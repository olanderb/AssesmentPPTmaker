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73"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58"/>
      </w:tblGrid>
      <w:tr w:rsidR="00651E52" w:rsidRPr="001256DD" w14:paraId="347B84C9" w14:textId="77777777" w:rsidTr="00AE04B8">
        <w:trPr>
          <w:trHeight w:val="1080"/>
        </w:trPr>
        <w:tc>
          <w:tcPr>
            <w:tcW w:w="5000" w:type="pct"/>
            <w:tcBorders>
              <w:top w:val="nil"/>
              <w:left w:val="nil"/>
              <w:bottom w:val="single" w:sz="4" w:space="0" w:color="auto"/>
              <w:right w:val="nil"/>
            </w:tcBorders>
            <w:vAlign w:val="center"/>
          </w:tcPr>
          <w:p w14:paraId="152E839B" w14:textId="77777777" w:rsidR="00651E52" w:rsidRPr="001256DD" w:rsidRDefault="00651E52" w:rsidP="00AE04B8">
            <w:pPr>
              <w:rPr>
                <w:rFonts w:ascii="Verdana" w:hAnsi="Verdana" w:cs="Arial"/>
                <w:sz w:val="22"/>
                <w:szCs w:val="20"/>
                <w:lang w:val="fr-FR"/>
              </w:rPr>
            </w:pPr>
            <w:r w:rsidRPr="001256DD">
              <w:rPr>
                <w:rFonts w:asciiTheme="minorHAnsi" w:hAnsiTheme="minorHAnsi"/>
                <w:noProof/>
                <w:lang w:eastAsia="en-GB"/>
              </w:rPr>
              <w:drawing>
                <wp:anchor distT="0" distB="0" distL="114300" distR="114300" simplePos="0" relativeHeight="251659264" behindDoc="1" locked="0" layoutInCell="1" allowOverlap="1" wp14:anchorId="2750ECF8" wp14:editId="669FA6E8">
                  <wp:simplePos x="0" y="0"/>
                  <wp:positionH relativeFrom="margin">
                    <wp:posOffset>6126480</wp:posOffset>
                  </wp:positionH>
                  <wp:positionV relativeFrom="paragraph">
                    <wp:posOffset>62865</wp:posOffset>
                  </wp:positionV>
                  <wp:extent cx="617220" cy="588010"/>
                  <wp:effectExtent l="0" t="0" r="0" b="2540"/>
                  <wp:wrapSquare wrapText="bothSides"/>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1"/>
                          <a:srcRect/>
                          <a:stretch>
                            <a:fillRect/>
                          </a:stretch>
                        </pic:blipFill>
                        <pic:spPr bwMode="auto">
                          <a:xfrm>
                            <a:off x="0" y="0"/>
                            <a:ext cx="617220" cy="588010"/>
                          </a:xfrm>
                          <a:prstGeom prst="rect">
                            <a:avLst/>
                          </a:prstGeom>
                          <a:noFill/>
                        </pic:spPr>
                      </pic:pic>
                    </a:graphicData>
                  </a:graphic>
                  <wp14:sizeRelH relativeFrom="margin">
                    <wp14:pctWidth>0</wp14:pctWidth>
                  </wp14:sizeRelH>
                  <wp14:sizeRelV relativeFrom="margin">
                    <wp14:pctHeight>0</wp14:pctHeight>
                  </wp14:sizeRelV>
                </wp:anchor>
              </w:drawing>
            </w:r>
            <w:r w:rsidRPr="001256DD">
              <w:rPr>
                <w:rFonts w:ascii="Verdana" w:hAnsi="Verdana" w:cs="Arial"/>
                <w:noProof/>
                <w:sz w:val="22"/>
                <w:szCs w:val="20"/>
                <w:lang w:val="fr-FR" w:eastAsia="fr-FR"/>
              </w:rPr>
              <w:t xml:space="preserve"> </w:t>
            </w:r>
            <w:r w:rsidRPr="001256DD">
              <w:rPr>
                <w:noProof/>
                <w:lang w:eastAsia="en-GB"/>
              </w:rPr>
              <w:drawing>
                <wp:inline distT="0" distB="0" distL="0" distR="0" wp14:anchorId="15D2F0B2" wp14:editId="58688B0B">
                  <wp:extent cx="541020" cy="631190"/>
                  <wp:effectExtent l="0" t="0" r="0" b="0"/>
                  <wp:docPr id="3" name="Image 3" descr="wfp21044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p2104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454" cy="631696"/>
                          </a:xfrm>
                          <a:prstGeom prst="rect">
                            <a:avLst/>
                          </a:prstGeom>
                          <a:noFill/>
                          <a:ln>
                            <a:noFill/>
                          </a:ln>
                        </pic:spPr>
                      </pic:pic>
                    </a:graphicData>
                  </a:graphic>
                </wp:inline>
              </w:drawing>
            </w:r>
            <w:r w:rsidRPr="001256DD">
              <w:t xml:space="preserve">    </w:t>
            </w:r>
            <w:r w:rsidRPr="001256DD">
              <w:rPr>
                <w:rFonts w:ascii="Verdana" w:hAnsi="Verdana"/>
                <w:noProof/>
                <w:sz w:val="16"/>
                <w:szCs w:val="16"/>
              </w:rPr>
              <w:t xml:space="preserve">                                                     </w:t>
            </w:r>
          </w:p>
        </w:tc>
      </w:tr>
      <w:tr w:rsidR="00651E52" w:rsidRPr="001256DD" w14:paraId="39FEDB87" w14:textId="77777777" w:rsidTr="00AE04B8">
        <w:trPr>
          <w:trHeight w:val="602"/>
        </w:trPr>
        <w:tc>
          <w:tcPr>
            <w:tcW w:w="5000" w:type="pct"/>
            <w:tcBorders>
              <w:top w:val="nil"/>
              <w:left w:val="nil"/>
              <w:bottom w:val="single" w:sz="4" w:space="0" w:color="auto"/>
              <w:right w:val="nil"/>
            </w:tcBorders>
            <w:vAlign w:val="center"/>
          </w:tcPr>
          <w:p w14:paraId="01A1E4B2" w14:textId="77777777" w:rsidR="00651E52" w:rsidRPr="001256DD" w:rsidRDefault="00651E52" w:rsidP="00AE04B8">
            <w:pPr>
              <w:spacing w:after="120"/>
              <w:jc w:val="center"/>
              <w:rPr>
                <w:rFonts w:ascii="Verdana" w:hAnsi="Verdana"/>
                <w:b/>
                <w:sz w:val="22"/>
                <w:szCs w:val="22"/>
                <w:lang w:val="fr-FR"/>
              </w:rPr>
            </w:pPr>
            <w:r w:rsidRPr="001256DD">
              <w:rPr>
                <w:rFonts w:ascii="Verdana" w:hAnsi="Verdana"/>
                <w:b/>
                <w:sz w:val="22"/>
                <w:szCs w:val="22"/>
                <w:lang w:val="fr-FR"/>
              </w:rPr>
              <w:t xml:space="preserve">ENQUETE NATIONALE SUR LA SECURITE ALIMENTAIRE </w:t>
            </w:r>
          </w:p>
          <w:p w14:paraId="3ACF33B1" w14:textId="77777777" w:rsidR="00651E52" w:rsidRPr="001256DD" w:rsidRDefault="00305005" w:rsidP="00AE04B8">
            <w:pPr>
              <w:spacing w:after="120"/>
              <w:jc w:val="center"/>
              <w:rPr>
                <w:rFonts w:ascii="Verdana" w:hAnsi="Verdana"/>
                <w:noProof/>
                <w:sz w:val="16"/>
                <w:szCs w:val="16"/>
              </w:rPr>
            </w:pPr>
            <w:r>
              <w:rPr>
                <w:rFonts w:ascii="Verdana" w:hAnsi="Verdana"/>
                <w:b/>
                <w:sz w:val="22"/>
                <w:szCs w:val="22"/>
                <w:lang w:val="fr-FR"/>
              </w:rPr>
              <w:t>(ENSA) EN RCA - SEPTEMBRE 2019</w:t>
            </w:r>
          </w:p>
        </w:tc>
      </w:tr>
      <w:tr w:rsidR="00651E52" w:rsidRPr="001256DD" w14:paraId="748F4B4C" w14:textId="77777777" w:rsidTr="00AE04B8">
        <w:trPr>
          <w:trHeight w:val="432"/>
        </w:trPr>
        <w:tc>
          <w:tcPr>
            <w:tcW w:w="5000" w:type="pct"/>
            <w:tcBorders>
              <w:top w:val="single" w:sz="4" w:space="0" w:color="auto"/>
              <w:bottom w:val="single" w:sz="4" w:space="0" w:color="auto"/>
            </w:tcBorders>
            <w:vAlign w:val="center"/>
          </w:tcPr>
          <w:p w14:paraId="0138A143" w14:textId="77777777" w:rsidR="00651E52" w:rsidRPr="001256DD" w:rsidRDefault="00651E52" w:rsidP="00AE04B8">
            <w:pPr>
              <w:jc w:val="center"/>
              <w:rPr>
                <w:rFonts w:ascii="Verdana" w:hAnsi="Verdana"/>
                <w:sz w:val="32"/>
                <w:szCs w:val="28"/>
                <w:lang w:val="fr-FR"/>
              </w:rPr>
            </w:pPr>
            <w:r w:rsidRPr="001256DD">
              <w:rPr>
                <w:rFonts w:ascii="Verdana" w:hAnsi="Verdana" w:cs="Arial"/>
                <w:b/>
                <w:sz w:val="32"/>
                <w:szCs w:val="28"/>
                <w:lang w:val="fr-FR"/>
              </w:rPr>
              <w:t>QUESTIONNAIRE MENAGE</w:t>
            </w:r>
          </w:p>
        </w:tc>
      </w:tr>
      <w:tr w:rsidR="00651E52" w:rsidRPr="001256DD" w14:paraId="54281375" w14:textId="77777777" w:rsidTr="00AE04B8">
        <w:trPr>
          <w:trHeight w:val="98"/>
        </w:trPr>
        <w:tc>
          <w:tcPr>
            <w:tcW w:w="5000" w:type="pct"/>
            <w:tcBorders>
              <w:top w:val="single" w:sz="4" w:space="0" w:color="auto"/>
              <w:left w:val="nil"/>
              <w:bottom w:val="single" w:sz="4" w:space="0" w:color="auto"/>
              <w:right w:val="nil"/>
            </w:tcBorders>
            <w:shd w:val="clear" w:color="auto" w:fill="auto"/>
          </w:tcPr>
          <w:p w14:paraId="38489926" w14:textId="77777777" w:rsidR="00651E52" w:rsidRPr="001256DD" w:rsidRDefault="00651E52" w:rsidP="00AE04B8">
            <w:pPr>
              <w:jc w:val="both"/>
              <w:rPr>
                <w:rFonts w:ascii="Verdana" w:hAnsi="Verdana" w:cs="Arial"/>
                <w:b/>
                <w:sz w:val="18"/>
                <w:szCs w:val="16"/>
                <w:lang w:val="fr-FR"/>
              </w:rPr>
            </w:pPr>
          </w:p>
        </w:tc>
      </w:tr>
      <w:tr w:rsidR="00651E52" w:rsidRPr="001256DD" w14:paraId="33FEA323" w14:textId="77777777" w:rsidTr="00AE04B8">
        <w:trPr>
          <w:trHeight w:val="1746"/>
        </w:trPr>
        <w:tc>
          <w:tcPr>
            <w:tcW w:w="5000" w:type="pct"/>
            <w:tcBorders>
              <w:top w:val="single" w:sz="4" w:space="0" w:color="auto"/>
            </w:tcBorders>
            <w:shd w:val="clear" w:color="auto" w:fill="auto"/>
            <w:vAlign w:val="center"/>
          </w:tcPr>
          <w:p w14:paraId="207F4260" w14:textId="77777777" w:rsidR="00651E52" w:rsidRPr="001256DD" w:rsidRDefault="00651E52" w:rsidP="00AE04B8">
            <w:pPr>
              <w:jc w:val="both"/>
              <w:rPr>
                <w:rFonts w:ascii="Verdana" w:hAnsi="Verdana"/>
                <w:i/>
                <w:sz w:val="18"/>
                <w:szCs w:val="16"/>
                <w:lang w:val="fr-FR"/>
              </w:rPr>
            </w:pPr>
            <w:r w:rsidRPr="001256DD">
              <w:rPr>
                <w:rFonts w:ascii="Verdana" w:hAnsi="Verdana"/>
                <w:i/>
                <w:sz w:val="18"/>
                <w:szCs w:val="16"/>
                <w:lang w:val="fr-FR"/>
              </w:rPr>
              <w:t>Avant de commencer l’entretien, et après les salutations d’usage, énoncer le paragraphe suivant :</w:t>
            </w:r>
          </w:p>
          <w:p w14:paraId="4D2232AB" w14:textId="77777777" w:rsidR="00651E52" w:rsidRPr="001256DD" w:rsidRDefault="00651E52" w:rsidP="00AE04B8">
            <w:pPr>
              <w:jc w:val="both"/>
              <w:rPr>
                <w:rFonts w:ascii="Verdana" w:hAnsi="Verdana" w:cs="Arial"/>
                <w:sz w:val="18"/>
                <w:szCs w:val="16"/>
                <w:lang w:val="fr-FR"/>
              </w:rPr>
            </w:pPr>
            <w:r w:rsidRPr="001256DD">
              <w:rPr>
                <w:rFonts w:ascii="Verdana" w:hAnsi="Verdana"/>
                <w:sz w:val="18"/>
                <w:szCs w:val="16"/>
                <w:lang w:val="fr-FR"/>
              </w:rPr>
              <w:t>Mon Nom est [Nom enquêteur]. Nous voudrions vous poser quelques questions sur votre ménage. Elles s’adresseront au chef de ménage ou à toute autre personne pouvant fournir des informations complètes sur le ménage. Cet entretien pourrait durer environ une heure. Les informations que vous nous fournirez seront strictement confidentielles. La participation est volontaire, cependant nous espérons que vous participerez à ces études, car vos points de vue sont importants. Vos réponses n’affecteront en aucune façon votre accès à tous les programmes d’assistance.  Veuillez répondre sincèrement aux questions. Il n’y pas de réponses fausses. Avez-vous des questions particulières ? Pouvons-nous commencer maintenant ?</w:t>
            </w:r>
          </w:p>
        </w:tc>
      </w:tr>
    </w:tbl>
    <w:p w14:paraId="4AC54776" w14:textId="77777777" w:rsidR="00651E52" w:rsidRPr="001256DD" w:rsidRDefault="00651E52" w:rsidP="00651E52">
      <w:pPr>
        <w:rPr>
          <w:sz w:val="18"/>
          <w:szCs w:val="16"/>
        </w:rPr>
      </w:pPr>
    </w:p>
    <w:tbl>
      <w:tblPr>
        <w:tblW w:w="5377"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2231"/>
        <w:gridCol w:w="758"/>
        <w:gridCol w:w="1833"/>
        <w:gridCol w:w="750"/>
        <w:gridCol w:w="1371"/>
        <w:gridCol w:w="1311"/>
        <w:gridCol w:w="102"/>
        <w:gridCol w:w="285"/>
        <w:gridCol w:w="1798"/>
      </w:tblGrid>
      <w:tr w:rsidR="00651E52" w:rsidRPr="001256DD" w14:paraId="51B92D2C" w14:textId="77777777" w:rsidTr="00AE04B8">
        <w:trPr>
          <w:trHeight w:val="279"/>
        </w:trPr>
        <w:tc>
          <w:tcPr>
            <w:tcW w:w="5000" w:type="pct"/>
            <w:gridSpan w:val="10"/>
            <w:shd w:val="clear" w:color="auto" w:fill="BFBFBF"/>
            <w:vAlign w:val="center"/>
          </w:tcPr>
          <w:p w14:paraId="0D535A3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I – IDENTIFICATION</w:t>
            </w:r>
          </w:p>
        </w:tc>
      </w:tr>
      <w:tr w:rsidR="00651E52" w:rsidRPr="001256DD" w14:paraId="6A9239AA" w14:textId="77777777" w:rsidTr="00AE04B8">
        <w:trPr>
          <w:trHeight w:val="415"/>
        </w:trPr>
        <w:tc>
          <w:tcPr>
            <w:tcW w:w="279" w:type="pct"/>
            <w:tcBorders>
              <w:bottom w:val="single" w:sz="4" w:space="0" w:color="auto"/>
            </w:tcBorders>
            <w:shd w:val="clear" w:color="auto" w:fill="D9D9D9" w:themeFill="background1" w:themeFillShade="D9"/>
            <w:vAlign w:val="center"/>
          </w:tcPr>
          <w:p w14:paraId="4806E37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1.1</w:t>
            </w:r>
          </w:p>
        </w:tc>
        <w:tc>
          <w:tcPr>
            <w:tcW w:w="1009" w:type="pct"/>
            <w:tcBorders>
              <w:bottom w:val="nil"/>
            </w:tcBorders>
            <w:shd w:val="clear" w:color="auto" w:fill="auto"/>
            <w:vAlign w:val="center"/>
          </w:tcPr>
          <w:p w14:paraId="4B5187C7" w14:textId="77777777" w:rsidR="00651E52" w:rsidRPr="001256DD" w:rsidRDefault="00651E52" w:rsidP="00AE04B8">
            <w:pPr>
              <w:jc w:val="both"/>
              <w:rPr>
                <w:rFonts w:ascii="Verdana" w:hAnsi="Verdana"/>
                <w:sz w:val="16"/>
                <w:szCs w:val="16"/>
                <w:lang w:val="fr-FR"/>
              </w:rPr>
            </w:pPr>
            <w:r w:rsidRPr="001256DD">
              <w:rPr>
                <w:rFonts w:ascii="Verdana" w:hAnsi="Verdana"/>
                <w:sz w:val="16"/>
                <w:szCs w:val="16"/>
                <w:lang w:val="fr-FR"/>
              </w:rPr>
              <w:t xml:space="preserve">Code de la préfecture  </w:t>
            </w:r>
          </w:p>
        </w:tc>
        <w:tc>
          <w:tcPr>
            <w:tcW w:w="1172" w:type="pct"/>
            <w:gridSpan w:val="2"/>
            <w:vAlign w:val="center"/>
          </w:tcPr>
          <w:p w14:paraId="11D2A993" w14:textId="77777777" w:rsidR="00651E52" w:rsidRPr="001256DD" w:rsidRDefault="00651E52" w:rsidP="00AE04B8">
            <w:pPr>
              <w:jc w:val="center"/>
              <w:rPr>
                <w:rFonts w:ascii="Verdana" w:hAnsi="Verdana"/>
                <w:b/>
                <w:sz w:val="16"/>
                <w:szCs w:val="16"/>
              </w:rPr>
            </w:pPr>
            <w:r w:rsidRPr="001256DD">
              <w:rPr>
                <w:rFonts w:ascii="Verdana" w:hAnsi="Verdana" w:cs="Arial"/>
                <w:bCs/>
                <w:sz w:val="16"/>
                <w:szCs w:val="16"/>
                <w:lang w:val="fr-FR"/>
              </w:rPr>
              <w:t>|___|___|</w:t>
            </w:r>
          </w:p>
        </w:tc>
        <w:tc>
          <w:tcPr>
            <w:tcW w:w="339" w:type="pct"/>
            <w:tcBorders>
              <w:bottom w:val="single" w:sz="4" w:space="0" w:color="auto"/>
            </w:tcBorders>
            <w:shd w:val="clear" w:color="auto" w:fill="D9D9D9" w:themeFill="background1" w:themeFillShade="D9"/>
            <w:vAlign w:val="center"/>
          </w:tcPr>
          <w:p w14:paraId="59C01C6E"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1.2</w:t>
            </w:r>
          </w:p>
        </w:tc>
        <w:tc>
          <w:tcPr>
            <w:tcW w:w="1259" w:type="pct"/>
            <w:gridSpan w:val="3"/>
            <w:vAlign w:val="center"/>
          </w:tcPr>
          <w:p w14:paraId="3A0F925C" w14:textId="77777777" w:rsidR="00651E52" w:rsidRPr="001256DD" w:rsidRDefault="00651E52" w:rsidP="00AE04B8">
            <w:pPr>
              <w:jc w:val="both"/>
              <w:rPr>
                <w:sz w:val="16"/>
                <w:szCs w:val="16"/>
                <w:lang w:val="fr-FR"/>
              </w:rPr>
            </w:pPr>
            <w:r w:rsidRPr="001256DD">
              <w:rPr>
                <w:rFonts w:ascii="Verdana" w:hAnsi="Verdana"/>
                <w:sz w:val="16"/>
                <w:szCs w:val="16"/>
                <w:lang w:val="fr-FR"/>
              </w:rPr>
              <w:t xml:space="preserve">Code de la sous-préfecture                        </w:t>
            </w:r>
          </w:p>
        </w:tc>
        <w:tc>
          <w:tcPr>
            <w:tcW w:w="942" w:type="pct"/>
            <w:gridSpan w:val="2"/>
            <w:vAlign w:val="center"/>
          </w:tcPr>
          <w:p w14:paraId="026EAA91" w14:textId="77777777" w:rsidR="00651E52" w:rsidRPr="001256DD" w:rsidRDefault="00651E52" w:rsidP="00AE04B8">
            <w:pPr>
              <w:jc w:val="center"/>
              <w:rPr>
                <w:sz w:val="16"/>
                <w:szCs w:val="16"/>
              </w:rPr>
            </w:pPr>
            <w:r w:rsidRPr="001256DD">
              <w:rPr>
                <w:rFonts w:ascii="Verdana" w:hAnsi="Verdana" w:cs="Arial"/>
                <w:bCs/>
                <w:sz w:val="16"/>
                <w:szCs w:val="16"/>
                <w:lang w:val="fr-FR"/>
              </w:rPr>
              <w:t>|___|___|___|</w:t>
            </w:r>
          </w:p>
        </w:tc>
      </w:tr>
      <w:tr w:rsidR="00651E52" w:rsidRPr="001256DD" w14:paraId="75AA05F3" w14:textId="77777777" w:rsidTr="00AE04B8">
        <w:trPr>
          <w:trHeight w:val="337"/>
        </w:trPr>
        <w:tc>
          <w:tcPr>
            <w:tcW w:w="279" w:type="pct"/>
            <w:shd w:val="clear" w:color="auto" w:fill="D9D9D9" w:themeFill="background1" w:themeFillShade="D9"/>
            <w:vAlign w:val="center"/>
          </w:tcPr>
          <w:p w14:paraId="06BB296C"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1.3</w:t>
            </w:r>
          </w:p>
        </w:tc>
        <w:tc>
          <w:tcPr>
            <w:tcW w:w="1009" w:type="pct"/>
            <w:shd w:val="clear" w:color="auto" w:fill="auto"/>
            <w:vAlign w:val="center"/>
          </w:tcPr>
          <w:p w14:paraId="5530C59C" w14:textId="77777777" w:rsidR="00651E52" w:rsidRPr="001256DD" w:rsidRDefault="00651E52" w:rsidP="00AE04B8">
            <w:pPr>
              <w:jc w:val="both"/>
              <w:rPr>
                <w:rFonts w:ascii="Verdana" w:hAnsi="Verdana"/>
                <w:sz w:val="16"/>
                <w:szCs w:val="16"/>
                <w:lang w:val="fr-FR"/>
              </w:rPr>
            </w:pPr>
            <w:r w:rsidRPr="001256DD">
              <w:rPr>
                <w:rFonts w:ascii="Verdana" w:hAnsi="Verdana"/>
                <w:sz w:val="16"/>
                <w:szCs w:val="16"/>
                <w:lang w:val="fr-FR"/>
              </w:rPr>
              <w:t>Code de la commune/Ville</w:t>
            </w:r>
          </w:p>
        </w:tc>
        <w:tc>
          <w:tcPr>
            <w:tcW w:w="1172" w:type="pct"/>
            <w:gridSpan w:val="2"/>
            <w:vAlign w:val="center"/>
          </w:tcPr>
          <w:p w14:paraId="4B19E669" w14:textId="77777777" w:rsidR="00651E52" w:rsidRPr="001256DD" w:rsidRDefault="00651E52" w:rsidP="00AE04B8">
            <w:pPr>
              <w:jc w:val="center"/>
              <w:rPr>
                <w:rFonts w:ascii="Verdana" w:hAnsi="Verdana"/>
                <w:b/>
                <w:sz w:val="16"/>
                <w:szCs w:val="16"/>
                <w:lang w:val="fr-FR"/>
              </w:rPr>
            </w:pPr>
            <w:r w:rsidRPr="001256DD">
              <w:rPr>
                <w:rFonts w:ascii="Verdana" w:hAnsi="Verdana" w:cs="Arial"/>
                <w:bCs/>
                <w:sz w:val="16"/>
                <w:szCs w:val="16"/>
                <w:lang w:val="fr-FR"/>
              </w:rPr>
              <w:t>|___|___|___|___|</w:t>
            </w:r>
          </w:p>
        </w:tc>
        <w:tc>
          <w:tcPr>
            <w:tcW w:w="339" w:type="pct"/>
            <w:shd w:val="clear" w:color="auto" w:fill="D9D9D9" w:themeFill="background1" w:themeFillShade="D9"/>
            <w:vAlign w:val="center"/>
          </w:tcPr>
          <w:p w14:paraId="3BA923D6"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1.4</w:t>
            </w:r>
          </w:p>
        </w:tc>
        <w:tc>
          <w:tcPr>
            <w:tcW w:w="2201" w:type="pct"/>
            <w:gridSpan w:val="5"/>
            <w:vAlign w:val="center"/>
          </w:tcPr>
          <w:p w14:paraId="62D08C7A" w14:textId="77777777" w:rsidR="00651E52" w:rsidRPr="001256DD" w:rsidRDefault="00651E52" w:rsidP="00AE04B8">
            <w:pPr>
              <w:spacing w:before="60"/>
              <w:jc w:val="both"/>
              <w:rPr>
                <w:rFonts w:ascii="Verdana" w:hAnsi="Verdana" w:cs="Arial"/>
                <w:b/>
                <w:bCs/>
                <w:sz w:val="16"/>
                <w:szCs w:val="16"/>
                <w:lang w:val="fr-FR"/>
              </w:rPr>
            </w:pPr>
            <w:r w:rsidRPr="001256DD">
              <w:rPr>
                <w:rFonts w:ascii="Verdana" w:hAnsi="Verdana"/>
                <w:sz w:val="16"/>
                <w:szCs w:val="16"/>
                <w:lang w:val="fr-FR"/>
              </w:rPr>
              <w:t>Village/Quartier/Site</w:t>
            </w:r>
            <w:r w:rsidRPr="001256DD">
              <w:rPr>
                <w:rFonts w:ascii="Verdana" w:hAnsi="Verdana" w:cs="Arial"/>
                <w:b/>
                <w:bCs/>
                <w:sz w:val="16"/>
                <w:szCs w:val="16"/>
                <w:lang w:val="fr-FR"/>
              </w:rPr>
              <w:t xml:space="preserve"> ____________________</w:t>
            </w:r>
          </w:p>
        </w:tc>
      </w:tr>
      <w:tr w:rsidR="00651E52" w:rsidRPr="001256DD" w14:paraId="74C1B7CB" w14:textId="77777777" w:rsidTr="00AE04B8">
        <w:trPr>
          <w:trHeight w:val="276"/>
        </w:trPr>
        <w:tc>
          <w:tcPr>
            <w:tcW w:w="279" w:type="pct"/>
            <w:vMerge w:val="restart"/>
            <w:shd w:val="clear" w:color="auto" w:fill="D9D9D9" w:themeFill="background1" w:themeFillShade="D9"/>
            <w:vAlign w:val="center"/>
          </w:tcPr>
          <w:p w14:paraId="16B32F1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1.5</w:t>
            </w:r>
          </w:p>
        </w:tc>
        <w:tc>
          <w:tcPr>
            <w:tcW w:w="1009" w:type="pct"/>
            <w:vMerge w:val="restart"/>
            <w:shd w:val="clear" w:color="auto" w:fill="auto"/>
            <w:vAlign w:val="center"/>
          </w:tcPr>
          <w:p w14:paraId="732364D7" w14:textId="77777777" w:rsidR="00651E52" w:rsidRPr="001256DD" w:rsidRDefault="00651E52" w:rsidP="00AE04B8">
            <w:pPr>
              <w:jc w:val="both"/>
              <w:rPr>
                <w:rFonts w:ascii="Verdana" w:hAnsi="Verdana"/>
                <w:strike/>
                <w:sz w:val="16"/>
                <w:szCs w:val="16"/>
                <w:lang w:val="fr-FR"/>
              </w:rPr>
            </w:pPr>
            <w:r w:rsidRPr="001256DD">
              <w:rPr>
                <w:rFonts w:ascii="Verdana" w:hAnsi="Verdana"/>
                <w:sz w:val="16"/>
                <w:szCs w:val="16"/>
                <w:lang w:val="fr-FR"/>
              </w:rPr>
              <w:t>Coordonnées GPS en degré</w:t>
            </w:r>
          </w:p>
        </w:tc>
        <w:tc>
          <w:tcPr>
            <w:tcW w:w="1172" w:type="pct"/>
            <w:gridSpan w:val="2"/>
            <w:vAlign w:val="center"/>
          </w:tcPr>
          <w:p w14:paraId="2FE08F3B" w14:textId="77777777" w:rsidR="00651E52" w:rsidRPr="001256DD" w:rsidRDefault="00651E52" w:rsidP="00AE04B8">
            <w:pPr>
              <w:jc w:val="center"/>
              <w:rPr>
                <w:rFonts w:ascii="Verdana" w:hAnsi="Verdana" w:cs="Arial"/>
                <w:bCs/>
                <w:strike/>
                <w:sz w:val="16"/>
                <w:szCs w:val="16"/>
                <w:lang w:val="fr-FR"/>
              </w:rPr>
            </w:pPr>
            <w:r w:rsidRPr="001256DD">
              <w:rPr>
                <w:rFonts w:ascii="Verdana" w:hAnsi="Verdana"/>
                <w:b/>
                <w:sz w:val="16"/>
                <w:szCs w:val="16"/>
                <w:lang w:val="fr-FR"/>
              </w:rPr>
              <w:t>a.</w:t>
            </w:r>
            <w:r w:rsidRPr="001256DD">
              <w:rPr>
                <w:rFonts w:ascii="Verdana" w:hAnsi="Verdana"/>
                <w:sz w:val="16"/>
                <w:szCs w:val="16"/>
                <w:lang w:val="fr-FR"/>
              </w:rPr>
              <w:t xml:space="preserve"> Latitude : ______________</w:t>
            </w:r>
          </w:p>
        </w:tc>
        <w:tc>
          <w:tcPr>
            <w:tcW w:w="339" w:type="pct"/>
            <w:vMerge w:val="restart"/>
            <w:shd w:val="clear" w:color="auto" w:fill="D9D9D9" w:themeFill="background1" w:themeFillShade="D9"/>
            <w:vAlign w:val="center"/>
          </w:tcPr>
          <w:p w14:paraId="54E39F7A" w14:textId="77777777" w:rsidR="00651E52" w:rsidRPr="001256DD" w:rsidRDefault="00651E52" w:rsidP="00AE04B8">
            <w:pPr>
              <w:jc w:val="center"/>
              <w:rPr>
                <w:rFonts w:ascii="Verdana" w:hAnsi="Verdana"/>
                <w:b/>
                <w:sz w:val="16"/>
                <w:szCs w:val="16"/>
                <w:lang w:val="fr-FR"/>
              </w:rPr>
            </w:pPr>
            <w:r w:rsidRPr="001256DD">
              <w:rPr>
                <w:rFonts w:ascii="Verdana" w:hAnsi="Verdana" w:cs="Arial"/>
                <w:b/>
                <w:bCs/>
                <w:sz w:val="16"/>
                <w:szCs w:val="16"/>
                <w:lang w:val="fr-FR"/>
              </w:rPr>
              <w:t>1.6</w:t>
            </w:r>
          </w:p>
        </w:tc>
        <w:tc>
          <w:tcPr>
            <w:tcW w:w="620" w:type="pct"/>
            <w:vMerge w:val="restart"/>
            <w:vAlign w:val="center"/>
          </w:tcPr>
          <w:p w14:paraId="3B69EB61" w14:textId="77777777" w:rsidR="00651E52" w:rsidRPr="001256DD" w:rsidRDefault="00651E52" w:rsidP="00AE04B8">
            <w:pPr>
              <w:rPr>
                <w:rFonts w:ascii="Verdana" w:hAnsi="Verdana" w:cs="Arial"/>
                <w:bCs/>
                <w:sz w:val="16"/>
                <w:szCs w:val="16"/>
                <w:lang w:val="fr-FR"/>
              </w:rPr>
            </w:pPr>
            <w:r w:rsidRPr="001256DD">
              <w:rPr>
                <w:rFonts w:ascii="Verdana" w:hAnsi="Verdana"/>
                <w:sz w:val="16"/>
                <w:szCs w:val="16"/>
                <w:lang w:val="fr-FR"/>
              </w:rPr>
              <w:t>Milieu de résidence</w:t>
            </w:r>
          </w:p>
        </w:tc>
        <w:tc>
          <w:tcPr>
            <w:tcW w:w="593" w:type="pct"/>
            <w:vMerge w:val="restart"/>
            <w:vAlign w:val="center"/>
          </w:tcPr>
          <w:p w14:paraId="6977BCD5" w14:textId="77777777" w:rsidR="00651E52" w:rsidRPr="001256DD" w:rsidRDefault="00651E52" w:rsidP="00AE04B8">
            <w:pPr>
              <w:rPr>
                <w:rFonts w:ascii="Verdana" w:hAnsi="Verdana" w:cs="Arial"/>
                <w:bCs/>
                <w:sz w:val="16"/>
                <w:szCs w:val="16"/>
                <w:lang w:val="fr-FR"/>
              </w:rPr>
            </w:pPr>
            <w:commentRangeStart w:id="0"/>
            <w:r w:rsidRPr="001256DD">
              <w:rPr>
                <w:rFonts w:ascii="Verdana" w:hAnsi="Verdana" w:cs="Arial"/>
                <w:b/>
                <w:bCs/>
                <w:sz w:val="16"/>
                <w:szCs w:val="16"/>
                <w:lang w:val="fr-FR"/>
              </w:rPr>
              <w:t>1</w:t>
            </w:r>
            <w:r w:rsidRPr="001256DD">
              <w:rPr>
                <w:rFonts w:ascii="Verdana" w:hAnsi="Verdana" w:cs="Arial"/>
                <w:bCs/>
                <w:sz w:val="16"/>
                <w:szCs w:val="16"/>
                <w:lang w:val="fr-FR"/>
              </w:rPr>
              <w:t xml:space="preserve"> = Rural</w:t>
            </w:r>
          </w:p>
          <w:p w14:paraId="319413FE"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2</w:t>
            </w:r>
            <w:r w:rsidRPr="001256DD">
              <w:rPr>
                <w:rFonts w:ascii="Verdana" w:hAnsi="Verdana" w:cs="Arial"/>
                <w:bCs/>
                <w:sz w:val="16"/>
                <w:szCs w:val="16"/>
                <w:lang w:val="fr-FR"/>
              </w:rPr>
              <w:t xml:space="preserve"> = Urbain</w:t>
            </w:r>
            <w:commentRangeEnd w:id="0"/>
            <w:r w:rsidR="005F7892">
              <w:rPr>
                <w:rStyle w:val="CommentReference"/>
              </w:rPr>
              <w:commentReference w:id="0"/>
            </w:r>
          </w:p>
        </w:tc>
        <w:tc>
          <w:tcPr>
            <w:tcW w:w="988" w:type="pct"/>
            <w:gridSpan w:val="3"/>
            <w:vMerge w:val="restart"/>
            <w:vAlign w:val="center"/>
          </w:tcPr>
          <w:p w14:paraId="18CFBE3C"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tc>
      </w:tr>
      <w:tr w:rsidR="00651E52" w:rsidRPr="001256DD" w14:paraId="25772030" w14:textId="77777777" w:rsidTr="00AE04B8">
        <w:trPr>
          <w:trHeight w:val="276"/>
        </w:trPr>
        <w:tc>
          <w:tcPr>
            <w:tcW w:w="279" w:type="pct"/>
            <w:vMerge/>
            <w:shd w:val="clear" w:color="auto" w:fill="D9D9D9" w:themeFill="background1" w:themeFillShade="D9"/>
            <w:vAlign w:val="center"/>
          </w:tcPr>
          <w:p w14:paraId="46B4E932" w14:textId="77777777" w:rsidR="00651E52" w:rsidRPr="001256DD" w:rsidRDefault="00651E52" w:rsidP="00AE04B8">
            <w:pPr>
              <w:jc w:val="center"/>
              <w:rPr>
                <w:rFonts w:ascii="Verdana" w:hAnsi="Verdana"/>
                <w:b/>
                <w:sz w:val="16"/>
                <w:szCs w:val="16"/>
                <w:lang w:val="fr-FR"/>
              </w:rPr>
            </w:pPr>
          </w:p>
        </w:tc>
        <w:tc>
          <w:tcPr>
            <w:tcW w:w="1009" w:type="pct"/>
            <w:vMerge/>
            <w:shd w:val="clear" w:color="auto" w:fill="auto"/>
            <w:vAlign w:val="center"/>
          </w:tcPr>
          <w:p w14:paraId="25630625" w14:textId="77777777" w:rsidR="00651E52" w:rsidRPr="001256DD" w:rsidRDefault="00651E52" w:rsidP="00AE04B8">
            <w:pPr>
              <w:jc w:val="both"/>
              <w:rPr>
                <w:rFonts w:ascii="Verdana" w:hAnsi="Verdana"/>
                <w:strike/>
                <w:sz w:val="16"/>
                <w:szCs w:val="16"/>
                <w:lang w:val="fr-FR"/>
              </w:rPr>
            </w:pPr>
          </w:p>
        </w:tc>
        <w:tc>
          <w:tcPr>
            <w:tcW w:w="1172" w:type="pct"/>
            <w:gridSpan w:val="2"/>
            <w:vAlign w:val="center"/>
          </w:tcPr>
          <w:p w14:paraId="62EF9141" w14:textId="77777777" w:rsidR="00651E52" w:rsidRPr="001256DD" w:rsidRDefault="00651E52" w:rsidP="00AE04B8">
            <w:pPr>
              <w:jc w:val="center"/>
              <w:rPr>
                <w:rFonts w:ascii="Verdana" w:hAnsi="Verdana" w:cs="Arial"/>
                <w:bCs/>
                <w:strike/>
                <w:sz w:val="16"/>
                <w:szCs w:val="16"/>
                <w:lang w:val="fr-FR"/>
              </w:rPr>
            </w:pPr>
            <w:r w:rsidRPr="001256DD">
              <w:rPr>
                <w:rFonts w:ascii="Verdana" w:hAnsi="Verdana"/>
                <w:b/>
                <w:sz w:val="16"/>
                <w:szCs w:val="16"/>
                <w:lang w:val="fr-FR"/>
              </w:rPr>
              <w:t>b.</w:t>
            </w:r>
            <w:r w:rsidRPr="001256DD">
              <w:rPr>
                <w:rFonts w:ascii="Verdana" w:hAnsi="Verdana"/>
                <w:sz w:val="16"/>
                <w:szCs w:val="16"/>
                <w:lang w:val="fr-FR"/>
              </w:rPr>
              <w:t xml:space="preserve"> Longitude : ____________</w:t>
            </w:r>
          </w:p>
        </w:tc>
        <w:tc>
          <w:tcPr>
            <w:tcW w:w="339" w:type="pct"/>
            <w:vMerge/>
            <w:shd w:val="clear" w:color="auto" w:fill="D9D9D9" w:themeFill="background1" w:themeFillShade="D9"/>
            <w:vAlign w:val="center"/>
          </w:tcPr>
          <w:p w14:paraId="1BA46653" w14:textId="77777777" w:rsidR="00651E52" w:rsidRPr="001256DD" w:rsidRDefault="00651E52" w:rsidP="00AE04B8">
            <w:pPr>
              <w:jc w:val="center"/>
              <w:rPr>
                <w:rFonts w:ascii="Verdana" w:hAnsi="Verdana" w:cs="Arial"/>
                <w:b/>
                <w:bCs/>
                <w:sz w:val="16"/>
                <w:szCs w:val="16"/>
                <w:lang w:val="fr-FR"/>
              </w:rPr>
            </w:pPr>
          </w:p>
        </w:tc>
        <w:tc>
          <w:tcPr>
            <w:tcW w:w="620" w:type="pct"/>
            <w:vMerge/>
            <w:vAlign w:val="center"/>
          </w:tcPr>
          <w:p w14:paraId="0CF62D5C" w14:textId="77777777" w:rsidR="00651E52" w:rsidRPr="001256DD" w:rsidRDefault="00651E52" w:rsidP="00AE04B8">
            <w:pPr>
              <w:rPr>
                <w:rFonts w:ascii="Verdana" w:hAnsi="Verdana"/>
                <w:sz w:val="16"/>
                <w:szCs w:val="16"/>
                <w:lang w:val="fr-FR"/>
              </w:rPr>
            </w:pPr>
          </w:p>
        </w:tc>
        <w:tc>
          <w:tcPr>
            <w:tcW w:w="593" w:type="pct"/>
            <w:vMerge/>
            <w:vAlign w:val="center"/>
          </w:tcPr>
          <w:p w14:paraId="5B36E688" w14:textId="77777777" w:rsidR="00651E52" w:rsidRPr="001256DD" w:rsidRDefault="00651E52" w:rsidP="00AE04B8">
            <w:pPr>
              <w:rPr>
                <w:rFonts w:ascii="Verdana" w:hAnsi="Verdana" w:cs="Arial"/>
                <w:b/>
                <w:bCs/>
                <w:sz w:val="16"/>
                <w:szCs w:val="16"/>
                <w:lang w:val="fr-FR"/>
              </w:rPr>
            </w:pPr>
          </w:p>
        </w:tc>
        <w:tc>
          <w:tcPr>
            <w:tcW w:w="988" w:type="pct"/>
            <w:gridSpan w:val="3"/>
            <w:vMerge/>
            <w:vAlign w:val="center"/>
          </w:tcPr>
          <w:p w14:paraId="6436CD84" w14:textId="77777777" w:rsidR="00651E52" w:rsidRPr="001256DD" w:rsidRDefault="00651E52" w:rsidP="00AE04B8">
            <w:pPr>
              <w:jc w:val="center"/>
              <w:rPr>
                <w:rFonts w:ascii="Verdana" w:hAnsi="Verdana" w:cs="Arial"/>
                <w:bCs/>
                <w:sz w:val="16"/>
                <w:szCs w:val="16"/>
                <w:lang w:val="fr-FR"/>
              </w:rPr>
            </w:pPr>
          </w:p>
        </w:tc>
      </w:tr>
      <w:tr w:rsidR="00651E52" w:rsidRPr="001256DD" w14:paraId="3C418789" w14:textId="77777777" w:rsidTr="00AE04B8">
        <w:trPr>
          <w:trHeight w:val="577"/>
        </w:trPr>
        <w:tc>
          <w:tcPr>
            <w:tcW w:w="279" w:type="pct"/>
            <w:shd w:val="clear" w:color="auto" w:fill="D9D9D9" w:themeFill="background1" w:themeFillShade="D9"/>
            <w:vAlign w:val="center"/>
          </w:tcPr>
          <w:p w14:paraId="661AA61B"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1.7</w:t>
            </w:r>
          </w:p>
        </w:tc>
        <w:tc>
          <w:tcPr>
            <w:tcW w:w="1009" w:type="pct"/>
            <w:shd w:val="clear" w:color="auto" w:fill="auto"/>
            <w:vAlign w:val="center"/>
          </w:tcPr>
          <w:p w14:paraId="27633D64" w14:textId="77777777" w:rsidR="00651E52" w:rsidRPr="001256DD" w:rsidRDefault="00651E52" w:rsidP="00AE04B8">
            <w:pPr>
              <w:rPr>
                <w:rFonts w:ascii="Verdana" w:hAnsi="Verdana"/>
                <w:color w:val="FF0000"/>
                <w:sz w:val="16"/>
                <w:szCs w:val="16"/>
                <w:lang w:val="fr-FR"/>
              </w:rPr>
            </w:pPr>
            <w:r w:rsidRPr="001256DD">
              <w:rPr>
                <w:rFonts w:ascii="Verdana" w:hAnsi="Verdana"/>
                <w:sz w:val="16"/>
                <w:szCs w:val="16"/>
                <w:lang w:val="fr-FR"/>
              </w:rPr>
              <w:t>Date de l’enquête</w:t>
            </w:r>
          </w:p>
        </w:tc>
        <w:tc>
          <w:tcPr>
            <w:tcW w:w="1172" w:type="pct"/>
            <w:gridSpan w:val="2"/>
            <w:shd w:val="clear" w:color="auto" w:fill="auto"/>
            <w:vAlign w:val="center"/>
          </w:tcPr>
          <w:p w14:paraId="2536E82B" w14:textId="77777777" w:rsidR="00651E52" w:rsidRPr="001256DD" w:rsidRDefault="005F7892" w:rsidP="00AE04B8">
            <w:pPr>
              <w:spacing w:after="60"/>
              <w:jc w:val="center"/>
              <w:rPr>
                <w:rFonts w:ascii="Verdana" w:hAnsi="Verdana"/>
                <w:sz w:val="16"/>
                <w:szCs w:val="16"/>
                <w:lang w:val="fr-FR"/>
              </w:rPr>
            </w:pPr>
            <w:r w:rsidRPr="00053FD6">
              <w:rPr>
                <w:rFonts w:ascii="Verdana" w:hAnsi="Verdana"/>
                <w:sz w:val="16"/>
                <w:szCs w:val="16"/>
                <w:highlight w:val="yellow"/>
                <w:lang w:val="fr-FR"/>
              </w:rPr>
              <w:t>|__|__| / |__|__| / 201</w:t>
            </w:r>
            <w:ins w:id="1" w:author="CASARIN Lucia" w:date="2019-09-19T15:06:00Z">
              <w:r w:rsidRPr="00053FD6">
                <w:rPr>
                  <w:rFonts w:ascii="Verdana" w:hAnsi="Verdana"/>
                  <w:sz w:val="16"/>
                  <w:szCs w:val="16"/>
                  <w:highlight w:val="yellow"/>
                  <w:lang w:val="fr-FR"/>
                </w:rPr>
                <w:t>9</w:t>
              </w:r>
            </w:ins>
          </w:p>
          <w:p w14:paraId="46756DFF"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(JJ / MM / AAAA)</w:t>
            </w:r>
          </w:p>
        </w:tc>
        <w:tc>
          <w:tcPr>
            <w:tcW w:w="339" w:type="pct"/>
            <w:shd w:val="clear" w:color="auto" w:fill="D9D9D9" w:themeFill="background1" w:themeFillShade="D9"/>
            <w:vAlign w:val="center"/>
          </w:tcPr>
          <w:p w14:paraId="2209A834" w14:textId="77777777" w:rsidR="00651E52" w:rsidRPr="001256DD" w:rsidRDefault="00651E52" w:rsidP="00AE04B8">
            <w:pPr>
              <w:jc w:val="center"/>
              <w:rPr>
                <w:rFonts w:ascii="Verdana" w:hAnsi="Verdana" w:cs="Arial"/>
                <w:b/>
                <w:bCs/>
                <w:sz w:val="16"/>
                <w:szCs w:val="16"/>
                <w:lang w:val="fr-FR"/>
              </w:rPr>
            </w:pPr>
            <w:r w:rsidRPr="001256DD">
              <w:rPr>
                <w:rFonts w:ascii="Verdana" w:hAnsi="Verdana"/>
                <w:b/>
                <w:sz w:val="16"/>
                <w:szCs w:val="16"/>
                <w:lang w:val="fr-FR"/>
              </w:rPr>
              <w:t>1.8</w:t>
            </w:r>
          </w:p>
        </w:tc>
        <w:tc>
          <w:tcPr>
            <w:tcW w:w="1388" w:type="pct"/>
            <w:gridSpan w:val="4"/>
            <w:shd w:val="clear" w:color="auto" w:fill="FFFFFF" w:themeFill="background1"/>
            <w:vAlign w:val="center"/>
          </w:tcPr>
          <w:p w14:paraId="6786A130" w14:textId="77777777" w:rsidR="00651E52" w:rsidRPr="001256DD" w:rsidRDefault="00651E52" w:rsidP="00AE04B8">
            <w:pPr>
              <w:rPr>
                <w:rFonts w:ascii="Verdana" w:hAnsi="Verdana" w:cs="Arial"/>
                <w:bCs/>
                <w:sz w:val="16"/>
                <w:szCs w:val="16"/>
                <w:lang w:val="fr-FR"/>
              </w:rPr>
            </w:pPr>
            <w:r w:rsidRPr="001256DD">
              <w:rPr>
                <w:rFonts w:ascii="Verdana" w:hAnsi="Verdana"/>
                <w:sz w:val="16"/>
                <w:szCs w:val="16"/>
                <w:lang w:val="fr-FR"/>
              </w:rPr>
              <w:t>Nom de l’ONG / Gouvernement</w:t>
            </w:r>
          </w:p>
        </w:tc>
        <w:tc>
          <w:tcPr>
            <w:tcW w:w="813" w:type="pct"/>
            <w:shd w:val="clear" w:color="auto" w:fill="FFFFFF" w:themeFill="background1"/>
            <w:vAlign w:val="center"/>
          </w:tcPr>
          <w:p w14:paraId="32E2A786" w14:textId="77777777" w:rsidR="00651E52" w:rsidRPr="001256DD" w:rsidRDefault="00651E52" w:rsidP="00AE04B8">
            <w:pPr>
              <w:pStyle w:val="ListParagraph"/>
              <w:ind w:left="360"/>
              <w:rPr>
                <w:rFonts w:ascii="Verdana" w:hAnsi="Verdana"/>
                <w:sz w:val="16"/>
                <w:szCs w:val="16"/>
                <w:lang w:val="fr-FR"/>
              </w:rPr>
            </w:pPr>
          </w:p>
        </w:tc>
      </w:tr>
      <w:tr w:rsidR="00651E52" w:rsidRPr="001256DD" w14:paraId="28C8FC89" w14:textId="77777777" w:rsidTr="00AE04B8">
        <w:trPr>
          <w:trHeight w:val="437"/>
        </w:trPr>
        <w:tc>
          <w:tcPr>
            <w:tcW w:w="279" w:type="pct"/>
            <w:shd w:val="clear" w:color="auto" w:fill="D9D9D9" w:themeFill="background1" w:themeFillShade="D9"/>
            <w:vAlign w:val="center"/>
          </w:tcPr>
          <w:p w14:paraId="38F97407"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1.9a</w:t>
            </w:r>
          </w:p>
        </w:tc>
        <w:tc>
          <w:tcPr>
            <w:tcW w:w="1352" w:type="pct"/>
            <w:gridSpan w:val="2"/>
            <w:shd w:val="clear" w:color="auto" w:fill="auto"/>
            <w:vAlign w:val="center"/>
          </w:tcPr>
          <w:p w14:paraId="54E5018A" w14:textId="77777777" w:rsidR="00651E52" w:rsidRPr="001256DD" w:rsidRDefault="00651E52" w:rsidP="00AE04B8">
            <w:pPr>
              <w:jc w:val="both"/>
              <w:rPr>
                <w:rFonts w:ascii="Verdana" w:hAnsi="Verdana"/>
                <w:sz w:val="16"/>
                <w:szCs w:val="16"/>
                <w:lang w:val="fr-FR"/>
              </w:rPr>
            </w:pPr>
            <w:r w:rsidRPr="001256DD">
              <w:rPr>
                <w:rFonts w:ascii="Verdana" w:hAnsi="Verdana"/>
                <w:sz w:val="16"/>
                <w:szCs w:val="16"/>
                <w:lang w:val="fr-FR"/>
              </w:rPr>
              <w:t>Code de l’enquêteur</w:t>
            </w:r>
          </w:p>
        </w:tc>
        <w:tc>
          <w:tcPr>
            <w:tcW w:w="829" w:type="pct"/>
            <w:vAlign w:val="center"/>
          </w:tcPr>
          <w:p w14:paraId="7078F288" w14:textId="77777777" w:rsidR="00651E52" w:rsidRPr="001256DD" w:rsidRDefault="00651E52" w:rsidP="00AE04B8">
            <w:pPr>
              <w:jc w:val="center"/>
              <w:rPr>
                <w:rFonts w:ascii="Verdana" w:hAnsi="Verdana"/>
                <w:b/>
                <w:sz w:val="16"/>
                <w:szCs w:val="16"/>
                <w:lang w:val="fr-FR"/>
              </w:rPr>
            </w:pPr>
            <w:r w:rsidRPr="001256DD">
              <w:rPr>
                <w:rFonts w:ascii="Verdana" w:hAnsi="Verdana" w:cs="Arial"/>
                <w:bCs/>
                <w:sz w:val="16"/>
                <w:szCs w:val="16"/>
                <w:lang w:val="fr-FR"/>
              </w:rPr>
              <w:t>|___|___|</w:t>
            </w:r>
          </w:p>
        </w:tc>
        <w:tc>
          <w:tcPr>
            <w:tcW w:w="339" w:type="pct"/>
            <w:shd w:val="clear" w:color="auto" w:fill="D9D9D9" w:themeFill="background1" w:themeFillShade="D9"/>
            <w:vAlign w:val="center"/>
          </w:tcPr>
          <w:p w14:paraId="6AFD3EB8"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1.9b</w:t>
            </w:r>
          </w:p>
        </w:tc>
        <w:tc>
          <w:tcPr>
            <w:tcW w:w="1259" w:type="pct"/>
            <w:gridSpan w:val="3"/>
            <w:shd w:val="clear" w:color="auto" w:fill="FFFFFF" w:themeFill="background1"/>
            <w:vAlign w:val="center"/>
          </w:tcPr>
          <w:p w14:paraId="105C07AA"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Code du superviseur</w:t>
            </w:r>
          </w:p>
        </w:tc>
        <w:tc>
          <w:tcPr>
            <w:tcW w:w="942" w:type="pct"/>
            <w:gridSpan w:val="2"/>
            <w:shd w:val="clear" w:color="auto" w:fill="FFFFFF" w:themeFill="background1"/>
            <w:vAlign w:val="center"/>
          </w:tcPr>
          <w:p w14:paraId="359ED11C"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|___|___|___|___|</w:t>
            </w:r>
          </w:p>
        </w:tc>
      </w:tr>
      <w:tr w:rsidR="00651E52" w:rsidRPr="001256DD" w14:paraId="0418F964" w14:textId="77777777" w:rsidTr="00AE04B8">
        <w:trPr>
          <w:trHeight w:val="424"/>
        </w:trPr>
        <w:tc>
          <w:tcPr>
            <w:tcW w:w="279" w:type="pct"/>
            <w:shd w:val="clear" w:color="auto" w:fill="D9D9D9" w:themeFill="background1" w:themeFillShade="D9"/>
            <w:vAlign w:val="center"/>
          </w:tcPr>
          <w:p w14:paraId="418CD3A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1.10</w:t>
            </w:r>
          </w:p>
        </w:tc>
        <w:tc>
          <w:tcPr>
            <w:tcW w:w="1352" w:type="pct"/>
            <w:gridSpan w:val="2"/>
            <w:shd w:val="clear" w:color="auto" w:fill="auto"/>
            <w:vAlign w:val="center"/>
          </w:tcPr>
          <w:p w14:paraId="52A1B817"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Langue de l’entretien</w:t>
            </w:r>
          </w:p>
        </w:tc>
        <w:tc>
          <w:tcPr>
            <w:tcW w:w="2556" w:type="pct"/>
            <w:gridSpan w:val="6"/>
            <w:vAlign w:val="center"/>
          </w:tcPr>
          <w:p w14:paraId="21202A31"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 = Français            2 = Sango       3 = Autre (à préciser)</w:t>
            </w:r>
            <w:proofErr w:type="gramStart"/>
            <w:r w:rsidRPr="001256DD">
              <w:rPr>
                <w:rFonts w:ascii="Verdana" w:hAnsi="Verdana"/>
                <w:sz w:val="16"/>
                <w:szCs w:val="16"/>
                <w:lang w:val="fr-FR"/>
              </w:rPr>
              <w:t> :_</w:t>
            </w:r>
            <w:proofErr w:type="gramEnd"/>
            <w:r w:rsidRPr="001256DD">
              <w:rPr>
                <w:rFonts w:ascii="Verdana" w:hAnsi="Verdana"/>
                <w:sz w:val="16"/>
                <w:szCs w:val="16"/>
                <w:lang w:val="fr-FR"/>
              </w:rPr>
              <w:t>_________</w:t>
            </w:r>
          </w:p>
        </w:tc>
        <w:tc>
          <w:tcPr>
            <w:tcW w:w="813" w:type="pct"/>
            <w:shd w:val="clear" w:color="auto" w:fill="FFFFFF" w:themeFill="background1"/>
            <w:vAlign w:val="center"/>
          </w:tcPr>
          <w:p w14:paraId="69FF597D"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w:t>
            </w:r>
          </w:p>
        </w:tc>
      </w:tr>
    </w:tbl>
    <w:p w14:paraId="4D2410CC" w14:textId="77777777" w:rsidR="00651E52" w:rsidRPr="001256DD" w:rsidRDefault="00651E52" w:rsidP="00651E52">
      <w:pPr>
        <w:rPr>
          <w:sz w:val="10"/>
          <w:szCs w:val="8"/>
          <w:lang w:val="fr-FR"/>
        </w:rPr>
      </w:pPr>
    </w:p>
    <w:tbl>
      <w:tblPr>
        <w:tblW w:w="5377"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
        <w:gridCol w:w="1758"/>
        <w:gridCol w:w="1941"/>
        <w:gridCol w:w="842"/>
        <w:gridCol w:w="62"/>
        <w:gridCol w:w="159"/>
        <w:gridCol w:w="502"/>
        <w:gridCol w:w="402"/>
        <w:gridCol w:w="447"/>
        <w:gridCol w:w="396"/>
        <w:gridCol w:w="1081"/>
        <w:gridCol w:w="1550"/>
        <w:gridCol w:w="1130"/>
      </w:tblGrid>
      <w:tr w:rsidR="00651E52" w:rsidRPr="001256DD" w14:paraId="0EA317D0" w14:textId="77777777" w:rsidTr="00AE04B8">
        <w:trPr>
          <w:trHeight w:val="305"/>
        </w:trPr>
        <w:tc>
          <w:tcPr>
            <w:tcW w:w="5000" w:type="pct"/>
            <w:gridSpan w:val="13"/>
            <w:shd w:val="clear" w:color="auto" w:fill="BFBFBF"/>
            <w:vAlign w:val="center"/>
          </w:tcPr>
          <w:p w14:paraId="7BA54709"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II – DEMOGRAPHIE</w:t>
            </w:r>
          </w:p>
        </w:tc>
      </w:tr>
      <w:tr w:rsidR="00651E52" w:rsidRPr="001256DD" w14:paraId="695D7E52" w14:textId="77777777" w:rsidTr="00A244A3">
        <w:trPr>
          <w:trHeight w:val="546"/>
        </w:trPr>
        <w:tc>
          <w:tcPr>
            <w:tcW w:w="355" w:type="pct"/>
            <w:shd w:val="clear" w:color="auto" w:fill="D9D9D9" w:themeFill="background1" w:themeFillShade="D9"/>
            <w:vAlign w:val="center"/>
          </w:tcPr>
          <w:p w14:paraId="21D53DA3"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2.1</w:t>
            </w:r>
          </w:p>
        </w:tc>
        <w:tc>
          <w:tcPr>
            <w:tcW w:w="795" w:type="pct"/>
            <w:shd w:val="clear" w:color="auto" w:fill="auto"/>
            <w:vAlign w:val="center"/>
          </w:tcPr>
          <w:p w14:paraId="0CAA5D1A"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Sexe du chef de ménage</w:t>
            </w:r>
          </w:p>
        </w:tc>
        <w:tc>
          <w:tcPr>
            <w:tcW w:w="878" w:type="pct"/>
            <w:vAlign w:val="center"/>
          </w:tcPr>
          <w:p w14:paraId="7EC25B79" w14:textId="77777777" w:rsidR="00651E52" w:rsidRPr="001256DD" w:rsidRDefault="00651E52" w:rsidP="00AE04B8">
            <w:pPr>
              <w:jc w:val="both"/>
              <w:rPr>
                <w:rFonts w:ascii="Verdana" w:hAnsi="Verdana" w:cs="Arial"/>
                <w:sz w:val="16"/>
                <w:szCs w:val="16"/>
                <w:lang w:val="fr-FR"/>
              </w:rPr>
            </w:pPr>
            <w:r w:rsidRPr="001256DD">
              <w:rPr>
                <w:rFonts w:ascii="Verdana" w:hAnsi="Verdana" w:cs="Arial"/>
                <w:b/>
                <w:sz w:val="16"/>
                <w:szCs w:val="16"/>
                <w:lang w:val="fr-FR"/>
              </w:rPr>
              <w:t xml:space="preserve">1 </w:t>
            </w:r>
            <w:r w:rsidRPr="001256DD">
              <w:rPr>
                <w:rFonts w:ascii="Verdana" w:hAnsi="Verdana" w:cs="Arial"/>
                <w:sz w:val="16"/>
                <w:szCs w:val="16"/>
                <w:lang w:val="fr-FR"/>
              </w:rPr>
              <w:t>= Masculin</w:t>
            </w:r>
          </w:p>
          <w:p w14:paraId="013C3788" w14:textId="77777777" w:rsidR="00651E52" w:rsidRPr="001256DD" w:rsidRDefault="00651E52" w:rsidP="00AE04B8">
            <w:pPr>
              <w:jc w:val="both"/>
              <w:rPr>
                <w:rFonts w:ascii="Verdana" w:hAnsi="Verdana"/>
                <w:sz w:val="16"/>
                <w:szCs w:val="16"/>
                <w:lang w:val="fr-FR"/>
              </w:rPr>
            </w:pPr>
            <w:r w:rsidRPr="001256DD">
              <w:rPr>
                <w:rFonts w:ascii="Verdana" w:hAnsi="Verdana" w:cs="Arial"/>
                <w:b/>
                <w:sz w:val="16"/>
                <w:szCs w:val="16"/>
                <w:lang w:val="fr-FR"/>
              </w:rPr>
              <w:t xml:space="preserve">2 </w:t>
            </w:r>
            <w:r w:rsidRPr="001256DD">
              <w:rPr>
                <w:rFonts w:ascii="Verdana" w:hAnsi="Verdana" w:cs="Arial"/>
                <w:sz w:val="16"/>
                <w:szCs w:val="16"/>
                <w:lang w:val="fr-FR"/>
              </w:rPr>
              <w:t>= Féminin</w:t>
            </w:r>
          </w:p>
        </w:tc>
        <w:tc>
          <w:tcPr>
            <w:tcW w:w="481" w:type="pct"/>
            <w:gridSpan w:val="3"/>
            <w:shd w:val="clear" w:color="auto" w:fill="auto"/>
            <w:vAlign w:val="center"/>
          </w:tcPr>
          <w:p w14:paraId="7E2B1892" w14:textId="77777777" w:rsidR="00651E52" w:rsidRPr="001256DD" w:rsidRDefault="00651E52" w:rsidP="00AE04B8">
            <w:pPr>
              <w:jc w:val="center"/>
              <w:rPr>
                <w:rFonts w:ascii="Verdana" w:hAnsi="Verdana"/>
                <w:sz w:val="16"/>
                <w:szCs w:val="16"/>
                <w:lang w:val="fr-FR"/>
              </w:rPr>
            </w:pPr>
            <w:r w:rsidRPr="001256DD">
              <w:rPr>
                <w:rFonts w:ascii="Verdana" w:hAnsi="Verdana" w:cs="Arial"/>
                <w:b/>
                <w:bCs/>
                <w:sz w:val="16"/>
                <w:szCs w:val="16"/>
                <w:lang w:val="fr-FR"/>
              </w:rPr>
              <w:t>|__|</w:t>
            </w:r>
          </w:p>
        </w:tc>
        <w:tc>
          <w:tcPr>
            <w:tcW w:w="227" w:type="pct"/>
            <w:shd w:val="clear" w:color="auto" w:fill="D9D9D9" w:themeFill="background1" w:themeFillShade="D9"/>
            <w:vAlign w:val="center"/>
          </w:tcPr>
          <w:p w14:paraId="565A93C6"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2.2</w:t>
            </w:r>
          </w:p>
        </w:tc>
        <w:tc>
          <w:tcPr>
            <w:tcW w:w="1753" w:type="pct"/>
            <w:gridSpan w:val="5"/>
            <w:shd w:val="clear" w:color="auto" w:fill="FFFFFF" w:themeFill="background1"/>
            <w:vAlign w:val="center"/>
          </w:tcPr>
          <w:p w14:paraId="6BE3E62C"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Age du chef de ménage</w:t>
            </w:r>
          </w:p>
        </w:tc>
        <w:tc>
          <w:tcPr>
            <w:tcW w:w="511" w:type="pct"/>
            <w:vAlign w:val="center"/>
          </w:tcPr>
          <w:p w14:paraId="21021E9F" w14:textId="77777777" w:rsidR="00651E52" w:rsidRPr="001256DD" w:rsidRDefault="00651E52" w:rsidP="00AE04B8">
            <w:pPr>
              <w:jc w:val="center"/>
              <w:rPr>
                <w:rFonts w:ascii="Verdana" w:hAnsi="Verdana"/>
                <w:sz w:val="16"/>
                <w:szCs w:val="16"/>
                <w:lang w:val="fr-FR"/>
              </w:rPr>
            </w:pPr>
            <w:r w:rsidRPr="001256DD">
              <w:rPr>
                <w:rFonts w:ascii="Verdana" w:hAnsi="Verdana" w:cs="Arial"/>
                <w:sz w:val="16"/>
                <w:szCs w:val="16"/>
                <w:lang w:val="fr-FR"/>
              </w:rPr>
              <w:t>|__|__|__| ans</w:t>
            </w:r>
          </w:p>
        </w:tc>
      </w:tr>
      <w:tr w:rsidR="00651E52" w:rsidRPr="001256DD" w14:paraId="55E31963" w14:textId="77777777" w:rsidTr="00AE04B8">
        <w:trPr>
          <w:trHeight w:val="1565"/>
        </w:trPr>
        <w:tc>
          <w:tcPr>
            <w:tcW w:w="355" w:type="pct"/>
            <w:shd w:val="clear" w:color="auto" w:fill="D9D9D9" w:themeFill="background1" w:themeFillShade="D9"/>
            <w:vAlign w:val="center"/>
          </w:tcPr>
          <w:p w14:paraId="42C3F159"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2.3</w:t>
            </w:r>
          </w:p>
        </w:tc>
        <w:tc>
          <w:tcPr>
            <w:tcW w:w="795" w:type="pct"/>
            <w:shd w:val="clear" w:color="auto" w:fill="auto"/>
            <w:vAlign w:val="center"/>
          </w:tcPr>
          <w:p w14:paraId="720EA9D6"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Statut matrimonial</w:t>
            </w:r>
          </w:p>
          <w:p w14:paraId="37967406" w14:textId="77777777" w:rsidR="00651E52" w:rsidRPr="001256DD" w:rsidRDefault="00651E52" w:rsidP="00AE04B8">
            <w:pPr>
              <w:rPr>
                <w:rFonts w:ascii="Verdana" w:hAnsi="Verdana" w:cs="Arial"/>
                <w:bCs/>
                <w:sz w:val="16"/>
                <w:szCs w:val="16"/>
                <w:lang w:val="fr-FR"/>
              </w:rPr>
            </w:pPr>
            <w:proofErr w:type="gramStart"/>
            <w:r w:rsidRPr="001256DD">
              <w:rPr>
                <w:rFonts w:ascii="Verdana" w:hAnsi="Verdana" w:cs="Arial"/>
                <w:bCs/>
                <w:sz w:val="16"/>
                <w:szCs w:val="16"/>
                <w:lang w:val="fr-FR"/>
              </w:rPr>
              <w:t>du</w:t>
            </w:r>
            <w:proofErr w:type="gramEnd"/>
            <w:r w:rsidRPr="001256DD">
              <w:rPr>
                <w:rFonts w:ascii="Verdana" w:hAnsi="Verdana" w:cs="Arial"/>
                <w:bCs/>
                <w:sz w:val="16"/>
                <w:szCs w:val="16"/>
                <w:lang w:val="fr-FR"/>
              </w:rPr>
              <w:t xml:space="preserve"> chef de ménage</w:t>
            </w:r>
          </w:p>
        </w:tc>
        <w:tc>
          <w:tcPr>
            <w:tcW w:w="878" w:type="pct"/>
            <w:vAlign w:val="center"/>
          </w:tcPr>
          <w:p w14:paraId="21EDD8A2" w14:textId="77777777" w:rsidR="00651E52" w:rsidRPr="001256DD" w:rsidRDefault="00651E52" w:rsidP="00AE04B8">
            <w:pPr>
              <w:rPr>
                <w:rFonts w:ascii="Verdana" w:hAnsi="Verdana" w:cs="Arial"/>
                <w:sz w:val="16"/>
                <w:szCs w:val="16"/>
                <w:lang w:val="it-IT"/>
              </w:rPr>
            </w:pPr>
            <w:r w:rsidRPr="001256DD">
              <w:rPr>
                <w:rFonts w:ascii="Verdana" w:hAnsi="Verdana" w:cs="Arial"/>
                <w:b/>
                <w:bCs/>
                <w:sz w:val="16"/>
                <w:szCs w:val="16"/>
                <w:lang w:val="it-IT"/>
              </w:rPr>
              <w:t xml:space="preserve">1 </w:t>
            </w:r>
            <w:r w:rsidRPr="001256DD">
              <w:rPr>
                <w:rFonts w:ascii="Verdana" w:hAnsi="Verdana" w:cs="Arial"/>
                <w:sz w:val="16"/>
                <w:szCs w:val="16"/>
                <w:lang w:val="it-IT"/>
              </w:rPr>
              <w:t xml:space="preserve">= Marié(e) </w:t>
            </w:r>
          </w:p>
          <w:p w14:paraId="3C9C7925" w14:textId="77777777" w:rsidR="00651E52" w:rsidRPr="001256DD" w:rsidRDefault="00651E52" w:rsidP="00AE04B8">
            <w:pPr>
              <w:rPr>
                <w:rFonts w:ascii="Verdana" w:hAnsi="Verdana" w:cs="Arial"/>
                <w:sz w:val="16"/>
                <w:szCs w:val="16"/>
                <w:lang w:val="it-IT"/>
              </w:rPr>
            </w:pPr>
            <w:r w:rsidRPr="001256DD">
              <w:rPr>
                <w:rFonts w:ascii="Verdana" w:hAnsi="Verdana" w:cs="Arial"/>
                <w:b/>
                <w:bCs/>
                <w:sz w:val="16"/>
                <w:szCs w:val="16"/>
                <w:lang w:val="it-IT"/>
              </w:rPr>
              <w:t xml:space="preserve">2 </w:t>
            </w:r>
            <w:r w:rsidRPr="001256DD">
              <w:rPr>
                <w:rFonts w:ascii="Verdana" w:hAnsi="Verdana" w:cs="Arial"/>
                <w:sz w:val="16"/>
                <w:szCs w:val="16"/>
                <w:lang w:val="it-IT"/>
              </w:rPr>
              <w:t xml:space="preserve">= </w:t>
            </w:r>
            <w:r w:rsidRPr="001256DD">
              <w:rPr>
                <w:rFonts w:ascii="Verdana" w:hAnsi="Verdana" w:cs="Arial"/>
                <w:sz w:val="16"/>
                <w:szCs w:val="16"/>
                <w:lang w:val="fr-FR"/>
              </w:rPr>
              <w:t>Séparé(e)/Divorcé(e)</w:t>
            </w:r>
          </w:p>
          <w:p w14:paraId="59E0666B" w14:textId="77777777" w:rsidR="00651E52" w:rsidRPr="001256DD" w:rsidRDefault="00651E52" w:rsidP="00AE04B8">
            <w:pPr>
              <w:rPr>
                <w:rFonts w:ascii="Verdana" w:hAnsi="Verdana" w:cs="Arial"/>
                <w:sz w:val="16"/>
                <w:szCs w:val="16"/>
                <w:lang w:val="fr-FR"/>
              </w:rPr>
            </w:pPr>
            <w:r w:rsidRPr="001256DD">
              <w:rPr>
                <w:rFonts w:ascii="Verdana" w:hAnsi="Verdana" w:cs="Arial"/>
                <w:b/>
                <w:bCs/>
                <w:sz w:val="16"/>
                <w:szCs w:val="16"/>
                <w:lang w:val="fr-FR"/>
              </w:rPr>
              <w:t xml:space="preserve">3 </w:t>
            </w:r>
            <w:r w:rsidRPr="001256DD">
              <w:rPr>
                <w:rFonts w:ascii="Verdana" w:hAnsi="Verdana" w:cs="Arial"/>
                <w:sz w:val="16"/>
                <w:szCs w:val="16"/>
                <w:lang w:val="fr-FR"/>
              </w:rPr>
              <w:t>= Veuf (</w:t>
            </w:r>
            <w:proofErr w:type="spellStart"/>
            <w:r w:rsidRPr="001256DD">
              <w:rPr>
                <w:rFonts w:ascii="Verdana" w:hAnsi="Verdana" w:cs="Arial"/>
                <w:sz w:val="16"/>
                <w:szCs w:val="16"/>
                <w:lang w:val="fr-FR"/>
              </w:rPr>
              <w:t>ve</w:t>
            </w:r>
            <w:proofErr w:type="spellEnd"/>
            <w:r w:rsidRPr="001256DD">
              <w:rPr>
                <w:rFonts w:ascii="Verdana" w:hAnsi="Verdana" w:cs="Arial"/>
                <w:sz w:val="16"/>
                <w:szCs w:val="16"/>
                <w:lang w:val="fr-FR"/>
              </w:rPr>
              <w:t>)</w:t>
            </w:r>
          </w:p>
          <w:p w14:paraId="10C5F8E1" w14:textId="77777777" w:rsidR="00651E52" w:rsidRPr="001256DD" w:rsidRDefault="00651E52" w:rsidP="00AE04B8">
            <w:pPr>
              <w:rPr>
                <w:rFonts w:ascii="Verdana" w:hAnsi="Verdana" w:cs="Arial"/>
                <w:sz w:val="16"/>
                <w:szCs w:val="16"/>
                <w:lang w:val="fr-FR"/>
              </w:rPr>
            </w:pPr>
            <w:r w:rsidRPr="001256DD">
              <w:rPr>
                <w:rFonts w:ascii="Verdana" w:hAnsi="Verdana" w:cs="Arial"/>
                <w:b/>
                <w:bCs/>
                <w:sz w:val="16"/>
                <w:szCs w:val="16"/>
                <w:lang w:val="fr-FR"/>
              </w:rPr>
              <w:t xml:space="preserve">4 </w:t>
            </w:r>
            <w:r w:rsidRPr="001256DD">
              <w:rPr>
                <w:rFonts w:ascii="Verdana" w:hAnsi="Verdana" w:cs="Arial"/>
                <w:sz w:val="16"/>
                <w:szCs w:val="16"/>
                <w:lang w:val="fr-FR"/>
              </w:rPr>
              <w:t>= Célibataire</w:t>
            </w:r>
          </w:p>
          <w:p w14:paraId="15E999B2" w14:textId="77777777" w:rsidR="00651E52" w:rsidRPr="001256DD" w:rsidRDefault="00651E52" w:rsidP="00AE04B8">
            <w:pPr>
              <w:rPr>
                <w:rFonts w:ascii="Verdana" w:hAnsi="Verdana" w:cs="Arial"/>
                <w:sz w:val="16"/>
                <w:szCs w:val="16"/>
                <w:lang w:val="fr-FR"/>
              </w:rPr>
            </w:pPr>
            <w:r w:rsidRPr="001256DD">
              <w:rPr>
                <w:rFonts w:ascii="Verdana" w:hAnsi="Verdana" w:cs="Arial"/>
                <w:b/>
                <w:bCs/>
                <w:sz w:val="16"/>
                <w:szCs w:val="16"/>
                <w:lang w:val="fr-FR"/>
              </w:rPr>
              <w:t xml:space="preserve">5 </w:t>
            </w:r>
            <w:r w:rsidRPr="001256DD">
              <w:rPr>
                <w:rFonts w:ascii="Verdana" w:hAnsi="Verdana" w:cs="Arial"/>
                <w:sz w:val="16"/>
                <w:szCs w:val="16"/>
                <w:lang w:val="fr-FR"/>
              </w:rPr>
              <w:t xml:space="preserve">= Union libre </w:t>
            </w:r>
            <w:proofErr w:type="gramStart"/>
            <w:r w:rsidRPr="001256DD">
              <w:rPr>
                <w:rFonts w:ascii="Verdana" w:hAnsi="Verdana" w:cs="Arial"/>
                <w:sz w:val="16"/>
                <w:szCs w:val="16"/>
                <w:lang w:val="fr-FR"/>
              </w:rPr>
              <w:t>ou</w:t>
            </w:r>
            <w:proofErr w:type="gramEnd"/>
          </w:p>
          <w:p w14:paraId="3DB9FFDB" w14:textId="77777777" w:rsidR="00651E52" w:rsidRPr="001256DD" w:rsidRDefault="001A476F" w:rsidP="00AE04B8">
            <w:pPr>
              <w:rPr>
                <w:rFonts w:ascii="Verdana" w:hAnsi="Verdana" w:cs="Arial"/>
                <w:sz w:val="16"/>
                <w:szCs w:val="16"/>
                <w:lang w:val="fr-FR"/>
              </w:rPr>
            </w:pPr>
            <w:r w:rsidRPr="001256DD">
              <w:rPr>
                <w:rFonts w:ascii="Verdana" w:hAnsi="Verdana" w:cs="Arial"/>
                <w:sz w:val="16"/>
                <w:szCs w:val="16"/>
                <w:lang w:val="fr-FR"/>
              </w:rPr>
              <w:t xml:space="preserve">       </w:t>
            </w:r>
            <w:proofErr w:type="gramStart"/>
            <w:r w:rsidRPr="001256DD">
              <w:rPr>
                <w:rFonts w:ascii="Verdana" w:hAnsi="Verdana" w:cs="Arial"/>
                <w:sz w:val="16"/>
                <w:szCs w:val="16"/>
                <w:lang w:val="fr-FR"/>
              </w:rPr>
              <w:t>concubinage</w:t>
            </w:r>
            <w:proofErr w:type="gramEnd"/>
          </w:p>
        </w:tc>
        <w:tc>
          <w:tcPr>
            <w:tcW w:w="481" w:type="pct"/>
            <w:gridSpan w:val="3"/>
            <w:shd w:val="clear" w:color="auto" w:fill="auto"/>
            <w:vAlign w:val="center"/>
          </w:tcPr>
          <w:p w14:paraId="23994542" w14:textId="77777777" w:rsidR="00651E52" w:rsidRPr="001256DD" w:rsidRDefault="00651E52" w:rsidP="00AE04B8">
            <w:pPr>
              <w:jc w:val="center"/>
              <w:rPr>
                <w:rFonts w:ascii="Verdana" w:hAnsi="Verdana"/>
                <w:sz w:val="16"/>
                <w:szCs w:val="16"/>
                <w:lang w:val="fr-FR"/>
              </w:rPr>
            </w:pPr>
            <w:r w:rsidRPr="001256DD">
              <w:rPr>
                <w:rFonts w:ascii="Verdana" w:hAnsi="Verdana" w:cs="Arial"/>
                <w:b/>
                <w:bCs/>
                <w:sz w:val="16"/>
                <w:szCs w:val="16"/>
                <w:lang w:val="fr-FR"/>
              </w:rPr>
              <w:t>|__|</w:t>
            </w:r>
          </w:p>
        </w:tc>
        <w:tc>
          <w:tcPr>
            <w:tcW w:w="227" w:type="pct"/>
            <w:tcBorders>
              <w:bottom w:val="single" w:sz="4" w:space="0" w:color="auto"/>
            </w:tcBorders>
            <w:shd w:val="clear" w:color="auto" w:fill="D9D9D9" w:themeFill="background1" w:themeFillShade="D9"/>
            <w:vAlign w:val="center"/>
          </w:tcPr>
          <w:p w14:paraId="4A02C081"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2.4</w:t>
            </w:r>
          </w:p>
        </w:tc>
        <w:tc>
          <w:tcPr>
            <w:tcW w:w="563" w:type="pct"/>
            <w:gridSpan w:val="3"/>
            <w:tcBorders>
              <w:bottom w:val="single" w:sz="4" w:space="0" w:color="auto"/>
            </w:tcBorders>
            <w:shd w:val="clear" w:color="auto" w:fill="auto"/>
            <w:vAlign w:val="center"/>
          </w:tcPr>
          <w:p w14:paraId="669FF24C" w14:textId="77777777" w:rsidR="00651E52" w:rsidRPr="001256DD" w:rsidRDefault="00651E52" w:rsidP="00AE04B8">
            <w:pPr>
              <w:rPr>
                <w:sz w:val="16"/>
                <w:szCs w:val="16"/>
                <w:lang w:val="fr-FR"/>
              </w:rPr>
            </w:pPr>
            <w:r w:rsidRPr="001256DD">
              <w:rPr>
                <w:rFonts w:ascii="Verdana" w:hAnsi="Verdana" w:cs="Arial"/>
                <w:bCs/>
                <w:sz w:val="16"/>
                <w:szCs w:val="16"/>
                <w:lang w:val="fr-FR"/>
              </w:rPr>
              <w:t xml:space="preserve">Niveau </w:t>
            </w:r>
            <w:proofErr w:type="gramStart"/>
            <w:r w:rsidRPr="001256DD">
              <w:rPr>
                <w:rFonts w:ascii="Verdana" w:hAnsi="Verdana" w:cs="Arial"/>
                <w:bCs/>
                <w:sz w:val="16"/>
                <w:szCs w:val="16"/>
                <w:lang w:val="fr-FR"/>
              </w:rPr>
              <w:t>d’instruction  du</w:t>
            </w:r>
            <w:proofErr w:type="gramEnd"/>
            <w:r w:rsidRPr="001256DD">
              <w:rPr>
                <w:rFonts w:ascii="Verdana" w:hAnsi="Verdana" w:cs="Arial"/>
                <w:bCs/>
                <w:sz w:val="16"/>
                <w:szCs w:val="16"/>
                <w:lang w:val="fr-FR"/>
              </w:rPr>
              <w:t xml:space="preserve"> chef de ménage</w:t>
            </w:r>
          </w:p>
        </w:tc>
        <w:tc>
          <w:tcPr>
            <w:tcW w:w="1190" w:type="pct"/>
            <w:gridSpan w:val="2"/>
            <w:tcBorders>
              <w:bottom w:val="single" w:sz="4" w:space="0" w:color="auto"/>
            </w:tcBorders>
            <w:shd w:val="clear" w:color="auto" w:fill="auto"/>
            <w:vAlign w:val="center"/>
          </w:tcPr>
          <w:p w14:paraId="211F3ADB" w14:textId="77777777" w:rsidR="00651E52" w:rsidRPr="001256DD" w:rsidRDefault="00651E52" w:rsidP="00AE04B8">
            <w:pPr>
              <w:rPr>
                <w:rFonts w:ascii="Verdana" w:hAnsi="Verdana" w:cs="Arial"/>
                <w:sz w:val="16"/>
                <w:szCs w:val="16"/>
                <w:lang w:val="fr-FR"/>
              </w:rPr>
            </w:pPr>
            <w:r w:rsidRPr="001256DD">
              <w:rPr>
                <w:rFonts w:ascii="Verdana" w:hAnsi="Verdana" w:cs="Arial"/>
                <w:b/>
                <w:bCs/>
                <w:sz w:val="16"/>
                <w:szCs w:val="16"/>
                <w:lang w:val="fr-FR"/>
              </w:rPr>
              <w:t xml:space="preserve">0 </w:t>
            </w:r>
            <w:r w:rsidRPr="001256DD">
              <w:rPr>
                <w:rFonts w:ascii="Verdana" w:hAnsi="Verdana" w:cs="Arial"/>
                <w:bCs/>
                <w:sz w:val="16"/>
                <w:szCs w:val="16"/>
                <w:lang w:val="fr-FR"/>
              </w:rPr>
              <w:t xml:space="preserve">= </w:t>
            </w:r>
            <w:r w:rsidRPr="001256DD">
              <w:rPr>
                <w:rFonts w:ascii="Verdana" w:hAnsi="Verdana" w:cs="Arial"/>
                <w:sz w:val="16"/>
                <w:szCs w:val="16"/>
                <w:lang w:val="fr-FR"/>
              </w:rPr>
              <w:t>Aucun</w:t>
            </w:r>
          </w:p>
          <w:p w14:paraId="4621B6F4" w14:textId="77777777" w:rsidR="00651E52" w:rsidRPr="00275552" w:rsidRDefault="00651E52" w:rsidP="00AE04B8">
            <w:pPr>
              <w:rPr>
                <w:rFonts w:ascii="Verdana" w:hAnsi="Verdana" w:cs="Arial"/>
                <w:sz w:val="16"/>
                <w:szCs w:val="16"/>
                <w:lang w:val="fr-FR"/>
              </w:rPr>
            </w:pPr>
            <w:r w:rsidRPr="00275552">
              <w:rPr>
                <w:rFonts w:ascii="Verdana" w:hAnsi="Verdana" w:cs="Arial"/>
                <w:b/>
                <w:bCs/>
                <w:sz w:val="16"/>
                <w:szCs w:val="16"/>
                <w:lang w:val="fr-FR"/>
              </w:rPr>
              <w:t>1</w:t>
            </w:r>
            <w:r w:rsidRPr="00275552">
              <w:rPr>
                <w:rFonts w:ascii="Verdana" w:hAnsi="Verdana" w:cs="Arial"/>
                <w:bCs/>
                <w:sz w:val="16"/>
                <w:szCs w:val="16"/>
                <w:lang w:val="fr-FR"/>
              </w:rPr>
              <w:t xml:space="preserve"> </w:t>
            </w:r>
            <w:r w:rsidRPr="00275552">
              <w:rPr>
                <w:rFonts w:ascii="Verdana" w:hAnsi="Verdana" w:cs="Arial"/>
                <w:sz w:val="16"/>
                <w:szCs w:val="16"/>
                <w:lang w:val="fr-FR"/>
              </w:rPr>
              <w:t xml:space="preserve">= </w:t>
            </w:r>
            <w:commentRangeStart w:id="2"/>
            <w:commentRangeStart w:id="3"/>
            <w:r w:rsidRPr="00275552">
              <w:rPr>
                <w:rFonts w:ascii="Verdana" w:hAnsi="Verdana" w:cs="Arial"/>
                <w:sz w:val="16"/>
                <w:szCs w:val="16"/>
                <w:lang w:val="fr-FR"/>
              </w:rPr>
              <w:t xml:space="preserve">Alphabétisé </w:t>
            </w:r>
            <w:proofErr w:type="gramStart"/>
            <w:r w:rsidRPr="00275552">
              <w:rPr>
                <w:rFonts w:ascii="Verdana" w:hAnsi="Verdana" w:cs="Arial"/>
                <w:sz w:val="16"/>
                <w:szCs w:val="16"/>
                <w:lang w:val="fr-FR"/>
              </w:rPr>
              <w:t>ou</w:t>
            </w:r>
            <w:proofErr w:type="gramEnd"/>
          </w:p>
          <w:p w14:paraId="16748EDA" w14:textId="77777777" w:rsidR="00651E52" w:rsidRPr="001256DD" w:rsidRDefault="00651E52" w:rsidP="00AE04B8">
            <w:pPr>
              <w:rPr>
                <w:rFonts w:ascii="Verdana" w:hAnsi="Verdana" w:cs="Arial"/>
                <w:sz w:val="16"/>
                <w:szCs w:val="16"/>
                <w:lang w:val="fr-FR"/>
              </w:rPr>
            </w:pPr>
            <w:r w:rsidRPr="00275552">
              <w:rPr>
                <w:rFonts w:ascii="Verdana" w:hAnsi="Verdana" w:cs="Arial"/>
                <w:b/>
                <w:bCs/>
                <w:sz w:val="16"/>
                <w:szCs w:val="16"/>
                <w:lang w:val="fr-FR"/>
              </w:rPr>
              <w:t xml:space="preserve">       </w:t>
            </w:r>
            <w:r w:rsidRPr="00275552">
              <w:rPr>
                <w:rFonts w:ascii="Verdana" w:hAnsi="Verdana" w:cs="Arial"/>
                <w:sz w:val="16"/>
                <w:szCs w:val="16"/>
                <w:lang w:val="fr-FR"/>
              </w:rPr>
              <w:t>Coranique</w:t>
            </w:r>
            <w:commentRangeEnd w:id="2"/>
            <w:r w:rsidR="0090600D" w:rsidRPr="00275552">
              <w:rPr>
                <w:rStyle w:val="CommentReference"/>
              </w:rPr>
              <w:commentReference w:id="2"/>
            </w:r>
            <w:commentRangeEnd w:id="3"/>
            <w:r w:rsidR="00AF7AA6">
              <w:rPr>
                <w:rStyle w:val="CommentReference"/>
              </w:rPr>
              <w:commentReference w:id="3"/>
            </w:r>
          </w:p>
          <w:p w14:paraId="1098FD5E" w14:textId="77777777" w:rsidR="00651E52" w:rsidRPr="001256DD" w:rsidRDefault="00651E52" w:rsidP="00AE04B8">
            <w:pPr>
              <w:rPr>
                <w:rFonts w:ascii="Verdana" w:hAnsi="Verdana" w:cs="Arial"/>
                <w:sz w:val="16"/>
                <w:szCs w:val="16"/>
                <w:lang w:val="fr-FR"/>
              </w:rPr>
            </w:pPr>
            <w:r w:rsidRPr="001256DD">
              <w:rPr>
                <w:rFonts w:ascii="Verdana" w:hAnsi="Verdana" w:cs="Arial"/>
                <w:b/>
                <w:bCs/>
                <w:sz w:val="16"/>
                <w:szCs w:val="16"/>
                <w:lang w:val="fr-FR"/>
              </w:rPr>
              <w:t>2</w:t>
            </w:r>
            <w:r w:rsidRPr="001256DD">
              <w:rPr>
                <w:rFonts w:ascii="Verdana" w:hAnsi="Verdana" w:cs="Arial"/>
                <w:bCs/>
                <w:sz w:val="16"/>
                <w:szCs w:val="16"/>
                <w:lang w:val="fr-FR"/>
              </w:rPr>
              <w:t xml:space="preserve"> </w:t>
            </w:r>
            <w:r w:rsidRPr="001256DD">
              <w:rPr>
                <w:rFonts w:ascii="Verdana" w:hAnsi="Verdana" w:cs="Arial"/>
                <w:sz w:val="16"/>
                <w:szCs w:val="16"/>
                <w:lang w:val="fr-FR"/>
              </w:rPr>
              <w:t>= Primaire (CP1 au CM2)</w:t>
            </w:r>
          </w:p>
          <w:p w14:paraId="583CAD27" w14:textId="77777777" w:rsidR="00651E52" w:rsidRPr="001256DD" w:rsidRDefault="00651E52" w:rsidP="00AE04B8">
            <w:pPr>
              <w:rPr>
                <w:rFonts w:ascii="Verdana" w:hAnsi="Verdana" w:cs="Arial"/>
                <w:sz w:val="16"/>
                <w:szCs w:val="16"/>
                <w:lang w:val="fr-FR"/>
              </w:rPr>
            </w:pPr>
            <w:r w:rsidRPr="001256DD">
              <w:rPr>
                <w:rFonts w:ascii="Verdana" w:hAnsi="Verdana" w:cs="Arial"/>
                <w:b/>
                <w:bCs/>
                <w:sz w:val="16"/>
                <w:szCs w:val="16"/>
                <w:lang w:val="fr-FR"/>
              </w:rPr>
              <w:t xml:space="preserve">3 </w:t>
            </w:r>
            <w:r w:rsidRPr="001256DD">
              <w:rPr>
                <w:rFonts w:ascii="Verdana" w:hAnsi="Verdana" w:cs="Arial"/>
                <w:sz w:val="16"/>
                <w:szCs w:val="16"/>
                <w:lang w:val="fr-FR"/>
              </w:rPr>
              <w:t>= Secondaire (Collège/lycée)</w:t>
            </w:r>
          </w:p>
          <w:p w14:paraId="2ACB9F3D"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 xml:space="preserve">4 </w:t>
            </w:r>
            <w:r w:rsidRPr="001256DD">
              <w:rPr>
                <w:rFonts w:ascii="Verdana" w:hAnsi="Verdana" w:cs="Arial"/>
                <w:sz w:val="16"/>
                <w:szCs w:val="16"/>
                <w:lang w:val="fr-FR"/>
              </w:rPr>
              <w:t>= Supérieur(Universitaire)</w:t>
            </w:r>
          </w:p>
          <w:p w14:paraId="60A8BA7B" w14:textId="77777777" w:rsidR="00651E52" w:rsidRPr="001256DD" w:rsidRDefault="00651E52" w:rsidP="00AE04B8">
            <w:pPr>
              <w:rPr>
                <w:rFonts w:ascii="Verdana" w:hAnsi="Verdana"/>
                <w:sz w:val="16"/>
                <w:szCs w:val="16"/>
                <w:lang w:val="fr-FR"/>
              </w:rPr>
            </w:pPr>
            <w:r w:rsidRPr="001256DD">
              <w:rPr>
                <w:rFonts w:ascii="Verdana" w:hAnsi="Verdana" w:cs="Arial"/>
                <w:b/>
                <w:sz w:val="16"/>
                <w:szCs w:val="16"/>
                <w:lang w:val="fr-FR"/>
              </w:rPr>
              <w:t>5</w:t>
            </w:r>
            <w:r w:rsidRPr="001256DD">
              <w:rPr>
                <w:rFonts w:ascii="Verdana" w:hAnsi="Verdana" w:cs="Arial"/>
                <w:sz w:val="16"/>
                <w:szCs w:val="16"/>
                <w:lang w:val="fr-FR"/>
              </w:rPr>
              <w:t>= Enseignement professionnel et Technique (apprentissage d’un métier)</w:t>
            </w:r>
          </w:p>
        </w:tc>
        <w:tc>
          <w:tcPr>
            <w:tcW w:w="511" w:type="pct"/>
            <w:tcBorders>
              <w:bottom w:val="single" w:sz="4" w:space="0" w:color="auto"/>
            </w:tcBorders>
            <w:shd w:val="clear" w:color="auto" w:fill="auto"/>
            <w:vAlign w:val="center"/>
          </w:tcPr>
          <w:p w14:paraId="4406D9EC" w14:textId="77777777" w:rsidR="00651E52" w:rsidRPr="001256DD" w:rsidRDefault="00651E52" w:rsidP="00AE04B8">
            <w:pPr>
              <w:rPr>
                <w:rFonts w:ascii="Verdana" w:hAnsi="Verdana"/>
                <w:sz w:val="16"/>
                <w:szCs w:val="16"/>
                <w:lang w:val="fr-FR"/>
              </w:rPr>
            </w:pPr>
            <w:r w:rsidRPr="001256DD">
              <w:rPr>
                <w:rFonts w:ascii="Verdana" w:hAnsi="Verdana" w:cs="Arial"/>
                <w:b/>
                <w:bCs/>
                <w:sz w:val="16"/>
                <w:szCs w:val="16"/>
                <w:lang w:val="fr-FR"/>
              </w:rPr>
              <w:t>|__|</w:t>
            </w:r>
          </w:p>
        </w:tc>
      </w:tr>
      <w:tr w:rsidR="00651E52" w:rsidRPr="001256DD" w14:paraId="09AE585A" w14:textId="77777777" w:rsidTr="00AE04B8">
        <w:trPr>
          <w:trHeight w:val="710"/>
        </w:trPr>
        <w:tc>
          <w:tcPr>
            <w:tcW w:w="355" w:type="pct"/>
            <w:vMerge w:val="restart"/>
            <w:shd w:val="clear" w:color="auto" w:fill="D9D9D9" w:themeFill="background1" w:themeFillShade="D9"/>
            <w:vAlign w:val="center"/>
          </w:tcPr>
          <w:p w14:paraId="0451BEF7"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2.5</w:t>
            </w:r>
          </w:p>
        </w:tc>
        <w:tc>
          <w:tcPr>
            <w:tcW w:w="795" w:type="pct"/>
            <w:shd w:val="clear" w:color="auto" w:fill="auto"/>
            <w:vAlign w:val="center"/>
          </w:tcPr>
          <w:p w14:paraId="4F17AE98" w14:textId="77777777" w:rsidR="00651E52" w:rsidRPr="001256DD" w:rsidRDefault="00651E52" w:rsidP="00AE04B8">
            <w:pPr>
              <w:rPr>
                <w:rFonts w:ascii="Verdana" w:hAnsi="Verdana"/>
                <w:b/>
                <w:sz w:val="16"/>
                <w:szCs w:val="16"/>
                <w:lang w:val="fr-FR"/>
              </w:rPr>
            </w:pPr>
            <w:r w:rsidRPr="001256DD">
              <w:rPr>
                <w:rFonts w:ascii="Verdana" w:hAnsi="Verdana" w:cs="Arial"/>
                <w:bCs/>
                <w:sz w:val="16"/>
                <w:szCs w:val="16"/>
                <w:lang w:val="fr-FR"/>
              </w:rPr>
              <w:t>Quelle est la composition démographique du ménage ?</w:t>
            </w:r>
          </w:p>
        </w:tc>
        <w:tc>
          <w:tcPr>
            <w:tcW w:w="878" w:type="pct"/>
            <w:shd w:val="clear" w:color="auto" w:fill="auto"/>
            <w:vAlign w:val="center"/>
          </w:tcPr>
          <w:p w14:paraId="5A91E525"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A</w:t>
            </w:r>
          </w:p>
          <w:p w14:paraId="2A1093CF"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0-23 mois</w:t>
            </w:r>
          </w:p>
        </w:tc>
        <w:tc>
          <w:tcPr>
            <w:tcW w:w="381" w:type="pct"/>
            <w:shd w:val="clear" w:color="auto" w:fill="auto"/>
            <w:vAlign w:val="center"/>
          </w:tcPr>
          <w:p w14:paraId="59033E18"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B</w:t>
            </w:r>
          </w:p>
          <w:p w14:paraId="6C720D03"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24-59 mois</w:t>
            </w:r>
          </w:p>
        </w:tc>
        <w:tc>
          <w:tcPr>
            <w:tcW w:w="509" w:type="pct"/>
            <w:gridSpan w:val="4"/>
            <w:shd w:val="clear" w:color="auto" w:fill="auto"/>
            <w:vAlign w:val="center"/>
          </w:tcPr>
          <w:p w14:paraId="6E6A1450"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C</w:t>
            </w:r>
          </w:p>
          <w:p w14:paraId="769A3460"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5-17 ans</w:t>
            </w:r>
          </w:p>
        </w:tc>
        <w:tc>
          <w:tcPr>
            <w:tcW w:w="381" w:type="pct"/>
            <w:gridSpan w:val="2"/>
            <w:shd w:val="clear" w:color="auto" w:fill="auto"/>
            <w:vAlign w:val="center"/>
          </w:tcPr>
          <w:p w14:paraId="14D835B2"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D</w:t>
            </w:r>
          </w:p>
          <w:p w14:paraId="4590BA04"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 xml:space="preserve">18-49 ans </w:t>
            </w:r>
          </w:p>
        </w:tc>
        <w:tc>
          <w:tcPr>
            <w:tcW w:w="1190" w:type="pct"/>
            <w:gridSpan w:val="2"/>
            <w:shd w:val="clear" w:color="auto" w:fill="auto"/>
            <w:vAlign w:val="center"/>
          </w:tcPr>
          <w:p w14:paraId="5C3D08D0"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 xml:space="preserve">        E</w:t>
            </w:r>
          </w:p>
          <w:p w14:paraId="2C87F9D7"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 xml:space="preserve">50-64 ans </w:t>
            </w:r>
          </w:p>
        </w:tc>
        <w:tc>
          <w:tcPr>
            <w:tcW w:w="511" w:type="pct"/>
            <w:shd w:val="clear" w:color="auto" w:fill="auto"/>
            <w:vAlign w:val="center"/>
          </w:tcPr>
          <w:p w14:paraId="7788849E"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F</w:t>
            </w:r>
          </w:p>
          <w:p w14:paraId="4B54A798"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65 ans et plus</w:t>
            </w:r>
          </w:p>
        </w:tc>
      </w:tr>
      <w:tr w:rsidR="00651E52" w:rsidRPr="001256DD" w14:paraId="4A373A99" w14:textId="77777777" w:rsidTr="00AE04B8">
        <w:trPr>
          <w:trHeight w:val="647"/>
        </w:trPr>
        <w:tc>
          <w:tcPr>
            <w:tcW w:w="355" w:type="pct"/>
            <w:vMerge/>
            <w:shd w:val="clear" w:color="auto" w:fill="D9D9D9" w:themeFill="background1" w:themeFillShade="D9"/>
            <w:vAlign w:val="center"/>
          </w:tcPr>
          <w:p w14:paraId="008017EA" w14:textId="77777777" w:rsidR="00651E52" w:rsidRPr="001256DD" w:rsidRDefault="00651E52" w:rsidP="00AE04B8">
            <w:pPr>
              <w:jc w:val="center"/>
              <w:rPr>
                <w:rFonts w:ascii="Verdana" w:hAnsi="Verdana"/>
                <w:b/>
                <w:sz w:val="16"/>
                <w:szCs w:val="16"/>
                <w:lang w:val="fr-FR"/>
              </w:rPr>
            </w:pPr>
          </w:p>
        </w:tc>
        <w:tc>
          <w:tcPr>
            <w:tcW w:w="795" w:type="pct"/>
            <w:shd w:val="clear" w:color="auto" w:fill="auto"/>
            <w:vAlign w:val="center"/>
          </w:tcPr>
          <w:p w14:paraId="4D222DB8" w14:textId="77777777" w:rsidR="00651E52" w:rsidRPr="001256DD" w:rsidRDefault="00651E52" w:rsidP="00AE04B8">
            <w:pPr>
              <w:rPr>
                <w:rFonts w:ascii="Verdana" w:hAnsi="Verdana" w:cs="Arial"/>
                <w:bCs/>
                <w:sz w:val="16"/>
                <w:szCs w:val="16"/>
                <w:lang w:val="fr-FR"/>
              </w:rPr>
            </w:pPr>
            <w:r w:rsidRPr="001256DD">
              <w:rPr>
                <w:rFonts w:ascii="Verdana" w:hAnsi="Verdana"/>
                <w:b/>
                <w:sz w:val="16"/>
                <w:szCs w:val="16"/>
                <w:lang w:val="fr-FR"/>
              </w:rPr>
              <w:t xml:space="preserve">i) </w:t>
            </w:r>
            <w:r w:rsidRPr="001256DD">
              <w:rPr>
                <w:rFonts w:ascii="Verdana" w:hAnsi="Verdana" w:cs="Arial"/>
                <w:bCs/>
                <w:sz w:val="16"/>
                <w:szCs w:val="16"/>
                <w:lang w:val="fr-FR"/>
              </w:rPr>
              <w:t>Personnes de sexe masculin</w:t>
            </w:r>
          </w:p>
        </w:tc>
        <w:tc>
          <w:tcPr>
            <w:tcW w:w="878" w:type="pct"/>
            <w:shd w:val="clear" w:color="auto" w:fill="auto"/>
            <w:vAlign w:val="center"/>
          </w:tcPr>
          <w:p w14:paraId="3340D126"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381" w:type="pct"/>
            <w:shd w:val="clear" w:color="auto" w:fill="auto"/>
            <w:vAlign w:val="center"/>
          </w:tcPr>
          <w:p w14:paraId="58A473EC"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509" w:type="pct"/>
            <w:gridSpan w:val="4"/>
            <w:shd w:val="clear" w:color="auto" w:fill="auto"/>
            <w:vAlign w:val="center"/>
          </w:tcPr>
          <w:p w14:paraId="38000BC3"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381" w:type="pct"/>
            <w:gridSpan w:val="2"/>
            <w:shd w:val="clear" w:color="auto" w:fill="auto"/>
            <w:vAlign w:val="center"/>
          </w:tcPr>
          <w:p w14:paraId="74D0084F"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1190" w:type="pct"/>
            <w:gridSpan w:val="2"/>
            <w:shd w:val="clear" w:color="auto" w:fill="auto"/>
            <w:vAlign w:val="center"/>
          </w:tcPr>
          <w:p w14:paraId="6BDBC20C"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511" w:type="pct"/>
            <w:shd w:val="clear" w:color="auto" w:fill="auto"/>
            <w:vAlign w:val="center"/>
          </w:tcPr>
          <w:p w14:paraId="68B0303B"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r>
      <w:tr w:rsidR="00651E52" w:rsidRPr="001256DD" w14:paraId="282837CB" w14:textId="77777777" w:rsidTr="00AE04B8">
        <w:trPr>
          <w:trHeight w:val="620"/>
        </w:trPr>
        <w:tc>
          <w:tcPr>
            <w:tcW w:w="355" w:type="pct"/>
            <w:vMerge/>
            <w:shd w:val="clear" w:color="auto" w:fill="D9D9D9" w:themeFill="background1" w:themeFillShade="D9"/>
            <w:vAlign w:val="center"/>
          </w:tcPr>
          <w:p w14:paraId="43CFE064" w14:textId="77777777" w:rsidR="00651E52" w:rsidRPr="001256DD" w:rsidRDefault="00651E52" w:rsidP="00AE04B8">
            <w:pPr>
              <w:jc w:val="center"/>
              <w:rPr>
                <w:rFonts w:ascii="Verdana" w:hAnsi="Verdana"/>
                <w:b/>
                <w:sz w:val="16"/>
                <w:szCs w:val="16"/>
                <w:lang w:val="fr-FR"/>
              </w:rPr>
            </w:pPr>
          </w:p>
        </w:tc>
        <w:tc>
          <w:tcPr>
            <w:tcW w:w="795" w:type="pct"/>
            <w:shd w:val="clear" w:color="auto" w:fill="auto"/>
            <w:vAlign w:val="center"/>
          </w:tcPr>
          <w:p w14:paraId="18E029E2" w14:textId="77777777" w:rsidR="00651E52" w:rsidRPr="001256DD" w:rsidRDefault="00651E52" w:rsidP="00AE04B8">
            <w:pPr>
              <w:rPr>
                <w:rFonts w:ascii="Verdana" w:hAnsi="Verdana" w:cs="Arial"/>
                <w:bCs/>
                <w:sz w:val="16"/>
                <w:szCs w:val="16"/>
                <w:lang w:val="fr-FR"/>
              </w:rPr>
            </w:pPr>
            <w:r w:rsidRPr="001256DD">
              <w:rPr>
                <w:rFonts w:ascii="Verdana" w:hAnsi="Verdana"/>
                <w:b/>
                <w:sz w:val="16"/>
                <w:szCs w:val="16"/>
                <w:lang w:val="fr-FR"/>
              </w:rPr>
              <w:t>ii)</w:t>
            </w:r>
            <w:r w:rsidRPr="001256DD">
              <w:rPr>
                <w:rFonts w:ascii="Verdana" w:hAnsi="Verdana" w:cs="Arial"/>
                <w:bCs/>
                <w:sz w:val="16"/>
                <w:szCs w:val="16"/>
                <w:lang w:val="fr-FR"/>
              </w:rPr>
              <w:t xml:space="preserve"> Personnes de sexe féminin</w:t>
            </w:r>
          </w:p>
        </w:tc>
        <w:tc>
          <w:tcPr>
            <w:tcW w:w="878" w:type="pct"/>
            <w:shd w:val="clear" w:color="auto" w:fill="auto"/>
            <w:vAlign w:val="center"/>
          </w:tcPr>
          <w:p w14:paraId="6AB37680"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381" w:type="pct"/>
            <w:shd w:val="clear" w:color="auto" w:fill="auto"/>
            <w:vAlign w:val="center"/>
          </w:tcPr>
          <w:p w14:paraId="01D5FD92"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509" w:type="pct"/>
            <w:gridSpan w:val="4"/>
            <w:shd w:val="clear" w:color="auto" w:fill="auto"/>
            <w:vAlign w:val="center"/>
          </w:tcPr>
          <w:p w14:paraId="096D8131"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381" w:type="pct"/>
            <w:gridSpan w:val="2"/>
            <w:shd w:val="clear" w:color="auto" w:fill="auto"/>
            <w:vAlign w:val="center"/>
          </w:tcPr>
          <w:p w14:paraId="4901DC4A"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1190" w:type="pct"/>
            <w:gridSpan w:val="2"/>
            <w:shd w:val="clear" w:color="auto" w:fill="auto"/>
            <w:vAlign w:val="center"/>
          </w:tcPr>
          <w:p w14:paraId="676CE926"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511" w:type="pct"/>
            <w:shd w:val="clear" w:color="auto" w:fill="auto"/>
            <w:vAlign w:val="center"/>
          </w:tcPr>
          <w:p w14:paraId="58394566"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r>
      <w:tr w:rsidR="00651E52" w:rsidRPr="001256DD" w14:paraId="14CC2C4B" w14:textId="77777777" w:rsidTr="00AE04B8">
        <w:trPr>
          <w:trHeight w:val="416"/>
        </w:trPr>
        <w:tc>
          <w:tcPr>
            <w:tcW w:w="355" w:type="pct"/>
            <w:shd w:val="clear" w:color="auto" w:fill="D9D9D9" w:themeFill="background1" w:themeFillShade="D9"/>
            <w:vAlign w:val="center"/>
          </w:tcPr>
          <w:p w14:paraId="29F12324"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w:t>
            </w:r>
            <w:proofErr w:type="gramStart"/>
            <w:r w:rsidRPr="001256DD">
              <w:rPr>
                <w:rFonts w:ascii="Verdana" w:hAnsi="Verdana"/>
                <w:b/>
                <w:sz w:val="16"/>
                <w:szCs w:val="16"/>
                <w:lang w:val="fr-FR"/>
              </w:rPr>
              <w:t>6.a</w:t>
            </w:r>
            <w:proofErr w:type="gramEnd"/>
          </w:p>
        </w:tc>
        <w:tc>
          <w:tcPr>
            <w:tcW w:w="1673" w:type="pct"/>
            <w:gridSpan w:val="2"/>
            <w:shd w:val="clear" w:color="auto" w:fill="auto"/>
            <w:vAlign w:val="center"/>
          </w:tcPr>
          <w:p w14:paraId="22DDDEFE" w14:textId="77777777" w:rsidR="00651E52" w:rsidRPr="001256DD" w:rsidRDefault="00651E52" w:rsidP="00AE04B8">
            <w:pPr>
              <w:rPr>
                <w:rFonts w:ascii="Verdana" w:hAnsi="Verdana" w:cs="Arial"/>
                <w:bCs/>
                <w:sz w:val="16"/>
                <w:szCs w:val="16"/>
                <w:lang w:val="fr-FR"/>
              </w:rPr>
            </w:pPr>
            <w:commentRangeStart w:id="4"/>
            <w:commentRangeStart w:id="5"/>
            <w:commentRangeStart w:id="6"/>
            <w:r w:rsidRPr="001256DD">
              <w:rPr>
                <w:rFonts w:ascii="Verdana" w:hAnsi="Verdana" w:cs="Arial"/>
                <w:bCs/>
                <w:sz w:val="16"/>
                <w:szCs w:val="16"/>
                <w:lang w:val="fr-FR"/>
              </w:rPr>
              <w:t xml:space="preserve">Quel est le nombre de personnes à mobilité réduite ou mentales dans le ménage ? </w:t>
            </w:r>
            <w:r w:rsidRPr="001256DD">
              <w:rPr>
                <w:rFonts w:ascii="Verdana" w:hAnsi="Verdana" w:cs="Arial"/>
                <w:b/>
                <w:bCs/>
                <w:sz w:val="16"/>
                <w:szCs w:val="16"/>
                <w:lang w:val="fr-FR"/>
              </w:rPr>
              <w:t>si 00 aller à 2.7</w:t>
            </w:r>
            <w:commentRangeEnd w:id="4"/>
            <w:r w:rsidR="00D16BCE">
              <w:rPr>
                <w:rStyle w:val="CommentReference"/>
              </w:rPr>
              <w:commentReference w:id="4"/>
            </w:r>
            <w:commentRangeEnd w:id="5"/>
            <w:r w:rsidR="00284419">
              <w:rPr>
                <w:rStyle w:val="CommentReference"/>
              </w:rPr>
              <w:commentReference w:id="5"/>
            </w:r>
            <w:commentRangeEnd w:id="6"/>
            <w:r w:rsidR="00A24896">
              <w:rPr>
                <w:rStyle w:val="CommentReference"/>
              </w:rPr>
              <w:commentReference w:id="6"/>
            </w:r>
          </w:p>
        </w:tc>
        <w:tc>
          <w:tcPr>
            <w:tcW w:w="708" w:type="pct"/>
            <w:gridSpan w:val="4"/>
            <w:shd w:val="clear" w:color="auto" w:fill="auto"/>
            <w:vAlign w:val="center"/>
          </w:tcPr>
          <w:p w14:paraId="34C0719E"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384" w:type="pct"/>
            <w:gridSpan w:val="2"/>
            <w:shd w:val="clear" w:color="auto" w:fill="D9D9D9" w:themeFill="background1" w:themeFillShade="D9"/>
            <w:vAlign w:val="center"/>
          </w:tcPr>
          <w:p w14:paraId="55D38ED7"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2.</w:t>
            </w:r>
            <w:proofErr w:type="gramStart"/>
            <w:r w:rsidRPr="001256DD">
              <w:rPr>
                <w:rFonts w:ascii="Verdana" w:hAnsi="Verdana" w:cs="Arial"/>
                <w:b/>
                <w:bCs/>
                <w:sz w:val="16"/>
                <w:szCs w:val="16"/>
                <w:lang w:val="fr-FR"/>
              </w:rPr>
              <w:t>6.b</w:t>
            </w:r>
            <w:proofErr w:type="gramEnd"/>
          </w:p>
        </w:tc>
        <w:tc>
          <w:tcPr>
            <w:tcW w:w="668" w:type="pct"/>
            <w:gridSpan w:val="2"/>
            <w:shd w:val="clear" w:color="auto" w:fill="auto"/>
            <w:vAlign w:val="center"/>
          </w:tcPr>
          <w:p w14:paraId="301BC325"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Le chef de ménage en fait-il partie ?</w:t>
            </w:r>
          </w:p>
        </w:tc>
        <w:tc>
          <w:tcPr>
            <w:tcW w:w="701" w:type="pct"/>
            <w:shd w:val="clear" w:color="auto" w:fill="auto"/>
            <w:vAlign w:val="center"/>
          </w:tcPr>
          <w:p w14:paraId="341A31A4" w14:textId="77777777" w:rsidR="00D16BCE" w:rsidRDefault="00651E52" w:rsidP="00AE04B8">
            <w:pPr>
              <w:jc w:val="right"/>
              <w:rPr>
                <w:rFonts w:ascii="Verdana" w:hAnsi="Verdana" w:cs="Arial"/>
                <w:bCs/>
                <w:sz w:val="16"/>
                <w:szCs w:val="16"/>
                <w:lang w:val="fr-FR"/>
              </w:rPr>
            </w:pPr>
            <w:r w:rsidRPr="001256DD">
              <w:rPr>
                <w:rFonts w:ascii="Verdana" w:hAnsi="Verdana" w:cs="Arial"/>
                <w:b/>
                <w:bCs/>
                <w:sz w:val="16"/>
                <w:szCs w:val="16"/>
                <w:lang w:val="fr-FR"/>
              </w:rPr>
              <w:t>0</w:t>
            </w:r>
            <w:r w:rsidRPr="001256DD">
              <w:rPr>
                <w:rFonts w:ascii="Verdana" w:hAnsi="Verdana" w:cs="Arial"/>
                <w:bCs/>
                <w:sz w:val="16"/>
                <w:szCs w:val="16"/>
                <w:lang w:val="fr-FR"/>
              </w:rPr>
              <w:t xml:space="preserve"> = Non</w:t>
            </w:r>
            <w:r w:rsidRPr="001256DD">
              <w:rPr>
                <w:rFonts w:ascii="Verdana" w:hAnsi="Verdana" w:cs="Arial"/>
                <w:bCs/>
                <w:sz w:val="16"/>
                <w:szCs w:val="16"/>
                <w:lang w:val="fr-FR"/>
              </w:rPr>
              <w:tab/>
              <w:t xml:space="preserve">   </w:t>
            </w:r>
          </w:p>
          <w:p w14:paraId="6BEF3A31" w14:textId="77777777" w:rsidR="00651E52" w:rsidRPr="001256DD" w:rsidRDefault="00651E52" w:rsidP="00AE04B8">
            <w:pPr>
              <w:jc w:val="right"/>
              <w:rPr>
                <w:rFonts w:ascii="Verdana" w:hAnsi="Verdana" w:cs="Arial"/>
                <w:bCs/>
                <w:sz w:val="16"/>
                <w:szCs w:val="16"/>
                <w:lang w:val="fr-FR"/>
              </w:rPr>
            </w:pPr>
            <w:r w:rsidRPr="001256DD">
              <w:rPr>
                <w:rFonts w:ascii="Verdana" w:hAnsi="Verdana" w:cs="Arial"/>
                <w:b/>
                <w:bCs/>
                <w:sz w:val="16"/>
                <w:szCs w:val="16"/>
                <w:lang w:val="fr-FR"/>
              </w:rPr>
              <w:t>1</w:t>
            </w:r>
            <w:r w:rsidRPr="001256DD">
              <w:rPr>
                <w:rFonts w:ascii="Verdana" w:hAnsi="Verdana" w:cs="Arial"/>
                <w:bCs/>
                <w:sz w:val="16"/>
                <w:szCs w:val="16"/>
                <w:lang w:val="fr-FR"/>
              </w:rPr>
              <w:t xml:space="preserve"> = Oui</w:t>
            </w:r>
            <w:r w:rsidRPr="001256DD">
              <w:rPr>
                <w:rFonts w:ascii="Verdana" w:hAnsi="Verdana" w:cs="Arial"/>
                <w:bCs/>
                <w:sz w:val="16"/>
                <w:szCs w:val="16"/>
                <w:lang w:val="fr-FR"/>
              </w:rPr>
              <w:tab/>
            </w:r>
          </w:p>
        </w:tc>
        <w:tc>
          <w:tcPr>
            <w:tcW w:w="511" w:type="pct"/>
            <w:shd w:val="clear" w:color="auto" w:fill="auto"/>
            <w:vAlign w:val="center"/>
          </w:tcPr>
          <w:p w14:paraId="53984CEE"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tc>
      </w:tr>
      <w:tr w:rsidR="00651E52" w:rsidRPr="001256DD" w14:paraId="7C05FA15" w14:textId="77777777" w:rsidTr="00AE04B8">
        <w:trPr>
          <w:trHeight w:val="698"/>
        </w:trPr>
        <w:tc>
          <w:tcPr>
            <w:tcW w:w="355" w:type="pct"/>
            <w:shd w:val="clear" w:color="auto" w:fill="D9D9D9" w:themeFill="background1" w:themeFillShade="D9"/>
            <w:vAlign w:val="center"/>
          </w:tcPr>
          <w:p w14:paraId="77CBE6F3"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2.7</w:t>
            </w:r>
          </w:p>
        </w:tc>
        <w:tc>
          <w:tcPr>
            <w:tcW w:w="1673" w:type="pct"/>
            <w:gridSpan w:val="2"/>
            <w:shd w:val="clear" w:color="auto" w:fill="auto"/>
            <w:vAlign w:val="center"/>
          </w:tcPr>
          <w:p w14:paraId="6467F0D6"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Quel est le nombre d’orphelin(e)s âgé(e)s de moins de 18 ans dans le ménage ?</w:t>
            </w:r>
          </w:p>
        </w:tc>
        <w:tc>
          <w:tcPr>
            <w:tcW w:w="708" w:type="pct"/>
            <w:gridSpan w:val="4"/>
            <w:shd w:val="clear" w:color="auto" w:fill="auto"/>
            <w:vAlign w:val="center"/>
          </w:tcPr>
          <w:p w14:paraId="028F25A0"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384" w:type="pct"/>
            <w:gridSpan w:val="2"/>
            <w:shd w:val="clear" w:color="auto" w:fill="D9D9D9" w:themeFill="background1" w:themeFillShade="D9"/>
            <w:vAlign w:val="center"/>
          </w:tcPr>
          <w:p w14:paraId="48A32379"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2.8</w:t>
            </w:r>
          </w:p>
        </w:tc>
        <w:tc>
          <w:tcPr>
            <w:tcW w:w="1369" w:type="pct"/>
            <w:gridSpan w:val="3"/>
            <w:shd w:val="clear" w:color="auto" w:fill="auto"/>
            <w:vAlign w:val="center"/>
          </w:tcPr>
          <w:p w14:paraId="3594A337"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Quel est le nombre de femmes enceintes dans le ménage ?</w:t>
            </w:r>
          </w:p>
        </w:tc>
        <w:tc>
          <w:tcPr>
            <w:tcW w:w="511" w:type="pct"/>
            <w:shd w:val="clear" w:color="auto" w:fill="auto"/>
            <w:vAlign w:val="center"/>
          </w:tcPr>
          <w:p w14:paraId="22463FB0"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r>
      <w:tr w:rsidR="00651E52" w:rsidRPr="001256DD" w14:paraId="32DE763E" w14:textId="77777777" w:rsidTr="00AE04B8">
        <w:trPr>
          <w:trHeight w:val="562"/>
        </w:trPr>
        <w:tc>
          <w:tcPr>
            <w:tcW w:w="355" w:type="pct"/>
            <w:shd w:val="clear" w:color="auto" w:fill="D9D9D9" w:themeFill="background1" w:themeFillShade="D9"/>
            <w:vAlign w:val="center"/>
          </w:tcPr>
          <w:p w14:paraId="0C57EBD9"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2.9</w:t>
            </w:r>
          </w:p>
        </w:tc>
        <w:tc>
          <w:tcPr>
            <w:tcW w:w="1673" w:type="pct"/>
            <w:gridSpan w:val="2"/>
            <w:shd w:val="clear" w:color="auto" w:fill="auto"/>
            <w:vAlign w:val="center"/>
          </w:tcPr>
          <w:p w14:paraId="23FF8CD2"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Quel est le nombre d’enfants séparés dans le ménage ?</w:t>
            </w:r>
          </w:p>
        </w:tc>
        <w:tc>
          <w:tcPr>
            <w:tcW w:w="708" w:type="pct"/>
            <w:gridSpan w:val="4"/>
            <w:shd w:val="clear" w:color="auto" w:fill="auto"/>
            <w:vAlign w:val="center"/>
          </w:tcPr>
          <w:p w14:paraId="1DCA157B"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c>
          <w:tcPr>
            <w:tcW w:w="384" w:type="pct"/>
            <w:gridSpan w:val="2"/>
            <w:shd w:val="clear" w:color="auto" w:fill="D9D9D9" w:themeFill="background1" w:themeFillShade="D9"/>
            <w:vAlign w:val="center"/>
          </w:tcPr>
          <w:p w14:paraId="6CA6C435" w14:textId="77777777" w:rsidR="00651E52" w:rsidRPr="001256DD" w:rsidRDefault="00651E52" w:rsidP="00AE04B8">
            <w:pPr>
              <w:jc w:val="center"/>
              <w:rPr>
                <w:rFonts w:ascii="Verdana" w:hAnsi="Verdana"/>
                <w:b/>
                <w:sz w:val="16"/>
                <w:szCs w:val="16"/>
                <w:lang w:val="fr-FR"/>
              </w:rPr>
            </w:pPr>
            <w:r w:rsidRPr="001256DD">
              <w:rPr>
                <w:rFonts w:ascii="Verdana" w:hAnsi="Verdana" w:cs="Arial"/>
                <w:b/>
                <w:bCs/>
                <w:sz w:val="16"/>
                <w:szCs w:val="16"/>
                <w:lang w:val="fr-FR"/>
              </w:rPr>
              <w:t>2.10</w:t>
            </w:r>
          </w:p>
        </w:tc>
        <w:tc>
          <w:tcPr>
            <w:tcW w:w="1369" w:type="pct"/>
            <w:gridSpan w:val="3"/>
            <w:shd w:val="clear" w:color="auto" w:fill="auto"/>
            <w:vAlign w:val="center"/>
          </w:tcPr>
          <w:p w14:paraId="54C20BC1"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Quel est le nombre de femmes allaitantes dans le ménage ?</w:t>
            </w:r>
          </w:p>
        </w:tc>
        <w:tc>
          <w:tcPr>
            <w:tcW w:w="511" w:type="pct"/>
            <w:shd w:val="clear" w:color="auto" w:fill="auto"/>
            <w:vAlign w:val="center"/>
          </w:tcPr>
          <w:p w14:paraId="3349D789"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r>
      <w:tr w:rsidR="00651E52" w:rsidRPr="001256DD" w14:paraId="7A334BC4" w14:textId="77777777" w:rsidTr="00AE04B8">
        <w:trPr>
          <w:trHeight w:val="262"/>
        </w:trPr>
        <w:tc>
          <w:tcPr>
            <w:tcW w:w="355" w:type="pct"/>
            <w:shd w:val="clear" w:color="auto" w:fill="D9D9D9" w:themeFill="background1" w:themeFillShade="D9"/>
            <w:vAlign w:val="center"/>
          </w:tcPr>
          <w:p w14:paraId="1B6AE957" w14:textId="77777777" w:rsidR="00651E52" w:rsidRPr="001256DD" w:rsidRDefault="00651E52" w:rsidP="00AE04B8">
            <w:pPr>
              <w:jc w:val="center"/>
              <w:rPr>
                <w:rFonts w:ascii="Verdana" w:hAnsi="Verdana" w:cs="Arial"/>
                <w:b/>
                <w:bCs/>
                <w:sz w:val="16"/>
                <w:szCs w:val="16"/>
                <w:lang w:val="fr-FR"/>
              </w:rPr>
            </w:pPr>
            <w:r w:rsidRPr="001256DD">
              <w:rPr>
                <w:rFonts w:ascii="Verdana" w:hAnsi="Verdana"/>
                <w:b/>
                <w:sz w:val="16"/>
                <w:szCs w:val="16"/>
                <w:lang w:val="fr-FR"/>
              </w:rPr>
              <w:t>2.11a</w:t>
            </w:r>
          </w:p>
        </w:tc>
        <w:tc>
          <w:tcPr>
            <w:tcW w:w="4134" w:type="pct"/>
            <w:gridSpan w:val="11"/>
            <w:shd w:val="clear" w:color="auto" w:fill="auto"/>
            <w:vAlign w:val="center"/>
          </w:tcPr>
          <w:p w14:paraId="6F8666A6"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 xml:space="preserve">Quel est le nombre de personnes chroniquement malades dans le ménage ? </w:t>
            </w:r>
            <w:r w:rsidRPr="001256DD">
              <w:rPr>
                <w:rFonts w:ascii="Verdana" w:hAnsi="Verdana" w:cs="Arial"/>
                <w:b/>
                <w:bCs/>
                <w:sz w:val="16"/>
                <w:szCs w:val="16"/>
                <w:lang w:val="fr-FR"/>
              </w:rPr>
              <w:t>si 00 aller à III</w:t>
            </w:r>
          </w:p>
        </w:tc>
        <w:tc>
          <w:tcPr>
            <w:tcW w:w="511" w:type="pct"/>
            <w:shd w:val="clear" w:color="auto" w:fill="auto"/>
            <w:vAlign w:val="center"/>
          </w:tcPr>
          <w:p w14:paraId="121CE96A"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|__|__|</w:t>
            </w:r>
          </w:p>
        </w:tc>
      </w:tr>
      <w:tr w:rsidR="00651E52" w:rsidRPr="001256DD" w14:paraId="1175CBC1" w14:textId="77777777" w:rsidTr="00AE04B8">
        <w:trPr>
          <w:trHeight w:val="323"/>
        </w:trPr>
        <w:tc>
          <w:tcPr>
            <w:tcW w:w="355" w:type="pct"/>
            <w:shd w:val="clear" w:color="auto" w:fill="D9D9D9" w:themeFill="background1" w:themeFillShade="D9"/>
            <w:vAlign w:val="center"/>
          </w:tcPr>
          <w:p w14:paraId="1CEE8A41"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lastRenderedPageBreak/>
              <w:t>2.</w:t>
            </w:r>
            <w:proofErr w:type="gramStart"/>
            <w:r w:rsidRPr="001256DD">
              <w:rPr>
                <w:rFonts w:ascii="Verdana" w:hAnsi="Verdana" w:cs="Arial"/>
                <w:b/>
                <w:bCs/>
                <w:sz w:val="16"/>
                <w:szCs w:val="16"/>
                <w:lang w:val="fr-FR"/>
              </w:rPr>
              <w:t>11.b</w:t>
            </w:r>
            <w:proofErr w:type="gramEnd"/>
          </w:p>
        </w:tc>
        <w:tc>
          <w:tcPr>
            <w:tcW w:w="2082" w:type="pct"/>
            <w:gridSpan w:val="4"/>
            <w:shd w:val="clear" w:color="auto" w:fill="auto"/>
            <w:vAlign w:val="center"/>
          </w:tcPr>
          <w:p w14:paraId="063A9065"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Le chef de ménage en fait-il partie ?</w:t>
            </w:r>
          </w:p>
        </w:tc>
        <w:tc>
          <w:tcPr>
            <w:tcW w:w="2052" w:type="pct"/>
            <w:gridSpan w:val="7"/>
            <w:shd w:val="clear" w:color="auto" w:fill="auto"/>
            <w:vAlign w:val="center"/>
          </w:tcPr>
          <w:p w14:paraId="0FC22FB0"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 xml:space="preserve">  </w:t>
            </w:r>
            <w:r w:rsidRPr="001256DD">
              <w:rPr>
                <w:rFonts w:ascii="Verdana" w:hAnsi="Verdana" w:cs="Arial"/>
                <w:b/>
                <w:bCs/>
                <w:sz w:val="16"/>
                <w:szCs w:val="16"/>
                <w:lang w:val="fr-FR"/>
              </w:rPr>
              <w:t xml:space="preserve">0 = </w:t>
            </w:r>
            <w:r w:rsidRPr="001256DD">
              <w:rPr>
                <w:rFonts w:ascii="Verdana" w:hAnsi="Verdana" w:cs="Arial"/>
                <w:bCs/>
                <w:sz w:val="16"/>
                <w:szCs w:val="16"/>
                <w:lang w:val="fr-FR"/>
              </w:rPr>
              <w:t>Non</w:t>
            </w:r>
            <w:r w:rsidRPr="001256DD">
              <w:rPr>
                <w:rFonts w:ascii="Verdana" w:hAnsi="Verdana" w:cs="Arial"/>
                <w:b/>
                <w:bCs/>
                <w:sz w:val="16"/>
                <w:szCs w:val="16"/>
                <w:lang w:val="fr-FR"/>
              </w:rPr>
              <w:tab/>
              <w:t xml:space="preserve">   1 = </w:t>
            </w:r>
            <w:r w:rsidRPr="001256DD">
              <w:rPr>
                <w:rFonts w:ascii="Verdana" w:hAnsi="Verdana" w:cs="Arial"/>
                <w:bCs/>
                <w:sz w:val="16"/>
                <w:szCs w:val="16"/>
                <w:lang w:val="fr-FR"/>
              </w:rPr>
              <w:t>Oui</w:t>
            </w:r>
          </w:p>
        </w:tc>
        <w:tc>
          <w:tcPr>
            <w:tcW w:w="511" w:type="pct"/>
            <w:shd w:val="clear" w:color="auto" w:fill="auto"/>
            <w:vAlign w:val="center"/>
          </w:tcPr>
          <w:p w14:paraId="27AC20DF"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tc>
      </w:tr>
    </w:tbl>
    <w:p w14:paraId="6F165C30" w14:textId="77777777" w:rsidR="00651E52" w:rsidRPr="001256DD" w:rsidRDefault="00651E52" w:rsidP="00651E52">
      <w:pPr>
        <w:rPr>
          <w:rFonts w:ascii="Arial" w:hAnsi="Arial" w:cs="Arial"/>
          <w:sz w:val="10"/>
          <w:szCs w:val="8"/>
          <w:lang w:val="fr-FR"/>
        </w:rPr>
      </w:pPr>
    </w:p>
    <w:tbl>
      <w:tblPr>
        <w:tblW w:w="537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863"/>
        <w:gridCol w:w="2933"/>
        <w:gridCol w:w="38"/>
        <w:gridCol w:w="2833"/>
        <w:gridCol w:w="946"/>
      </w:tblGrid>
      <w:tr w:rsidR="00651E52" w:rsidRPr="003707AF" w14:paraId="4F161015" w14:textId="77777777" w:rsidTr="00AE04B8">
        <w:trPr>
          <w:trHeight w:val="305"/>
        </w:trPr>
        <w:tc>
          <w:tcPr>
            <w:tcW w:w="5000" w:type="pct"/>
            <w:gridSpan w:val="6"/>
            <w:shd w:val="clear" w:color="auto" w:fill="BFBFBF"/>
            <w:vAlign w:val="center"/>
          </w:tcPr>
          <w:p w14:paraId="47DB9CA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III – STATUT DU MENAGE ET MOUVEMENT DE POPULATION</w:t>
            </w:r>
          </w:p>
        </w:tc>
      </w:tr>
      <w:tr w:rsidR="00651E52" w:rsidRPr="001256DD" w14:paraId="6BD5B30C" w14:textId="77777777" w:rsidTr="00AE04B8">
        <w:trPr>
          <w:trHeight w:val="353"/>
        </w:trPr>
        <w:tc>
          <w:tcPr>
            <w:tcW w:w="321" w:type="pct"/>
            <w:shd w:val="clear" w:color="auto" w:fill="D9D9D9" w:themeFill="background1" w:themeFillShade="D9"/>
            <w:vAlign w:val="center"/>
          </w:tcPr>
          <w:p w14:paraId="1C73C5CE"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3.1</w:t>
            </w:r>
          </w:p>
        </w:tc>
        <w:tc>
          <w:tcPr>
            <w:tcW w:w="1361" w:type="pct"/>
            <w:shd w:val="clear" w:color="auto" w:fill="FFFFFF" w:themeFill="background1"/>
            <w:vAlign w:val="center"/>
          </w:tcPr>
          <w:p w14:paraId="207830F3" w14:textId="77777777" w:rsidR="00651E52" w:rsidRPr="001256DD" w:rsidRDefault="00651E52" w:rsidP="00AE04B8">
            <w:pPr>
              <w:rPr>
                <w:rFonts w:ascii="Verdana" w:hAnsi="Verdana"/>
                <w:b/>
                <w:sz w:val="16"/>
                <w:szCs w:val="16"/>
                <w:lang w:val="fr-FR"/>
              </w:rPr>
            </w:pPr>
            <w:r w:rsidRPr="001256DD">
              <w:rPr>
                <w:rFonts w:ascii="Verdana" w:hAnsi="Verdana" w:cs="Arial"/>
                <w:sz w:val="16"/>
                <w:szCs w:val="16"/>
                <w:lang w:val="fr-FR"/>
              </w:rPr>
              <w:t>Quel est le statut de résidence du ménage ?</w:t>
            </w:r>
          </w:p>
        </w:tc>
        <w:tc>
          <w:tcPr>
            <w:tcW w:w="2824" w:type="pct"/>
            <w:gridSpan w:val="3"/>
            <w:shd w:val="clear" w:color="auto" w:fill="FFFFFF" w:themeFill="background1"/>
            <w:vAlign w:val="center"/>
          </w:tcPr>
          <w:p w14:paraId="3DFAAE33"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1= </w:t>
            </w:r>
            <w:r w:rsidRPr="001256DD">
              <w:rPr>
                <w:rFonts w:ascii="Verdana" w:hAnsi="Verdana"/>
                <w:sz w:val="16"/>
                <w:szCs w:val="16"/>
                <w:lang w:val="fr-FR"/>
              </w:rPr>
              <w:t>Résident permanent ne s’étant jamais déplacé les</w:t>
            </w:r>
            <w:r w:rsidRPr="001256DD">
              <w:rPr>
                <w:rFonts w:ascii="Verdana" w:hAnsi="Verdana"/>
                <w:b/>
                <w:sz w:val="16"/>
                <w:szCs w:val="16"/>
                <w:lang w:val="fr-FR"/>
              </w:rPr>
              <w:t xml:space="preserve"> </w:t>
            </w:r>
            <w:r w:rsidR="0070293E" w:rsidRPr="001256DD">
              <w:rPr>
                <w:rFonts w:ascii="Verdana" w:hAnsi="Verdana"/>
                <w:b/>
                <w:sz w:val="16"/>
                <w:szCs w:val="16"/>
                <w:lang w:val="fr-FR"/>
              </w:rPr>
              <w:t xml:space="preserve">6 </w:t>
            </w:r>
            <w:r w:rsidRPr="001256DD">
              <w:rPr>
                <w:rFonts w:ascii="Verdana" w:hAnsi="Verdana"/>
                <w:b/>
                <w:sz w:val="16"/>
                <w:szCs w:val="16"/>
                <w:lang w:val="fr-FR"/>
              </w:rPr>
              <w:t xml:space="preserve">derniers mois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w:t>
            </w:r>
            <w:r w:rsidRPr="001256DD">
              <w:rPr>
                <w:rFonts w:ascii="Verdana" w:hAnsi="Verdana"/>
                <w:b/>
                <w:sz w:val="16"/>
                <w:szCs w:val="16"/>
                <w:lang w:val="fr-FR"/>
              </w:rPr>
              <w:t>A</w:t>
            </w:r>
            <w:r w:rsidRPr="001256DD">
              <w:rPr>
                <w:rFonts w:ascii="Verdana" w:hAnsi="Verdana" w:cs="Arial"/>
                <w:b/>
                <w:bCs/>
                <w:sz w:val="16"/>
                <w:szCs w:val="16"/>
                <w:lang w:val="fr-FR"/>
              </w:rPr>
              <w:t>ller à Q3.3</w:t>
            </w:r>
          </w:p>
          <w:p w14:paraId="54F99EC9"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2= </w:t>
            </w:r>
            <w:r w:rsidRPr="001256DD">
              <w:rPr>
                <w:rFonts w:ascii="Verdana" w:hAnsi="Verdana"/>
                <w:sz w:val="16"/>
                <w:szCs w:val="16"/>
                <w:lang w:val="fr-FR"/>
              </w:rPr>
              <w:t>Retourné (ex Déplacé/refugié)</w:t>
            </w:r>
            <w:r w:rsidRPr="001256DD">
              <w:rPr>
                <w:rFonts w:ascii="Verdana" w:hAnsi="Verdana"/>
                <w:b/>
                <w:sz w:val="16"/>
                <w:szCs w:val="16"/>
                <w:lang w:val="fr-FR"/>
              </w:rPr>
              <w:t xml:space="preserve"> </w:t>
            </w:r>
          </w:p>
          <w:p w14:paraId="074D7112"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3 = </w:t>
            </w:r>
            <w:r w:rsidRPr="001256DD">
              <w:rPr>
                <w:rFonts w:ascii="Verdana" w:hAnsi="Verdana"/>
                <w:sz w:val="16"/>
                <w:szCs w:val="16"/>
                <w:lang w:val="fr-FR"/>
              </w:rPr>
              <w:t xml:space="preserve">Déplacé en site/camp ou enclaves </w:t>
            </w:r>
          </w:p>
          <w:p w14:paraId="40F7702B"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4 = </w:t>
            </w:r>
            <w:r w:rsidRPr="001256DD">
              <w:rPr>
                <w:rFonts w:ascii="Verdana" w:hAnsi="Verdana"/>
                <w:sz w:val="16"/>
                <w:szCs w:val="16"/>
                <w:lang w:val="fr-FR"/>
              </w:rPr>
              <w:t>Déplacé en famille</w:t>
            </w:r>
            <w:r w:rsidRPr="001256DD">
              <w:rPr>
                <w:rFonts w:ascii="Verdana" w:hAnsi="Verdana"/>
                <w:b/>
                <w:sz w:val="16"/>
                <w:szCs w:val="16"/>
                <w:lang w:val="fr-FR"/>
              </w:rPr>
              <w:t xml:space="preserve"> </w:t>
            </w:r>
            <w:r w:rsidRPr="001256DD">
              <w:rPr>
                <w:rFonts w:ascii="Verdana" w:hAnsi="Verdana"/>
                <w:sz w:val="16"/>
                <w:szCs w:val="16"/>
                <w:lang w:val="fr-FR"/>
              </w:rPr>
              <w:t xml:space="preserve">d’accueil </w:t>
            </w:r>
          </w:p>
          <w:p w14:paraId="6F96F709"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5 = </w:t>
            </w:r>
            <w:r w:rsidRPr="001256DD">
              <w:rPr>
                <w:rFonts w:ascii="Verdana" w:hAnsi="Verdana"/>
                <w:sz w:val="16"/>
                <w:szCs w:val="16"/>
                <w:lang w:val="fr-FR"/>
              </w:rPr>
              <w:t xml:space="preserve">Réfugié </w:t>
            </w:r>
          </w:p>
        </w:tc>
        <w:tc>
          <w:tcPr>
            <w:tcW w:w="493" w:type="pct"/>
            <w:shd w:val="clear" w:color="auto" w:fill="FFFFFF" w:themeFill="background1"/>
            <w:vAlign w:val="center"/>
          </w:tcPr>
          <w:p w14:paraId="0D90172C" w14:textId="77777777" w:rsidR="00651E52" w:rsidRPr="001256DD" w:rsidRDefault="00651E52" w:rsidP="00AE04B8">
            <w:pPr>
              <w:jc w:val="center"/>
              <w:rPr>
                <w:rFonts w:ascii="Verdana" w:hAnsi="Verdana"/>
                <w:b/>
                <w:sz w:val="16"/>
                <w:szCs w:val="16"/>
                <w:lang w:val="fr-FR"/>
              </w:rPr>
            </w:pPr>
            <w:r w:rsidRPr="001256DD">
              <w:rPr>
                <w:rFonts w:ascii="Verdana" w:hAnsi="Verdana" w:cs="Arial"/>
                <w:bCs/>
                <w:sz w:val="16"/>
                <w:szCs w:val="16"/>
                <w:lang w:val="fr-FR"/>
              </w:rPr>
              <w:t>|__|</w:t>
            </w:r>
          </w:p>
        </w:tc>
      </w:tr>
      <w:tr w:rsidR="00651E52" w:rsidRPr="001256DD" w14:paraId="0E2766EA" w14:textId="77777777" w:rsidTr="00AE04B8">
        <w:trPr>
          <w:trHeight w:val="348"/>
        </w:trPr>
        <w:tc>
          <w:tcPr>
            <w:tcW w:w="321" w:type="pct"/>
            <w:shd w:val="clear" w:color="auto" w:fill="D9D9D9" w:themeFill="background1" w:themeFillShade="D9"/>
            <w:vAlign w:val="center"/>
          </w:tcPr>
          <w:p w14:paraId="0042B8D1"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3.2</w:t>
            </w:r>
          </w:p>
        </w:tc>
        <w:tc>
          <w:tcPr>
            <w:tcW w:w="2792" w:type="pct"/>
            <w:gridSpan w:val="3"/>
            <w:shd w:val="clear" w:color="auto" w:fill="FFFFFF" w:themeFill="background1"/>
            <w:vAlign w:val="center"/>
          </w:tcPr>
          <w:p w14:paraId="1AB8DB4E" w14:textId="77777777" w:rsidR="00651E52" w:rsidRPr="001256DD" w:rsidRDefault="00651E52" w:rsidP="00AE04B8">
            <w:pPr>
              <w:rPr>
                <w:rFonts w:ascii="Verdana" w:hAnsi="Verdana" w:cs="Arial"/>
                <w:sz w:val="16"/>
                <w:szCs w:val="16"/>
                <w:lang w:val="fr-FR"/>
              </w:rPr>
            </w:pPr>
            <w:r w:rsidRPr="001256DD">
              <w:rPr>
                <w:rFonts w:ascii="Verdana" w:hAnsi="Verdana" w:cs="Arial"/>
                <w:sz w:val="16"/>
                <w:szCs w:val="16"/>
                <w:lang w:val="fr-FR"/>
              </w:rPr>
              <w:t xml:space="preserve">Combien de fois au cours de </w:t>
            </w:r>
            <w:r w:rsidRPr="001256DD">
              <w:rPr>
                <w:rFonts w:ascii="Verdana" w:hAnsi="Verdana" w:cs="Arial"/>
                <w:b/>
                <w:sz w:val="16"/>
                <w:szCs w:val="16"/>
                <w:lang w:val="fr-FR"/>
              </w:rPr>
              <w:t xml:space="preserve">6 derniers mois </w:t>
            </w:r>
            <w:r w:rsidRPr="001256DD">
              <w:rPr>
                <w:rFonts w:ascii="Verdana" w:hAnsi="Verdana" w:cs="Arial"/>
                <w:sz w:val="16"/>
                <w:szCs w:val="16"/>
                <w:lang w:val="fr-FR"/>
              </w:rPr>
              <w:t>votre ménage a-t-il été déplacé ?</w:t>
            </w:r>
          </w:p>
        </w:tc>
        <w:tc>
          <w:tcPr>
            <w:tcW w:w="1393" w:type="pct"/>
            <w:shd w:val="clear" w:color="auto" w:fill="FFFFFF" w:themeFill="background1"/>
            <w:vAlign w:val="center"/>
          </w:tcPr>
          <w:p w14:paraId="40C20DB6"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1</w:t>
            </w:r>
            <w:r w:rsidRPr="001256DD">
              <w:rPr>
                <w:rFonts w:ascii="Verdana" w:hAnsi="Verdana" w:cs="Arial"/>
                <w:bCs/>
                <w:sz w:val="16"/>
                <w:szCs w:val="16"/>
                <w:lang w:val="fr-FR"/>
              </w:rPr>
              <w:t>= 1 à 2 fois</w:t>
            </w:r>
          </w:p>
          <w:p w14:paraId="6F94E731"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2= </w:t>
            </w:r>
            <w:r w:rsidRPr="001256DD">
              <w:rPr>
                <w:rFonts w:ascii="Verdana" w:hAnsi="Verdana" w:cs="Arial"/>
                <w:bCs/>
                <w:sz w:val="16"/>
                <w:szCs w:val="16"/>
                <w:lang w:val="fr-FR"/>
              </w:rPr>
              <w:t>3 à 4 fois</w:t>
            </w:r>
          </w:p>
          <w:p w14:paraId="3E76281B"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3 = </w:t>
            </w:r>
            <w:r w:rsidRPr="001256DD">
              <w:rPr>
                <w:rFonts w:ascii="Verdana" w:hAnsi="Verdana" w:cs="Arial"/>
                <w:bCs/>
                <w:sz w:val="16"/>
                <w:szCs w:val="16"/>
                <w:lang w:val="fr-FR"/>
              </w:rPr>
              <w:t>Plus de 4 fois</w:t>
            </w:r>
          </w:p>
        </w:tc>
        <w:tc>
          <w:tcPr>
            <w:tcW w:w="493" w:type="pct"/>
            <w:shd w:val="clear" w:color="auto" w:fill="FFFFFF" w:themeFill="background1"/>
            <w:vAlign w:val="center"/>
          </w:tcPr>
          <w:p w14:paraId="55ED5D76"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w:t>
            </w:r>
          </w:p>
        </w:tc>
      </w:tr>
      <w:tr w:rsidR="00651E52" w:rsidRPr="001256DD" w14:paraId="3F067EA2" w14:textId="77777777" w:rsidTr="00AE04B8">
        <w:trPr>
          <w:trHeight w:val="348"/>
        </w:trPr>
        <w:tc>
          <w:tcPr>
            <w:tcW w:w="321" w:type="pct"/>
            <w:shd w:val="clear" w:color="auto" w:fill="D9D9D9" w:themeFill="background1" w:themeFillShade="D9"/>
            <w:vAlign w:val="center"/>
          </w:tcPr>
          <w:p w14:paraId="18A3D9D4"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3.3</w:t>
            </w:r>
          </w:p>
        </w:tc>
        <w:tc>
          <w:tcPr>
            <w:tcW w:w="2792" w:type="pct"/>
            <w:gridSpan w:val="3"/>
            <w:shd w:val="clear" w:color="auto" w:fill="FFFFFF" w:themeFill="background1"/>
            <w:vAlign w:val="center"/>
          </w:tcPr>
          <w:p w14:paraId="60E8640B" w14:textId="77777777" w:rsidR="00651E52" w:rsidRPr="001256DD" w:rsidRDefault="00651E52" w:rsidP="00AE04B8">
            <w:pPr>
              <w:rPr>
                <w:rFonts w:ascii="Verdana" w:hAnsi="Verdana"/>
                <w:b/>
                <w:sz w:val="16"/>
                <w:szCs w:val="16"/>
                <w:lang w:val="fr-FR"/>
              </w:rPr>
            </w:pPr>
            <w:r w:rsidRPr="001256DD">
              <w:rPr>
                <w:rFonts w:ascii="Verdana" w:hAnsi="Verdana" w:cs="Arial"/>
                <w:sz w:val="16"/>
                <w:szCs w:val="16"/>
                <w:lang w:val="fr-FR"/>
              </w:rPr>
              <w:t xml:space="preserve">Au cours des </w:t>
            </w:r>
            <w:r w:rsidRPr="001256DD">
              <w:rPr>
                <w:rFonts w:ascii="Verdana" w:hAnsi="Verdana" w:cs="Arial"/>
                <w:b/>
                <w:sz w:val="16"/>
                <w:szCs w:val="16"/>
                <w:lang w:val="fr-FR"/>
              </w:rPr>
              <w:t>6 derniers mois</w:t>
            </w:r>
            <w:r w:rsidRPr="001256DD">
              <w:rPr>
                <w:rFonts w:ascii="Verdana" w:hAnsi="Verdana" w:cs="Arial"/>
                <w:sz w:val="16"/>
                <w:szCs w:val="16"/>
                <w:lang w:val="fr-FR"/>
              </w:rPr>
              <w:t xml:space="preserve">, votre ménage a-t-il accueilli des déplacés et ou des </w:t>
            </w:r>
            <w:proofErr w:type="gramStart"/>
            <w:r w:rsidRPr="001256DD">
              <w:rPr>
                <w:rFonts w:ascii="Verdana" w:hAnsi="Verdana" w:cs="Arial"/>
                <w:sz w:val="16"/>
                <w:szCs w:val="16"/>
                <w:lang w:val="fr-FR"/>
              </w:rPr>
              <w:t>réfugiés?</w:t>
            </w:r>
            <w:proofErr w:type="gramEnd"/>
          </w:p>
        </w:tc>
        <w:tc>
          <w:tcPr>
            <w:tcW w:w="1393" w:type="pct"/>
            <w:shd w:val="clear" w:color="auto" w:fill="FFFFFF" w:themeFill="background1"/>
            <w:vAlign w:val="center"/>
          </w:tcPr>
          <w:p w14:paraId="4E52E585"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 xml:space="preserve">0 = </w:t>
            </w:r>
            <w:r w:rsidRPr="001256DD">
              <w:rPr>
                <w:rFonts w:ascii="Verdana" w:hAnsi="Verdana" w:cs="Arial"/>
                <w:bCs/>
                <w:sz w:val="16"/>
                <w:szCs w:val="16"/>
                <w:lang w:val="fr-FR"/>
              </w:rPr>
              <w:t>Non</w:t>
            </w:r>
            <w:r w:rsidRPr="001256DD">
              <w:rPr>
                <w:rFonts w:ascii="Verdana" w:hAnsi="Verdana" w:cs="Arial"/>
                <w:b/>
                <w:bCs/>
                <w:sz w:val="16"/>
                <w:szCs w:val="16"/>
                <w:lang w:val="fr-FR"/>
              </w:rPr>
              <w:tab/>
              <w:t xml:space="preserve">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w:t>
            </w:r>
            <w:r w:rsidRPr="001256DD">
              <w:rPr>
                <w:rFonts w:ascii="Verdana" w:hAnsi="Verdana"/>
                <w:b/>
                <w:sz w:val="16"/>
                <w:szCs w:val="16"/>
                <w:lang w:val="fr-FR"/>
              </w:rPr>
              <w:t xml:space="preserve"> A</w:t>
            </w:r>
            <w:r w:rsidRPr="001256DD">
              <w:rPr>
                <w:rFonts w:ascii="Verdana" w:hAnsi="Verdana" w:cs="Arial"/>
                <w:b/>
                <w:bCs/>
                <w:sz w:val="16"/>
                <w:szCs w:val="16"/>
                <w:lang w:val="fr-FR"/>
              </w:rPr>
              <w:t>ller à</w:t>
            </w:r>
            <w:r w:rsidRPr="001256DD">
              <w:rPr>
                <w:rFonts w:ascii="Verdana" w:hAnsi="Verdana"/>
                <w:b/>
                <w:sz w:val="16"/>
                <w:szCs w:val="16"/>
                <w:lang w:val="fr-FR"/>
              </w:rPr>
              <w:t xml:space="preserve"> Section 4</w:t>
            </w:r>
          </w:p>
          <w:p w14:paraId="5D3BEBE4" w14:textId="77777777" w:rsidR="00651E52" w:rsidRPr="001256DD" w:rsidRDefault="00651E52" w:rsidP="00AE04B8">
            <w:pPr>
              <w:rPr>
                <w:rFonts w:ascii="Verdana" w:hAnsi="Verdana"/>
                <w:b/>
                <w:sz w:val="16"/>
                <w:szCs w:val="16"/>
                <w:lang w:val="fr-FR"/>
              </w:rPr>
            </w:pPr>
            <w:r w:rsidRPr="001256DD">
              <w:rPr>
                <w:rFonts w:ascii="Verdana" w:hAnsi="Verdana" w:cs="Arial"/>
                <w:b/>
                <w:bCs/>
                <w:sz w:val="16"/>
                <w:szCs w:val="16"/>
                <w:lang w:val="fr-FR"/>
              </w:rPr>
              <w:t xml:space="preserve">1 = </w:t>
            </w:r>
            <w:r w:rsidRPr="001256DD">
              <w:rPr>
                <w:rFonts w:ascii="Verdana" w:hAnsi="Verdana" w:cs="Arial"/>
                <w:bCs/>
                <w:sz w:val="16"/>
                <w:szCs w:val="16"/>
                <w:lang w:val="fr-FR"/>
              </w:rPr>
              <w:t>Oui</w:t>
            </w:r>
          </w:p>
        </w:tc>
        <w:tc>
          <w:tcPr>
            <w:tcW w:w="493" w:type="pct"/>
            <w:shd w:val="clear" w:color="auto" w:fill="FFFFFF" w:themeFill="background1"/>
            <w:vAlign w:val="center"/>
          </w:tcPr>
          <w:p w14:paraId="5ED57C18" w14:textId="77777777" w:rsidR="00651E52" w:rsidRPr="001256DD" w:rsidRDefault="00651E52" w:rsidP="00AE04B8">
            <w:pPr>
              <w:jc w:val="center"/>
            </w:pPr>
            <w:r w:rsidRPr="001256DD">
              <w:rPr>
                <w:rFonts w:ascii="Verdana" w:hAnsi="Verdana" w:cs="Arial"/>
                <w:bCs/>
                <w:sz w:val="16"/>
                <w:szCs w:val="16"/>
                <w:lang w:val="fr-FR"/>
              </w:rPr>
              <w:t>|__|</w:t>
            </w:r>
          </w:p>
        </w:tc>
      </w:tr>
      <w:tr w:rsidR="00651E52" w:rsidRPr="001256DD" w14:paraId="5041F4C5" w14:textId="77777777" w:rsidTr="00AE04B8">
        <w:trPr>
          <w:trHeight w:val="348"/>
        </w:trPr>
        <w:tc>
          <w:tcPr>
            <w:tcW w:w="321" w:type="pct"/>
            <w:shd w:val="clear" w:color="auto" w:fill="D9D9D9" w:themeFill="background1" w:themeFillShade="D9"/>
            <w:vAlign w:val="center"/>
          </w:tcPr>
          <w:p w14:paraId="7734E57D"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3.4</w:t>
            </w:r>
          </w:p>
        </w:tc>
        <w:tc>
          <w:tcPr>
            <w:tcW w:w="2754" w:type="pct"/>
            <w:gridSpan w:val="2"/>
            <w:shd w:val="clear" w:color="auto" w:fill="FFFFFF" w:themeFill="background1"/>
            <w:vAlign w:val="center"/>
          </w:tcPr>
          <w:p w14:paraId="4354E80B"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Ces personnes vivent-elles encore dans votre ménage ?</w:t>
            </w:r>
          </w:p>
        </w:tc>
        <w:tc>
          <w:tcPr>
            <w:tcW w:w="1431" w:type="pct"/>
            <w:gridSpan w:val="2"/>
            <w:shd w:val="clear" w:color="auto" w:fill="FFFFFF" w:themeFill="background1"/>
            <w:vAlign w:val="center"/>
          </w:tcPr>
          <w:p w14:paraId="2B56BCBF"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 xml:space="preserve">0 = </w:t>
            </w:r>
            <w:r w:rsidRPr="001256DD">
              <w:rPr>
                <w:rFonts w:ascii="Verdana" w:hAnsi="Verdana" w:cs="Arial"/>
                <w:bCs/>
                <w:sz w:val="16"/>
                <w:szCs w:val="16"/>
                <w:lang w:val="fr-FR"/>
              </w:rPr>
              <w:t>Non</w:t>
            </w:r>
            <w:r w:rsidRPr="001256DD">
              <w:rPr>
                <w:rFonts w:ascii="Verdana" w:hAnsi="Verdana" w:cs="Arial"/>
                <w:b/>
                <w:bCs/>
                <w:sz w:val="16"/>
                <w:szCs w:val="16"/>
                <w:lang w:val="fr-FR"/>
              </w:rPr>
              <w:tab/>
              <w:t xml:space="preserve">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w:t>
            </w:r>
            <w:r w:rsidRPr="001256DD">
              <w:rPr>
                <w:rFonts w:ascii="Verdana" w:hAnsi="Verdana"/>
                <w:b/>
                <w:sz w:val="16"/>
                <w:szCs w:val="16"/>
                <w:lang w:val="fr-FR"/>
              </w:rPr>
              <w:t xml:space="preserve"> A</w:t>
            </w:r>
            <w:r w:rsidRPr="001256DD">
              <w:rPr>
                <w:rFonts w:ascii="Verdana" w:hAnsi="Verdana" w:cs="Arial"/>
                <w:b/>
                <w:bCs/>
                <w:sz w:val="16"/>
                <w:szCs w:val="16"/>
                <w:lang w:val="fr-FR"/>
              </w:rPr>
              <w:t>ller à</w:t>
            </w:r>
            <w:r w:rsidRPr="001256DD">
              <w:rPr>
                <w:rFonts w:ascii="Verdana" w:hAnsi="Verdana"/>
                <w:b/>
                <w:sz w:val="16"/>
                <w:szCs w:val="16"/>
                <w:lang w:val="fr-FR"/>
              </w:rPr>
              <w:t xml:space="preserve"> Section 4</w:t>
            </w:r>
          </w:p>
          <w:p w14:paraId="3993C18E" w14:textId="77777777" w:rsidR="00651E52" w:rsidRPr="001256DD" w:rsidRDefault="00651E52" w:rsidP="00AE04B8">
            <w:pPr>
              <w:rPr>
                <w:rFonts w:ascii="Verdana" w:hAnsi="Verdana"/>
                <w:b/>
                <w:sz w:val="16"/>
                <w:szCs w:val="16"/>
                <w:lang w:val="fr-FR"/>
              </w:rPr>
            </w:pPr>
            <w:r w:rsidRPr="001256DD">
              <w:rPr>
                <w:rFonts w:ascii="Verdana" w:hAnsi="Verdana" w:cs="Arial"/>
                <w:b/>
                <w:bCs/>
                <w:sz w:val="16"/>
                <w:szCs w:val="16"/>
                <w:lang w:val="fr-FR"/>
              </w:rPr>
              <w:t xml:space="preserve">1 = </w:t>
            </w:r>
            <w:r w:rsidRPr="001256DD">
              <w:rPr>
                <w:rFonts w:ascii="Verdana" w:hAnsi="Verdana" w:cs="Arial"/>
                <w:bCs/>
                <w:sz w:val="16"/>
                <w:szCs w:val="16"/>
                <w:lang w:val="fr-FR"/>
              </w:rPr>
              <w:t>Oui</w:t>
            </w:r>
          </w:p>
        </w:tc>
        <w:tc>
          <w:tcPr>
            <w:tcW w:w="493" w:type="pct"/>
            <w:shd w:val="clear" w:color="auto" w:fill="FFFFFF" w:themeFill="background1"/>
            <w:vAlign w:val="center"/>
          </w:tcPr>
          <w:p w14:paraId="74753A14" w14:textId="77777777" w:rsidR="00651E52" w:rsidRPr="001256DD" w:rsidRDefault="00651E52" w:rsidP="00AE04B8">
            <w:pPr>
              <w:jc w:val="center"/>
            </w:pPr>
            <w:r w:rsidRPr="001256DD">
              <w:rPr>
                <w:rFonts w:ascii="Verdana" w:hAnsi="Verdana" w:cs="Arial"/>
                <w:bCs/>
                <w:sz w:val="16"/>
                <w:szCs w:val="16"/>
                <w:lang w:val="fr-FR"/>
              </w:rPr>
              <w:t>|__|</w:t>
            </w:r>
          </w:p>
        </w:tc>
      </w:tr>
      <w:tr w:rsidR="00651E52" w:rsidRPr="001256DD" w14:paraId="3C579E37" w14:textId="77777777" w:rsidTr="00AE04B8">
        <w:trPr>
          <w:trHeight w:val="348"/>
        </w:trPr>
        <w:tc>
          <w:tcPr>
            <w:tcW w:w="321" w:type="pct"/>
            <w:shd w:val="clear" w:color="auto" w:fill="D9D9D9" w:themeFill="background1" w:themeFillShade="D9"/>
            <w:vAlign w:val="center"/>
          </w:tcPr>
          <w:p w14:paraId="0D580BCD" w14:textId="77777777" w:rsidR="00651E52" w:rsidRPr="001256DD" w:rsidRDefault="00651E52" w:rsidP="00AE04B8">
            <w:pPr>
              <w:jc w:val="center"/>
              <w:rPr>
                <w:rFonts w:ascii="Verdana" w:hAnsi="Verdana"/>
                <w:b/>
                <w:sz w:val="16"/>
                <w:szCs w:val="16"/>
                <w:lang w:val="fr-FR"/>
              </w:rPr>
            </w:pPr>
            <w:commentRangeStart w:id="7"/>
            <w:commentRangeStart w:id="8"/>
            <w:r w:rsidRPr="001256DD">
              <w:rPr>
                <w:rFonts w:ascii="Verdana" w:hAnsi="Verdana"/>
                <w:b/>
                <w:sz w:val="16"/>
                <w:szCs w:val="16"/>
                <w:lang w:val="fr-FR"/>
              </w:rPr>
              <w:t>3.5</w:t>
            </w:r>
            <w:commentRangeEnd w:id="7"/>
            <w:r w:rsidR="00235802">
              <w:rPr>
                <w:rStyle w:val="CommentReference"/>
              </w:rPr>
              <w:commentReference w:id="7"/>
            </w:r>
            <w:commentRangeEnd w:id="8"/>
            <w:r w:rsidR="00A24896">
              <w:rPr>
                <w:rStyle w:val="CommentReference"/>
              </w:rPr>
              <w:commentReference w:id="8"/>
            </w:r>
          </w:p>
        </w:tc>
        <w:tc>
          <w:tcPr>
            <w:tcW w:w="1361" w:type="pct"/>
            <w:shd w:val="clear" w:color="auto" w:fill="FFFFFF" w:themeFill="background1"/>
            <w:vAlign w:val="center"/>
          </w:tcPr>
          <w:p w14:paraId="05C96FF9" w14:textId="77777777" w:rsidR="00651E52" w:rsidRPr="001256DD" w:rsidRDefault="00651E52" w:rsidP="00AE04B8">
            <w:pPr>
              <w:rPr>
                <w:rFonts w:ascii="Verdana" w:hAnsi="Verdana"/>
                <w:b/>
                <w:sz w:val="16"/>
                <w:szCs w:val="16"/>
                <w:lang w:val="fr-FR"/>
              </w:rPr>
            </w:pPr>
            <w:r w:rsidRPr="001256DD">
              <w:rPr>
                <w:rFonts w:ascii="Verdana" w:hAnsi="Verdana" w:cs="Arial"/>
                <w:sz w:val="16"/>
                <w:szCs w:val="16"/>
                <w:lang w:val="fr-FR"/>
              </w:rPr>
              <w:t>Depuis combien de temps votre ménage est-il installé dans ce village/quartier/site ? (</w:t>
            </w:r>
            <w:proofErr w:type="gramStart"/>
            <w:r w:rsidRPr="001256DD">
              <w:rPr>
                <w:rFonts w:ascii="Verdana" w:hAnsi="Verdana" w:cs="Arial"/>
                <w:sz w:val="16"/>
                <w:szCs w:val="16"/>
                <w:lang w:val="fr-FR"/>
              </w:rPr>
              <w:t>en</w:t>
            </w:r>
            <w:proofErr w:type="gramEnd"/>
            <w:r w:rsidRPr="001256DD">
              <w:rPr>
                <w:rFonts w:ascii="Verdana" w:hAnsi="Verdana" w:cs="Arial"/>
                <w:sz w:val="16"/>
                <w:szCs w:val="16"/>
                <w:lang w:val="fr-FR"/>
              </w:rPr>
              <w:t xml:space="preserve"> mois)</w:t>
            </w:r>
          </w:p>
        </w:tc>
        <w:tc>
          <w:tcPr>
            <w:tcW w:w="2824" w:type="pct"/>
            <w:gridSpan w:val="3"/>
            <w:shd w:val="clear" w:color="auto" w:fill="FFFFFF" w:themeFill="background1"/>
            <w:vAlign w:val="center"/>
          </w:tcPr>
          <w:p w14:paraId="1BD95549"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1 = </w:t>
            </w:r>
            <w:r w:rsidRPr="001256DD">
              <w:rPr>
                <w:rFonts w:ascii="Verdana" w:hAnsi="Verdana"/>
                <w:sz w:val="16"/>
                <w:szCs w:val="16"/>
                <w:lang w:val="fr-FR"/>
              </w:rPr>
              <w:t>Moins de 3 mois</w:t>
            </w:r>
          </w:p>
          <w:p w14:paraId="7BA9A357"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2= </w:t>
            </w:r>
            <w:r w:rsidRPr="001256DD">
              <w:rPr>
                <w:rFonts w:ascii="Verdana" w:hAnsi="Verdana"/>
                <w:sz w:val="16"/>
                <w:szCs w:val="16"/>
                <w:lang w:val="fr-FR"/>
              </w:rPr>
              <w:t>Entre 3 à 6 mois</w:t>
            </w:r>
          </w:p>
          <w:p w14:paraId="35EC27EF"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3 = </w:t>
            </w:r>
            <w:r w:rsidRPr="001256DD">
              <w:rPr>
                <w:rFonts w:ascii="Verdana" w:hAnsi="Verdana"/>
                <w:sz w:val="16"/>
                <w:szCs w:val="16"/>
                <w:lang w:val="fr-FR"/>
              </w:rPr>
              <w:t>Entre 6 à 12 mois</w:t>
            </w:r>
          </w:p>
          <w:p w14:paraId="3FC4C1E2"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4 = </w:t>
            </w:r>
            <w:r w:rsidRPr="001256DD">
              <w:rPr>
                <w:rFonts w:ascii="Verdana" w:hAnsi="Verdana"/>
                <w:sz w:val="16"/>
                <w:szCs w:val="16"/>
                <w:lang w:val="fr-FR"/>
              </w:rPr>
              <w:t>Plus de 12 mois</w:t>
            </w:r>
          </w:p>
        </w:tc>
        <w:tc>
          <w:tcPr>
            <w:tcW w:w="493" w:type="pct"/>
            <w:shd w:val="clear" w:color="auto" w:fill="FFFFFF" w:themeFill="background1"/>
            <w:vAlign w:val="center"/>
          </w:tcPr>
          <w:p w14:paraId="7A4ECE92" w14:textId="77777777" w:rsidR="00651E52" w:rsidRPr="001256DD" w:rsidRDefault="00651E52" w:rsidP="00AE04B8">
            <w:pPr>
              <w:jc w:val="center"/>
            </w:pPr>
            <w:r w:rsidRPr="001256DD">
              <w:rPr>
                <w:rFonts w:ascii="Verdana" w:hAnsi="Verdana" w:cs="Arial"/>
                <w:bCs/>
                <w:sz w:val="16"/>
                <w:szCs w:val="16"/>
                <w:lang w:val="fr-FR"/>
              </w:rPr>
              <w:t>|__|</w:t>
            </w:r>
          </w:p>
        </w:tc>
      </w:tr>
      <w:tr w:rsidR="00651E52" w:rsidRPr="001256DD" w14:paraId="4BEF166B" w14:textId="77777777" w:rsidTr="00AE04B8">
        <w:trPr>
          <w:trHeight w:val="348"/>
        </w:trPr>
        <w:tc>
          <w:tcPr>
            <w:tcW w:w="321" w:type="pct"/>
            <w:shd w:val="clear" w:color="auto" w:fill="D9D9D9" w:themeFill="background1" w:themeFillShade="D9"/>
            <w:vAlign w:val="center"/>
          </w:tcPr>
          <w:p w14:paraId="085D8278"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3.6</w:t>
            </w:r>
          </w:p>
        </w:tc>
        <w:tc>
          <w:tcPr>
            <w:tcW w:w="1361" w:type="pct"/>
            <w:shd w:val="clear" w:color="auto" w:fill="FFFFFF" w:themeFill="background1"/>
            <w:vAlign w:val="center"/>
          </w:tcPr>
          <w:p w14:paraId="0662EAF2" w14:textId="77777777" w:rsidR="00651E52" w:rsidRPr="001256DD" w:rsidRDefault="00651E52" w:rsidP="00AE04B8">
            <w:pPr>
              <w:rPr>
                <w:rFonts w:ascii="Verdana" w:hAnsi="Verdana"/>
                <w:b/>
                <w:sz w:val="16"/>
                <w:szCs w:val="16"/>
                <w:lang w:val="fr-FR"/>
              </w:rPr>
            </w:pPr>
            <w:commentRangeStart w:id="9"/>
            <w:commentRangeStart w:id="10"/>
            <w:r w:rsidRPr="001256DD">
              <w:rPr>
                <w:rFonts w:ascii="Verdana" w:hAnsi="Verdana" w:cs="Arial"/>
                <w:sz w:val="16"/>
                <w:szCs w:val="16"/>
                <w:lang w:val="fr-FR"/>
              </w:rPr>
              <w:t>Pourquoi votre ménage est venu s’installer dans ce village/quartier/site ?</w:t>
            </w:r>
            <w:commentRangeEnd w:id="9"/>
            <w:r w:rsidR="00522247">
              <w:rPr>
                <w:rStyle w:val="CommentReference"/>
              </w:rPr>
              <w:commentReference w:id="9"/>
            </w:r>
            <w:commentRangeEnd w:id="10"/>
            <w:r w:rsidR="00A24896">
              <w:rPr>
                <w:rStyle w:val="CommentReference"/>
              </w:rPr>
              <w:commentReference w:id="10"/>
            </w:r>
          </w:p>
        </w:tc>
        <w:tc>
          <w:tcPr>
            <w:tcW w:w="2824" w:type="pct"/>
            <w:gridSpan w:val="3"/>
            <w:shd w:val="clear" w:color="auto" w:fill="FFFFFF" w:themeFill="background1"/>
            <w:vAlign w:val="center"/>
          </w:tcPr>
          <w:p w14:paraId="1BDC05FB"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1 </w:t>
            </w:r>
            <w:r w:rsidRPr="001256DD">
              <w:rPr>
                <w:rFonts w:ascii="Verdana" w:hAnsi="Verdana"/>
                <w:sz w:val="16"/>
                <w:szCs w:val="16"/>
                <w:lang w:val="fr-FR"/>
              </w:rPr>
              <w:t>= Dégradation de la sécurité dans la zone d’origine (conflits, menaces, destruction de bien…)</w:t>
            </w:r>
          </w:p>
          <w:p w14:paraId="62DE2D4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2</w:t>
            </w:r>
            <w:r w:rsidRPr="001256DD">
              <w:rPr>
                <w:rFonts w:ascii="Verdana" w:hAnsi="Verdana"/>
                <w:sz w:val="16"/>
                <w:szCs w:val="16"/>
                <w:lang w:val="fr-FR"/>
              </w:rPr>
              <w:t>= Opportunité d’emplois dans la zone</w:t>
            </w:r>
          </w:p>
          <w:p w14:paraId="007BAE06"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Présence de parents ou amis pour nous loger et nous aider</w:t>
            </w:r>
          </w:p>
          <w:p w14:paraId="23CFDC9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Recherche de pâturage et/ ou de point d’eau</w:t>
            </w:r>
          </w:p>
          <w:p w14:paraId="784F7B54"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Recherche de terres</w:t>
            </w:r>
          </w:p>
          <w:p w14:paraId="1C3B3A5E"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6</w:t>
            </w:r>
            <w:r w:rsidRPr="001256DD">
              <w:rPr>
                <w:rFonts w:ascii="Verdana" w:hAnsi="Verdana"/>
                <w:sz w:val="16"/>
                <w:szCs w:val="16"/>
                <w:lang w:val="fr-FR"/>
              </w:rPr>
              <w:t>= Situation sécuritaire plus stable dans cette zone</w:t>
            </w:r>
          </w:p>
          <w:p w14:paraId="273AF926"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7</w:t>
            </w:r>
            <w:r w:rsidRPr="001256DD">
              <w:rPr>
                <w:rFonts w:ascii="Verdana" w:hAnsi="Verdana"/>
                <w:sz w:val="16"/>
                <w:szCs w:val="16"/>
                <w:lang w:val="fr-FR"/>
              </w:rPr>
              <w:t>= Autre (Préciser) _________________________</w:t>
            </w:r>
          </w:p>
        </w:tc>
        <w:tc>
          <w:tcPr>
            <w:tcW w:w="493" w:type="pct"/>
            <w:shd w:val="clear" w:color="auto" w:fill="FFFFFF" w:themeFill="background1"/>
            <w:vAlign w:val="center"/>
          </w:tcPr>
          <w:p w14:paraId="1C74E7D8" w14:textId="77777777" w:rsidR="00651E52" w:rsidRPr="001256DD" w:rsidRDefault="00651E52" w:rsidP="00AE04B8">
            <w:pPr>
              <w:jc w:val="center"/>
            </w:pPr>
            <w:r w:rsidRPr="001256DD">
              <w:rPr>
                <w:rFonts w:ascii="Verdana" w:hAnsi="Verdana" w:cs="Arial"/>
                <w:bCs/>
                <w:sz w:val="16"/>
                <w:szCs w:val="16"/>
                <w:lang w:val="fr-FR"/>
              </w:rPr>
              <w:t>|__|</w:t>
            </w:r>
          </w:p>
        </w:tc>
      </w:tr>
      <w:tr w:rsidR="00651E52" w:rsidRPr="001256DD" w14:paraId="688AF7F0" w14:textId="77777777" w:rsidTr="00AE04B8">
        <w:trPr>
          <w:trHeight w:val="348"/>
        </w:trPr>
        <w:tc>
          <w:tcPr>
            <w:tcW w:w="321" w:type="pct"/>
            <w:shd w:val="clear" w:color="auto" w:fill="D9D9D9" w:themeFill="background1" w:themeFillShade="D9"/>
            <w:vAlign w:val="center"/>
          </w:tcPr>
          <w:p w14:paraId="2E3BF59E"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3.7</w:t>
            </w:r>
          </w:p>
        </w:tc>
        <w:tc>
          <w:tcPr>
            <w:tcW w:w="1361" w:type="pct"/>
            <w:shd w:val="clear" w:color="auto" w:fill="FFFFFF" w:themeFill="background1"/>
            <w:vAlign w:val="center"/>
          </w:tcPr>
          <w:p w14:paraId="4D4A73B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Quel est votre préfecture/pays d’origine ?</w:t>
            </w:r>
          </w:p>
        </w:tc>
        <w:tc>
          <w:tcPr>
            <w:tcW w:w="2824" w:type="pct"/>
            <w:gridSpan w:val="3"/>
            <w:shd w:val="clear" w:color="auto" w:fill="FFFFFF" w:themeFill="background1"/>
            <w:vAlign w:val="center"/>
          </w:tcPr>
          <w:p w14:paraId="3C45C14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 Bangui                    2=Ouham                         3= Ouham Pendé</w:t>
            </w:r>
          </w:p>
          <w:p w14:paraId="5B1437BA"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4= Nana Mambéré        5= Mambéré Kadéi            6= Sangha-Mbaéré</w:t>
            </w:r>
          </w:p>
          <w:p w14:paraId="31AAB53C"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7= Lobaye                   8= Ombella M’Poko            9= Kémo</w:t>
            </w:r>
          </w:p>
          <w:p w14:paraId="7CF79064"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10= Nana Gribizi          11= Bamingui Bangoran     12= Ouaka</w:t>
            </w:r>
          </w:p>
          <w:p w14:paraId="406B451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13= Basse Kotto          14= Vakaga                       15= Haute Kotto</w:t>
            </w:r>
          </w:p>
          <w:p w14:paraId="6E473BE1"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16= Mbomou               17= Haut Mbomou              18= Pays voisins</w:t>
            </w:r>
          </w:p>
          <w:p w14:paraId="3DD1187B"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19= Non applicable</w:t>
            </w:r>
          </w:p>
        </w:tc>
        <w:tc>
          <w:tcPr>
            <w:tcW w:w="493" w:type="pct"/>
            <w:shd w:val="clear" w:color="auto" w:fill="FFFFFF" w:themeFill="background1"/>
            <w:vAlign w:val="center"/>
          </w:tcPr>
          <w:p w14:paraId="19A4F656" w14:textId="77777777" w:rsidR="00651E52" w:rsidRPr="001256DD" w:rsidRDefault="00651E52" w:rsidP="00AE04B8">
            <w:pPr>
              <w:jc w:val="center"/>
            </w:pPr>
            <w:r w:rsidRPr="001256DD">
              <w:rPr>
                <w:rFonts w:ascii="Verdana" w:hAnsi="Verdana" w:cs="Arial"/>
                <w:bCs/>
                <w:sz w:val="16"/>
                <w:szCs w:val="16"/>
                <w:lang w:val="fr-FR"/>
              </w:rPr>
              <w:t>|__|</w:t>
            </w:r>
          </w:p>
        </w:tc>
      </w:tr>
      <w:tr w:rsidR="00651E52" w:rsidRPr="001256DD" w14:paraId="384EB4DB" w14:textId="77777777" w:rsidTr="00AE04B8">
        <w:trPr>
          <w:trHeight w:val="348"/>
        </w:trPr>
        <w:tc>
          <w:tcPr>
            <w:tcW w:w="321" w:type="pct"/>
            <w:shd w:val="clear" w:color="auto" w:fill="D9D9D9" w:themeFill="background1" w:themeFillShade="D9"/>
            <w:vAlign w:val="center"/>
          </w:tcPr>
          <w:p w14:paraId="3656A2F5" w14:textId="77777777" w:rsidR="00651E52" w:rsidRPr="001256DD" w:rsidRDefault="00651E52" w:rsidP="00AE04B8">
            <w:pPr>
              <w:jc w:val="center"/>
              <w:rPr>
                <w:rFonts w:ascii="Verdana" w:hAnsi="Verdana"/>
                <w:b/>
                <w:sz w:val="16"/>
                <w:szCs w:val="16"/>
                <w:lang w:val="fr-FR"/>
              </w:rPr>
            </w:pPr>
            <w:commentRangeStart w:id="11"/>
            <w:commentRangeStart w:id="12"/>
            <w:r w:rsidRPr="001256DD">
              <w:rPr>
                <w:rFonts w:ascii="Verdana" w:hAnsi="Verdana"/>
                <w:b/>
                <w:sz w:val="16"/>
                <w:szCs w:val="16"/>
                <w:lang w:val="fr-FR"/>
              </w:rPr>
              <w:t>3.8</w:t>
            </w:r>
            <w:commentRangeEnd w:id="11"/>
            <w:r w:rsidR="00620BB5">
              <w:rPr>
                <w:rStyle w:val="CommentReference"/>
              </w:rPr>
              <w:commentReference w:id="11"/>
            </w:r>
            <w:commentRangeEnd w:id="12"/>
            <w:r w:rsidR="00A24896">
              <w:rPr>
                <w:rStyle w:val="CommentReference"/>
              </w:rPr>
              <w:commentReference w:id="12"/>
            </w:r>
          </w:p>
        </w:tc>
        <w:tc>
          <w:tcPr>
            <w:tcW w:w="2754" w:type="pct"/>
            <w:gridSpan w:val="2"/>
            <w:shd w:val="clear" w:color="auto" w:fill="FFFFFF" w:themeFill="background1"/>
            <w:vAlign w:val="center"/>
          </w:tcPr>
          <w:p w14:paraId="34B652A4"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Est-ce que vous ou votre ménage avez essayé de retourner dans votre commune/ville d’origine les </w:t>
            </w:r>
            <w:r w:rsidRPr="001256DD">
              <w:rPr>
                <w:rFonts w:ascii="Verdana" w:hAnsi="Verdana"/>
                <w:b/>
                <w:sz w:val="16"/>
                <w:szCs w:val="16"/>
                <w:lang w:val="fr-FR"/>
              </w:rPr>
              <w:t>3 derniers mois</w:t>
            </w:r>
            <w:r w:rsidRPr="001256DD">
              <w:rPr>
                <w:rFonts w:ascii="Verdana" w:hAnsi="Verdana"/>
                <w:sz w:val="16"/>
                <w:szCs w:val="16"/>
                <w:lang w:val="fr-FR"/>
              </w:rPr>
              <w:t xml:space="preserve"> ?</w:t>
            </w:r>
          </w:p>
        </w:tc>
        <w:tc>
          <w:tcPr>
            <w:tcW w:w="1431" w:type="pct"/>
            <w:gridSpan w:val="2"/>
            <w:shd w:val="clear" w:color="auto" w:fill="FFFFFF" w:themeFill="background1"/>
            <w:vAlign w:val="center"/>
          </w:tcPr>
          <w:p w14:paraId="518D3BE9"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0 = </w:t>
            </w:r>
            <w:r w:rsidRPr="001256DD">
              <w:rPr>
                <w:rFonts w:ascii="Verdana" w:hAnsi="Verdana" w:cs="Arial"/>
                <w:bCs/>
                <w:sz w:val="16"/>
                <w:szCs w:val="16"/>
                <w:lang w:val="fr-FR"/>
              </w:rPr>
              <w:t>Non</w:t>
            </w:r>
            <w:r w:rsidRPr="001256DD">
              <w:rPr>
                <w:rFonts w:ascii="Verdana" w:hAnsi="Verdana" w:cs="Arial"/>
                <w:b/>
                <w:bCs/>
                <w:sz w:val="16"/>
                <w:szCs w:val="16"/>
                <w:lang w:val="fr-FR"/>
              </w:rPr>
              <w:tab/>
              <w:t xml:space="preserve">   1 = </w:t>
            </w:r>
            <w:r w:rsidRPr="001256DD">
              <w:rPr>
                <w:rFonts w:ascii="Verdana" w:hAnsi="Verdana" w:cs="Arial"/>
                <w:bCs/>
                <w:sz w:val="16"/>
                <w:szCs w:val="16"/>
                <w:lang w:val="fr-FR"/>
              </w:rPr>
              <w:t xml:space="preserve">Oui </w:t>
            </w:r>
          </w:p>
          <w:p w14:paraId="32404DC9" w14:textId="77777777" w:rsidR="00651E52" w:rsidRPr="001256DD" w:rsidRDefault="00651E52" w:rsidP="00AE04B8">
            <w:pPr>
              <w:rPr>
                <w:rFonts w:ascii="Verdana" w:hAnsi="Verdana"/>
                <w:b/>
                <w:sz w:val="16"/>
                <w:szCs w:val="16"/>
                <w:lang w:val="fr-FR"/>
              </w:rPr>
            </w:pPr>
            <w:r w:rsidRPr="001256DD">
              <w:rPr>
                <w:rFonts w:ascii="Verdana" w:hAnsi="Verdana" w:cs="Arial"/>
                <w:bCs/>
                <w:sz w:val="16"/>
                <w:szCs w:val="16"/>
                <w:lang w:val="fr-FR"/>
              </w:rPr>
              <w:t>2=Non applicable</w:t>
            </w:r>
          </w:p>
        </w:tc>
        <w:tc>
          <w:tcPr>
            <w:tcW w:w="493" w:type="pct"/>
            <w:shd w:val="clear" w:color="auto" w:fill="FFFFFF" w:themeFill="background1"/>
            <w:vAlign w:val="center"/>
          </w:tcPr>
          <w:p w14:paraId="67F4E053" w14:textId="77777777" w:rsidR="00651E52" w:rsidRPr="001256DD" w:rsidRDefault="00651E52" w:rsidP="00AE04B8">
            <w:pPr>
              <w:jc w:val="center"/>
              <w:rPr>
                <w:rFonts w:ascii="Verdana" w:hAnsi="Verdana"/>
                <w:b/>
                <w:sz w:val="16"/>
                <w:szCs w:val="16"/>
                <w:lang w:val="fr-FR"/>
              </w:rPr>
            </w:pPr>
            <w:r w:rsidRPr="001256DD">
              <w:rPr>
                <w:rFonts w:ascii="Verdana" w:hAnsi="Verdana" w:cs="Arial"/>
                <w:bCs/>
                <w:sz w:val="16"/>
                <w:szCs w:val="16"/>
                <w:lang w:val="fr-FR"/>
              </w:rPr>
              <w:t>|__|</w:t>
            </w:r>
          </w:p>
        </w:tc>
      </w:tr>
    </w:tbl>
    <w:p w14:paraId="3E7D1432" w14:textId="77777777" w:rsidR="00651E52" w:rsidRPr="001256DD" w:rsidRDefault="00651E52" w:rsidP="00651E52">
      <w:pPr>
        <w:rPr>
          <w:lang w:val="fr-FR"/>
        </w:rPr>
      </w:pPr>
    </w:p>
    <w:p w14:paraId="5F7C8573" w14:textId="77777777" w:rsidR="00651E52" w:rsidRPr="001256DD" w:rsidRDefault="00651E52" w:rsidP="00651E52">
      <w:pPr>
        <w:rPr>
          <w:rFonts w:ascii="Arial" w:hAnsi="Arial" w:cs="Arial"/>
          <w:sz w:val="10"/>
          <w:szCs w:val="8"/>
          <w:lang w:val="fr-FR"/>
        </w:rPr>
      </w:pPr>
    </w:p>
    <w:tbl>
      <w:tblPr>
        <w:tblW w:w="5377"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4239"/>
        <w:gridCol w:w="976"/>
        <w:gridCol w:w="787"/>
        <w:gridCol w:w="3384"/>
        <w:gridCol w:w="974"/>
      </w:tblGrid>
      <w:tr w:rsidR="00651E52" w:rsidRPr="003707AF" w14:paraId="0ECC4593" w14:textId="77777777" w:rsidTr="00AE04B8">
        <w:trPr>
          <w:trHeight w:val="273"/>
        </w:trPr>
        <w:tc>
          <w:tcPr>
            <w:tcW w:w="5000" w:type="pct"/>
            <w:gridSpan w:val="6"/>
            <w:shd w:val="clear" w:color="auto" w:fill="D9D9D9"/>
            <w:vAlign w:val="center"/>
          </w:tcPr>
          <w:p w14:paraId="47186AF6" w14:textId="77777777" w:rsidR="00651E52" w:rsidRPr="001256DD" w:rsidRDefault="00651E52" w:rsidP="00AE04B8">
            <w:pPr>
              <w:jc w:val="center"/>
              <w:rPr>
                <w:rFonts w:ascii="Verdana" w:hAnsi="Verdana" w:cs="Arial"/>
                <w:b/>
                <w:bCs/>
                <w:sz w:val="16"/>
                <w:szCs w:val="16"/>
                <w:lang w:val="fr-FR"/>
              </w:rPr>
            </w:pPr>
            <w:r w:rsidRPr="001256DD">
              <w:rPr>
                <w:rFonts w:ascii="Verdana" w:hAnsi="Verdana"/>
                <w:b/>
                <w:sz w:val="16"/>
                <w:szCs w:val="16"/>
                <w:lang w:val="fr-FR"/>
              </w:rPr>
              <w:t xml:space="preserve">IV – </w:t>
            </w:r>
            <w:r w:rsidRPr="001256DD">
              <w:rPr>
                <w:rFonts w:ascii="Verdana" w:hAnsi="Verdana" w:cs="Arial"/>
                <w:b/>
                <w:bCs/>
                <w:sz w:val="16"/>
                <w:szCs w:val="16"/>
                <w:lang w:val="fr-FR"/>
              </w:rPr>
              <w:t>BIENS ET EQUIPEMENTS DU MENAGE</w:t>
            </w:r>
          </w:p>
        </w:tc>
      </w:tr>
      <w:tr w:rsidR="00651E52" w:rsidRPr="003707AF" w14:paraId="0B5EF6A3" w14:textId="77777777" w:rsidTr="00AE04B8">
        <w:trPr>
          <w:trHeight w:val="593"/>
        </w:trPr>
        <w:tc>
          <w:tcPr>
            <w:tcW w:w="321" w:type="pct"/>
            <w:shd w:val="clear" w:color="auto" w:fill="D9D9D9"/>
            <w:vAlign w:val="center"/>
          </w:tcPr>
          <w:p w14:paraId="4D95C296"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4.1</w:t>
            </w:r>
          </w:p>
        </w:tc>
        <w:tc>
          <w:tcPr>
            <w:tcW w:w="4679" w:type="pct"/>
            <w:gridSpan w:val="5"/>
            <w:shd w:val="clear" w:color="auto" w:fill="auto"/>
            <w:vAlign w:val="center"/>
          </w:tcPr>
          <w:p w14:paraId="0556D873"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 xml:space="preserve">Votre ménage possède-t-il </w:t>
            </w:r>
            <w:r w:rsidRPr="001256DD">
              <w:rPr>
                <w:rFonts w:ascii="Verdana" w:hAnsi="Verdana" w:cs="Arial"/>
                <w:b/>
                <w:bCs/>
                <w:sz w:val="16"/>
                <w:szCs w:val="16"/>
                <w:lang w:val="fr-FR"/>
              </w:rPr>
              <w:t>ACTUELLEMENT</w:t>
            </w:r>
            <w:r w:rsidRPr="001256DD">
              <w:rPr>
                <w:rFonts w:ascii="Verdana" w:hAnsi="Verdana" w:cs="Arial"/>
                <w:bCs/>
                <w:sz w:val="16"/>
                <w:szCs w:val="16"/>
                <w:lang w:val="fr-FR"/>
              </w:rPr>
              <w:t xml:space="preserve"> les biens (fonctionnels) suivant ?</w:t>
            </w:r>
          </w:p>
          <w:p w14:paraId="6FBA7317" w14:textId="77777777" w:rsidR="00651E52" w:rsidRPr="001256DD" w:rsidRDefault="00651E52" w:rsidP="00AE04B8">
            <w:pPr>
              <w:jc w:val="both"/>
              <w:rPr>
                <w:rFonts w:ascii="Verdana" w:hAnsi="Verdana" w:cs="Arial"/>
                <w:b/>
                <w:bCs/>
                <w:sz w:val="10"/>
                <w:szCs w:val="10"/>
                <w:lang w:val="fr-FR"/>
              </w:rPr>
            </w:pPr>
          </w:p>
          <w:p w14:paraId="5EDE25DA" w14:textId="77777777" w:rsidR="00651E52" w:rsidRPr="001256DD" w:rsidRDefault="00651E52" w:rsidP="00AE04B8">
            <w:pPr>
              <w:rPr>
                <w:rFonts w:ascii="Verdana" w:hAnsi="Verdana" w:cs="Arial"/>
                <w:bCs/>
                <w:i/>
                <w:sz w:val="16"/>
                <w:szCs w:val="16"/>
                <w:lang w:val="fr-FR"/>
              </w:rPr>
            </w:pPr>
            <w:r w:rsidRPr="001256DD">
              <w:rPr>
                <w:rFonts w:ascii="Verdana" w:hAnsi="Verdana" w:cs="Arial"/>
                <w:bCs/>
                <w:i/>
                <w:sz w:val="16"/>
                <w:szCs w:val="16"/>
                <w:lang w:val="fr-FR"/>
              </w:rPr>
              <w:t>Lire les noms des biens suivants, écrire le nombre pour ceux possédés et fonctionnels (*) et "000" si le bien n’est pas possédé par le ménage ou n'est pas fonctionnel.</w:t>
            </w:r>
          </w:p>
        </w:tc>
      </w:tr>
      <w:tr w:rsidR="00651E52" w:rsidRPr="001256DD" w14:paraId="64AA4A45" w14:textId="77777777" w:rsidTr="00620BB5">
        <w:trPr>
          <w:trHeight w:val="170"/>
        </w:trPr>
        <w:tc>
          <w:tcPr>
            <w:tcW w:w="321" w:type="pct"/>
            <w:shd w:val="clear" w:color="auto" w:fill="D9D9D9"/>
            <w:vAlign w:val="center"/>
          </w:tcPr>
          <w:p w14:paraId="552887E8"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4.1.1</w:t>
            </w:r>
          </w:p>
        </w:tc>
        <w:tc>
          <w:tcPr>
            <w:tcW w:w="1924" w:type="pct"/>
            <w:shd w:val="clear" w:color="auto" w:fill="auto"/>
            <w:vAlign w:val="center"/>
          </w:tcPr>
          <w:p w14:paraId="0EF2AE12"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Radio</w:t>
            </w:r>
          </w:p>
        </w:tc>
        <w:tc>
          <w:tcPr>
            <w:tcW w:w="448" w:type="pct"/>
            <w:shd w:val="clear" w:color="auto" w:fill="auto"/>
          </w:tcPr>
          <w:p w14:paraId="0F0C9367"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shd w:val="clear" w:color="auto" w:fill="D9D9D9"/>
            <w:vAlign w:val="center"/>
          </w:tcPr>
          <w:p w14:paraId="707F85FF" w14:textId="77777777" w:rsidR="00651E52" w:rsidRPr="001256DD" w:rsidRDefault="00651E52" w:rsidP="00AE04B8">
            <w:pPr>
              <w:jc w:val="center"/>
              <w:rPr>
                <w:sz w:val="16"/>
                <w:szCs w:val="16"/>
                <w:lang w:val="fr-FR"/>
              </w:rPr>
            </w:pPr>
            <w:r w:rsidRPr="001256DD">
              <w:rPr>
                <w:rFonts w:ascii="Verdana" w:hAnsi="Verdana"/>
                <w:b/>
                <w:sz w:val="16"/>
                <w:szCs w:val="16"/>
                <w:lang w:val="fr-FR"/>
              </w:rPr>
              <w:t>4.1.10</w:t>
            </w:r>
          </w:p>
        </w:tc>
        <w:tc>
          <w:tcPr>
            <w:tcW w:w="1537" w:type="pct"/>
            <w:shd w:val="clear" w:color="auto" w:fill="auto"/>
            <w:vAlign w:val="center"/>
          </w:tcPr>
          <w:p w14:paraId="67446E96" w14:textId="77777777" w:rsidR="00651E52" w:rsidRPr="001256DD" w:rsidRDefault="00651E52" w:rsidP="00AE04B8">
            <w:pPr>
              <w:rPr>
                <w:rFonts w:ascii="Verdana" w:hAnsi="Verdana" w:cs="Arial"/>
                <w:b/>
                <w:bCs/>
                <w:sz w:val="16"/>
                <w:szCs w:val="16"/>
                <w:lang w:val="fr-FR"/>
              </w:rPr>
            </w:pPr>
            <w:r w:rsidRPr="001256DD">
              <w:rPr>
                <w:rFonts w:ascii="Verdana" w:hAnsi="Verdana"/>
                <w:sz w:val="16"/>
                <w:szCs w:val="16"/>
                <w:lang w:val="fr-FR"/>
              </w:rPr>
              <w:t>Charrette/ Charrue</w:t>
            </w:r>
          </w:p>
        </w:tc>
        <w:tc>
          <w:tcPr>
            <w:tcW w:w="447" w:type="pct"/>
            <w:shd w:val="clear" w:color="auto" w:fill="auto"/>
          </w:tcPr>
          <w:p w14:paraId="47536083"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3AA7C3F8" w14:textId="77777777" w:rsidTr="00620BB5">
        <w:trPr>
          <w:trHeight w:val="141"/>
        </w:trPr>
        <w:tc>
          <w:tcPr>
            <w:tcW w:w="321" w:type="pct"/>
            <w:shd w:val="clear" w:color="auto" w:fill="D9D9D9"/>
            <w:vAlign w:val="center"/>
          </w:tcPr>
          <w:p w14:paraId="73F01A3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4.1.2</w:t>
            </w:r>
          </w:p>
        </w:tc>
        <w:tc>
          <w:tcPr>
            <w:tcW w:w="1924" w:type="pct"/>
            <w:shd w:val="clear" w:color="auto" w:fill="auto"/>
            <w:vAlign w:val="center"/>
          </w:tcPr>
          <w:p w14:paraId="5D2BD347"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Télévision</w:t>
            </w:r>
          </w:p>
        </w:tc>
        <w:tc>
          <w:tcPr>
            <w:tcW w:w="448" w:type="pct"/>
            <w:shd w:val="clear" w:color="auto" w:fill="auto"/>
          </w:tcPr>
          <w:p w14:paraId="75553650"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shd w:val="clear" w:color="auto" w:fill="D9D9D9"/>
            <w:vAlign w:val="center"/>
          </w:tcPr>
          <w:p w14:paraId="61118E00" w14:textId="77777777" w:rsidR="00651E52" w:rsidRPr="001256DD" w:rsidRDefault="00651E52" w:rsidP="00AE04B8">
            <w:pPr>
              <w:jc w:val="center"/>
              <w:rPr>
                <w:b/>
                <w:sz w:val="16"/>
                <w:szCs w:val="16"/>
                <w:lang w:val="fr-FR"/>
              </w:rPr>
            </w:pPr>
            <w:r w:rsidRPr="001256DD">
              <w:rPr>
                <w:rFonts w:ascii="Verdana" w:hAnsi="Verdana"/>
                <w:b/>
                <w:sz w:val="16"/>
                <w:szCs w:val="16"/>
                <w:lang w:val="fr-FR"/>
              </w:rPr>
              <w:t>4.1.11</w:t>
            </w:r>
          </w:p>
        </w:tc>
        <w:tc>
          <w:tcPr>
            <w:tcW w:w="1537" w:type="pct"/>
            <w:shd w:val="clear" w:color="auto" w:fill="auto"/>
            <w:vAlign w:val="center"/>
          </w:tcPr>
          <w:p w14:paraId="7981886A" w14:textId="77777777" w:rsidR="00651E52" w:rsidRPr="001256DD" w:rsidRDefault="00651E52" w:rsidP="00AE04B8">
            <w:pPr>
              <w:rPr>
                <w:rFonts w:ascii="Verdana" w:hAnsi="Verdana" w:cs="Arial"/>
                <w:b/>
                <w:bCs/>
                <w:sz w:val="16"/>
                <w:szCs w:val="16"/>
                <w:lang w:val="fr-FR"/>
              </w:rPr>
            </w:pPr>
            <w:r w:rsidRPr="001256DD">
              <w:rPr>
                <w:rFonts w:ascii="Verdana" w:hAnsi="Verdana" w:cs="Arial"/>
                <w:bCs/>
                <w:sz w:val="16"/>
                <w:szCs w:val="16"/>
                <w:lang w:val="fr-FR"/>
              </w:rPr>
              <w:t>Pousse-pousse/brouette</w:t>
            </w:r>
          </w:p>
        </w:tc>
        <w:tc>
          <w:tcPr>
            <w:tcW w:w="447" w:type="pct"/>
            <w:shd w:val="clear" w:color="auto" w:fill="auto"/>
          </w:tcPr>
          <w:p w14:paraId="795B325B"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6E08AE97" w14:textId="77777777" w:rsidTr="00620BB5">
        <w:trPr>
          <w:trHeight w:val="74"/>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5115E51F" w14:textId="77777777" w:rsidR="00651E52" w:rsidRPr="001256DD" w:rsidRDefault="00651E52" w:rsidP="00AE04B8">
            <w:pPr>
              <w:jc w:val="center"/>
              <w:rPr>
                <w:sz w:val="16"/>
                <w:szCs w:val="16"/>
                <w:lang w:val="fr-FR"/>
              </w:rPr>
            </w:pPr>
            <w:r w:rsidRPr="001256DD">
              <w:rPr>
                <w:rFonts w:ascii="Verdana" w:hAnsi="Verdana"/>
                <w:b/>
                <w:sz w:val="16"/>
                <w:szCs w:val="16"/>
                <w:lang w:val="fr-FR"/>
              </w:rPr>
              <w:t>4.1.3</w:t>
            </w:r>
          </w:p>
        </w:tc>
        <w:tc>
          <w:tcPr>
            <w:tcW w:w="1924" w:type="pct"/>
            <w:tcBorders>
              <w:top w:val="single" w:sz="4" w:space="0" w:color="auto"/>
              <w:left w:val="single" w:sz="4" w:space="0" w:color="auto"/>
              <w:bottom w:val="single" w:sz="4" w:space="0" w:color="auto"/>
              <w:right w:val="single" w:sz="4" w:space="0" w:color="auto"/>
            </w:tcBorders>
            <w:shd w:val="clear" w:color="auto" w:fill="auto"/>
            <w:vAlign w:val="center"/>
          </w:tcPr>
          <w:p w14:paraId="5003C2E8"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Machine à coudre</w:t>
            </w:r>
          </w:p>
        </w:tc>
        <w:tc>
          <w:tcPr>
            <w:tcW w:w="448" w:type="pct"/>
            <w:tcBorders>
              <w:top w:val="single" w:sz="4" w:space="0" w:color="auto"/>
              <w:left w:val="single" w:sz="4" w:space="0" w:color="auto"/>
              <w:bottom w:val="single" w:sz="4" w:space="0" w:color="auto"/>
              <w:right w:val="single" w:sz="4" w:space="0" w:color="auto"/>
            </w:tcBorders>
            <w:shd w:val="clear" w:color="auto" w:fill="auto"/>
          </w:tcPr>
          <w:p w14:paraId="3B5926A8"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14:paraId="662CD5D8" w14:textId="77777777" w:rsidR="00651E52" w:rsidRPr="001256DD" w:rsidRDefault="00651E52" w:rsidP="00AE04B8">
            <w:pPr>
              <w:jc w:val="center"/>
              <w:rPr>
                <w:sz w:val="16"/>
                <w:szCs w:val="16"/>
                <w:lang w:val="fr-FR"/>
              </w:rPr>
            </w:pPr>
            <w:r w:rsidRPr="001256DD">
              <w:rPr>
                <w:rFonts w:ascii="Verdana" w:hAnsi="Verdana"/>
                <w:b/>
                <w:sz w:val="16"/>
                <w:szCs w:val="16"/>
                <w:lang w:val="fr-FR"/>
              </w:rPr>
              <w:t>4.1.12</w:t>
            </w:r>
          </w:p>
        </w:tc>
        <w:tc>
          <w:tcPr>
            <w:tcW w:w="1537" w:type="pct"/>
            <w:tcBorders>
              <w:top w:val="single" w:sz="4" w:space="0" w:color="auto"/>
              <w:left w:val="single" w:sz="4" w:space="0" w:color="auto"/>
              <w:bottom w:val="single" w:sz="4" w:space="0" w:color="auto"/>
              <w:right w:val="single" w:sz="4" w:space="0" w:color="auto"/>
            </w:tcBorders>
            <w:shd w:val="clear" w:color="auto" w:fill="auto"/>
            <w:vAlign w:val="center"/>
          </w:tcPr>
          <w:p w14:paraId="61149F00"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Tables</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6F24B38A"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619A8F2F" w14:textId="77777777" w:rsidTr="00620BB5">
        <w:trPr>
          <w:trHeight w:val="161"/>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5E1EC1A0" w14:textId="77777777" w:rsidR="00651E52" w:rsidRPr="001256DD" w:rsidRDefault="00651E52" w:rsidP="00AE04B8">
            <w:pPr>
              <w:jc w:val="center"/>
              <w:rPr>
                <w:sz w:val="16"/>
                <w:szCs w:val="16"/>
                <w:lang w:val="fr-FR"/>
              </w:rPr>
            </w:pPr>
            <w:r w:rsidRPr="001256DD">
              <w:rPr>
                <w:rFonts w:ascii="Verdana" w:hAnsi="Verdana"/>
                <w:b/>
                <w:sz w:val="16"/>
                <w:szCs w:val="16"/>
                <w:lang w:val="fr-FR"/>
              </w:rPr>
              <w:t>4.1.4</w:t>
            </w:r>
          </w:p>
        </w:tc>
        <w:tc>
          <w:tcPr>
            <w:tcW w:w="1924" w:type="pct"/>
            <w:tcBorders>
              <w:top w:val="single" w:sz="4" w:space="0" w:color="auto"/>
              <w:left w:val="single" w:sz="4" w:space="0" w:color="auto"/>
              <w:bottom w:val="single" w:sz="4" w:space="0" w:color="auto"/>
              <w:right w:val="single" w:sz="4" w:space="0" w:color="auto"/>
            </w:tcBorders>
            <w:shd w:val="clear" w:color="auto" w:fill="auto"/>
            <w:vAlign w:val="center"/>
          </w:tcPr>
          <w:p w14:paraId="5CF7112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Vélo/Bicyclette</w:t>
            </w:r>
          </w:p>
        </w:tc>
        <w:tc>
          <w:tcPr>
            <w:tcW w:w="448" w:type="pct"/>
            <w:tcBorders>
              <w:top w:val="single" w:sz="4" w:space="0" w:color="auto"/>
              <w:left w:val="single" w:sz="4" w:space="0" w:color="auto"/>
              <w:bottom w:val="single" w:sz="4" w:space="0" w:color="auto"/>
              <w:right w:val="single" w:sz="4" w:space="0" w:color="auto"/>
            </w:tcBorders>
            <w:shd w:val="clear" w:color="auto" w:fill="auto"/>
          </w:tcPr>
          <w:p w14:paraId="0D5B0DCC"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14:paraId="792CF6CA" w14:textId="77777777" w:rsidR="00651E52" w:rsidRPr="001256DD" w:rsidRDefault="00651E52" w:rsidP="00AE04B8">
            <w:pPr>
              <w:jc w:val="center"/>
              <w:rPr>
                <w:sz w:val="16"/>
                <w:szCs w:val="16"/>
                <w:lang w:val="fr-FR"/>
              </w:rPr>
            </w:pPr>
            <w:r w:rsidRPr="001256DD">
              <w:rPr>
                <w:rFonts w:ascii="Verdana" w:hAnsi="Verdana"/>
                <w:b/>
                <w:sz w:val="16"/>
                <w:szCs w:val="16"/>
                <w:lang w:val="fr-FR"/>
              </w:rPr>
              <w:t>4.1.13</w:t>
            </w:r>
          </w:p>
        </w:tc>
        <w:tc>
          <w:tcPr>
            <w:tcW w:w="1537" w:type="pct"/>
            <w:tcBorders>
              <w:top w:val="single" w:sz="4" w:space="0" w:color="auto"/>
              <w:left w:val="single" w:sz="4" w:space="0" w:color="auto"/>
              <w:bottom w:val="single" w:sz="4" w:space="0" w:color="auto"/>
              <w:right w:val="single" w:sz="4" w:space="0" w:color="auto"/>
            </w:tcBorders>
            <w:shd w:val="clear" w:color="auto" w:fill="auto"/>
            <w:vAlign w:val="center"/>
          </w:tcPr>
          <w:p w14:paraId="4D049F9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Chaises</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456C2A2B"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6549AA57" w14:textId="77777777" w:rsidTr="00620BB5">
        <w:trPr>
          <w:trHeight w:val="116"/>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0173D692" w14:textId="77777777" w:rsidR="00651E52" w:rsidRPr="001256DD" w:rsidRDefault="00651E52" w:rsidP="00AE04B8">
            <w:pPr>
              <w:jc w:val="center"/>
              <w:rPr>
                <w:sz w:val="16"/>
                <w:szCs w:val="16"/>
                <w:lang w:val="fr-FR"/>
              </w:rPr>
            </w:pPr>
            <w:r w:rsidRPr="001256DD">
              <w:rPr>
                <w:rFonts w:ascii="Verdana" w:hAnsi="Verdana"/>
                <w:b/>
                <w:sz w:val="16"/>
                <w:szCs w:val="16"/>
                <w:lang w:val="fr-FR"/>
              </w:rPr>
              <w:t>4.1.5</w:t>
            </w:r>
          </w:p>
        </w:tc>
        <w:tc>
          <w:tcPr>
            <w:tcW w:w="1924" w:type="pct"/>
            <w:tcBorders>
              <w:top w:val="single" w:sz="4" w:space="0" w:color="auto"/>
              <w:left w:val="single" w:sz="4" w:space="0" w:color="auto"/>
              <w:bottom w:val="single" w:sz="4" w:space="0" w:color="auto"/>
              <w:right w:val="single" w:sz="4" w:space="0" w:color="auto"/>
            </w:tcBorders>
            <w:shd w:val="clear" w:color="auto" w:fill="auto"/>
            <w:vAlign w:val="center"/>
          </w:tcPr>
          <w:p w14:paraId="53FB4002"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Moto/Motocyclette</w:t>
            </w:r>
          </w:p>
        </w:tc>
        <w:tc>
          <w:tcPr>
            <w:tcW w:w="448" w:type="pct"/>
            <w:tcBorders>
              <w:top w:val="single" w:sz="4" w:space="0" w:color="auto"/>
              <w:left w:val="single" w:sz="4" w:space="0" w:color="auto"/>
              <w:bottom w:val="single" w:sz="4" w:space="0" w:color="auto"/>
              <w:right w:val="single" w:sz="4" w:space="0" w:color="auto"/>
            </w:tcBorders>
            <w:shd w:val="clear" w:color="auto" w:fill="auto"/>
          </w:tcPr>
          <w:p w14:paraId="68D36391"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14:paraId="109FAAFD" w14:textId="77777777" w:rsidR="00651E52" w:rsidRPr="001256DD" w:rsidRDefault="00651E52" w:rsidP="00AE04B8">
            <w:pPr>
              <w:jc w:val="center"/>
              <w:rPr>
                <w:sz w:val="16"/>
                <w:szCs w:val="16"/>
                <w:lang w:val="fr-FR"/>
              </w:rPr>
            </w:pPr>
            <w:r w:rsidRPr="001256DD">
              <w:rPr>
                <w:rFonts w:ascii="Verdana" w:hAnsi="Verdana"/>
                <w:b/>
                <w:sz w:val="16"/>
                <w:szCs w:val="16"/>
                <w:lang w:val="fr-FR"/>
              </w:rPr>
              <w:t>4.1.14</w:t>
            </w:r>
          </w:p>
        </w:tc>
        <w:tc>
          <w:tcPr>
            <w:tcW w:w="1537" w:type="pct"/>
            <w:tcBorders>
              <w:top w:val="single" w:sz="4" w:space="0" w:color="auto"/>
              <w:left w:val="single" w:sz="4" w:space="0" w:color="auto"/>
              <w:bottom w:val="single" w:sz="4" w:space="0" w:color="auto"/>
              <w:right w:val="single" w:sz="4" w:space="0" w:color="auto"/>
            </w:tcBorders>
            <w:shd w:val="clear" w:color="auto" w:fill="auto"/>
            <w:vAlign w:val="center"/>
          </w:tcPr>
          <w:p w14:paraId="586F624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Bancs/Tabourets</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441B4598"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2222B681" w14:textId="77777777" w:rsidTr="00620BB5">
        <w:trPr>
          <w:trHeight w:val="260"/>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5618A871" w14:textId="77777777" w:rsidR="00651E52" w:rsidRPr="001256DD" w:rsidRDefault="00651E52" w:rsidP="00AE04B8">
            <w:pPr>
              <w:jc w:val="center"/>
              <w:rPr>
                <w:sz w:val="16"/>
                <w:szCs w:val="16"/>
                <w:lang w:val="fr-FR"/>
              </w:rPr>
            </w:pPr>
            <w:r w:rsidRPr="001256DD">
              <w:rPr>
                <w:rFonts w:ascii="Verdana" w:hAnsi="Verdana"/>
                <w:b/>
                <w:sz w:val="16"/>
                <w:szCs w:val="16"/>
                <w:lang w:val="fr-FR"/>
              </w:rPr>
              <w:t>4.1.6</w:t>
            </w:r>
          </w:p>
        </w:tc>
        <w:tc>
          <w:tcPr>
            <w:tcW w:w="1924" w:type="pct"/>
            <w:tcBorders>
              <w:top w:val="single" w:sz="4" w:space="0" w:color="auto"/>
              <w:left w:val="single" w:sz="4" w:space="0" w:color="auto"/>
              <w:bottom w:val="single" w:sz="4" w:space="0" w:color="auto"/>
              <w:right w:val="single" w:sz="4" w:space="0" w:color="auto"/>
            </w:tcBorders>
            <w:shd w:val="clear" w:color="auto" w:fill="auto"/>
            <w:vAlign w:val="center"/>
          </w:tcPr>
          <w:p w14:paraId="0B02D2EB"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Bœufs de trait</w:t>
            </w:r>
          </w:p>
        </w:tc>
        <w:tc>
          <w:tcPr>
            <w:tcW w:w="448" w:type="pct"/>
            <w:tcBorders>
              <w:top w:val="single" w:sz="4" w:space="0" w:color="auto"/>
              <w:left w:val="single" w:sz="4" w:space="0" w:color="auto"/>
              <w:bottom w:val="single" w:sz="4" w:space="0" w:color="auto"/>
              <w:right w:val="single" w:sz="4" w:space="0" w:color="auto"/>
            </w:tcBorders>
            <w:shd w:val="clear" w:color="auto" w:fill="auto"/>
          </w:tcPr>
          <w:p w14:paraId="06622903"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14:paraId="7ECC0EEF" w14:textId="77777777" w:rsidR="00651E52" w:rsidRPr="001256DD" w:rsidRDefault="00651E52" w:rsidP="00AE04B8">
            <w:pPr>
              <w:jc w:val="center"/>
              <w:rPr>
                <w:sz w:val="16"/>
                <w:szCs w:val="16"/>
                <w:lang w:val="fr-FR"/>
              </w:rPr>
            </w:pPr>
            <w:r w:rsidRPr="001256DD">
              <w:rPr>
                <w:rFonts w:ascii="Verdana" w:hAnsi="Verdana"/>
                <w:b/>
                <w:sz w:val="16"/>
                <w:szCs w:val="16"/>
                <w:lang w:val="fr-FR"/>
              </w:rPr>
              <w:t>4.1.15</w:t>
            </w:r>
          </w:p>
        </w:tc>
        <w:tc>
          <w:tcPr>
            <w:tcW w:w="1537" w:type="pct"/>
            <w:tcBorders>
              <w:top w:val="single" w:sz="4" w:space="0" w:color="auto"/>
              <w:left w:val="single" w:sz="4" w:space="0" w:color="auto"/>
              <w:bottom w:val="single" w:sz="4" w:space="0" w:color="auto"/>
              <w:right w:val="single" w:sz="4" w:space="0" w:color="auto"/>
            </w:tcBorders>
            <w:shd w:val="clear" w:color="auto" w:fill="auto"/>
            <w:vAlign w:val="center"/>
          </w:tcPr>
          <w:p w14:paraId="7565E586"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Pirogue</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61234BE0"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59D9E461" w14:textId="77777777" w:rsidTr="00620BB5">
        <w:trPr>
          <w:trHeight w:val="317"/>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28C03C72" w14:textId="77777777" w:rsidR="00651E52" w:rsidRPr="001256DD" w:rsidRDefault="00651E52" w:rsidP="00AE04B8">
            <w:pPr>
              <w:jc w:val="center"/>
              <w:rPr>
                <w:sz w:val="16"/>
                <w:szCs w:val="16"/>
                <w:lang w:val="fr-FR"/>
              </w:rPr>
            </w:pPr>
            <w:r w:rsidRPr="001256DD">
              <w:rPr>
                <w:rFonts w:ascii="Verdana" w:hAnsi="Verdana"/>
                <w:b/>
                <w:sz w:val="16"/>
                <w:szCs w:val="16"/>
                <w:lang w:val="fr-FR"/>
              </w:rPr>
              <w:t>4.1.7</w:t>
            </w:r>
          </w:p>
        </w:tc>
        <w:tc>
          <w:tcPr>
            <w:tcW w:w="1924" w:type="pct"/>
            <w:tcBorders>
              <w:top w:val="single" w:sz="4" w:space="0" w:color="auto"/>
              <w:left w:val="single" w:sz="4" w:space="0" w:color="auto"/>
              <w:bottom w:val="single" w:sz="4" w:space="0" w:color="auto"/>
              <w:right w:val="single" w:sz="4" w:space="0" w:color="auto"/>
            </w:tcBorders>
            <w:shd w:val="clear" w:color="auto" w:fill="auto"/>
            <w:vAlign w:val="center"/>
          </w:tcPr>
          <w:p w14:paraId="71DBA320"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Machine de transformation agricole </w:t>
            </w:r>
            <w:proofErr w:type="gramStart"/>
            <w:r w:rsidRPr="001256DD">
              <w:rPr>
                <w:rFonts w:ascii="Verdana" w:hAnsi="Verdana"/>
                <w:sz w:val="16"/>
                <w:szCs w:val="16"/>
                <w:lang w:val="fr-FR"/>
              </w:rPr>
              <w:t>manuelle  (</w:t>
            </w:r>
            <w:proofErr w:type="gramEnd"/>
            <w:r w:rsidRPr="001256DD">
              <w:rPr>
                <w:rFonts w:ascii="Verdana" w:hAnsi="Verdana"/>
                <w:sz w:val="16"/>
                <w:szCs w:val="16"/>
                <w:lang w:val="fr-FR"/>
              </w:rPr>
              <w:t>moulin à pate)</w:t>
            </w:r>
          </w:p>
        </w:tc>
        <w:tc>
          <w:tcPr>
            <w:tcW w:w="448" w:type="pct"/>
            <w:tcBorders>
              <w:top w:val="single" w:sz="4" w:space="0" w:color="auto"/>
              <w:left w:val="single" w:sz="4" w:space="0" w:color="auto"/>
              <w:bottom w:val="single" w:sz="4" w:space="0" w:color="auto"/>
              <w:right w:val="single" w:sz="4" w:space="0" w:color="auto"/>
            </w:tcBorders>
            <w:shd w:val="clear" w:color="auto" w:fill="auto"/>
          </w:tcPr>
          <w:p w14:paraId="120DE7EE"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14:paraId="3A875F1E" w14:textId="77777777" w:rsidR="00651E52" w:rsidRPr="001256DD" w:rsidRDefault="00651E52" w:rsidP="00AE04B8">
            <w:pPr>
              <w:jc w:val="center"/>
              <w:rPr>
                <w:sz w:val="16"/>
                <w:szCs w:val="16"/>
                <w:lang w:val="fr-FR"/>
              </w:rPr>
            </w:pPr>
            <w:r w:rsidRPr="001256DD">
              <w:rPr>
                <w:rFonts w:ascii="Verdana" w:hAnsi="Verdana"/>
                <w:b/>
                <w:sz w:val="16"/>
                <w:szCs w:val="16"/>
                <w:lang w:val="fr-FR"/>
              </w:rPr>
              <w:t>4.1.16</w:t>
            </w:r>
          </w:p>
        </w:tc>
        <w:tc>
          <w:tcPr>
            <w:tcW w:w="1537" w:type="pct"/>
            <w:tcBorders>
              <w:top w:val="single" w:sz="4" w:space="0" w:color="auto"/>
              <w:left w:val="single" w:sz="4" w:space="0" w:color="auto"/>
              <w:bottom w:val="single" w:sz="4" w:space="0" w:color="auto"/>
              <w:right w:val="single" w:sz="4" w:space="0" w:color="auto"/>
            </w:tcBorders>
            <w:shd w:val="clear" w:color="auto" w:fill="auto"/>
            <w:vAlign w:val="center"/>
          </w:tcPr>
          <w:p w14:paraId="7658CA93"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Téléphone (portable)</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476070F3"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454A9C04" w14:textId="77777777" w:rsidTr="00620BB5">
        <w:trPr>
          <w:trHeight w:val="317"/>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171B4FBB"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4.1.8</w:t>
            </w:r>
          </w:p>
        </w:tc>
        <w:tc>
          <w:tcPr>
            <w:tcW w:w="1924" w:type="pct"/>
            <w:tcBorders>
              <w:top w:val="single" w:sz="4" w:space="0" w:color="auto"/>
              <w:left w:val="single" w:sz="4" w:space="0" w:color="auto"/>
              <w:bottom w:val="single" w:sz="4" w:space="0" w:color="auto"/>
              <w:right w:val="single" w:sz="4" w:space="0" w:color="auto"/>
            </w:tcBorders>
            <w:shd w:val="clear" w:color="auto" w:fill="auto"/>
            <w:vAlign w:val="center"/>
          </w:tcPr>
          <w:p w14:paraId="0DCE816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Machine de transformation motorisée (moulin à manioc)</w:t>
            </w:r>
          </w:p>
        </w:tc>
        <w:tc>
          <w:tcPr>
            <w:tcW w:w="448" w:type="pct"/>
            <w:tcBorders>
              <w:top w:val="single" w:sz="4" w:space="0" w:color="auto"/>
              <w:left w:val="single" w:sz="4" w:space="0" w:color="auto"/>
              <w:bottom w:val="single" w:sz="4" w:space="0" w:color="auto"/>
              <w:right w:val="single" w:sz="4" w:space="0" w:color="auto"/>
            </w:tcBorders>
            <w:shd w:val="clear" w:color="auto" w:fill="auto"/>
          </w:tcPr>
          <w:p w14:paraId="4646A59B"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14:paraId="1F4C01B4"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4.1.17</w:t>
            </w:r>
          </w:p>
        </w:tc>
        <w:tc>
          <w:tcPr>
            <w:tcW w:w="1537" w:type="pct"/>
            <w:tcBorders>
              <w:top w:val="single" w:sz="4" w:space="0" w:color="auto"/>
              <w:left w:val="single" w:sz="4" w:space="0" w:color="auto"/>
              <w:bottom w:val="single" w:sz="4" w:space="0" w:color="auto"/>
              <w:right w:val="single" w:sz="4" w:space="0" w:color="auto"/>
            </w:tcBorders>
            <w:shd w:val="clear" w:color="auto" w:fill="auto"/>
            <w:vAlign w:val="center"/>
          </w:tcPr>
          <w:p w14:paraId="41EA1A6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Petit Outil agricole (Daba, houe, Machette/Hache)</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4D049EBD"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090A7B25" w14:textId="77777777" w:rsidTr="00620BB5">
        <w:trPr>
          <w:trHeight w:val="317"/>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5A5019BF" w14:textId="77777777" w:rsidR="00651E52" w:rsidRPr="001256DD" w:rsidRDefault="00651E52" w:rsidP="00AE04B8">
            <w:pPr>
              <w:jc w:val="center"/>
              <w:rPr>
                <w:sz w:val="16"/>
                <w:szCs w:val="16"/>
                <w:lang w:val="fr-FR"/>
              </w:rPr>
            </w:pPr>
            <w:r w:rsidRPr="001256DD">
              <w:rPr>
                <w:rFonts w:ascii="Verdana" w:hAnsi="Verdana"/>
                <w:b/>
                <w:sz w:val="16"/>
                <w:szCs w:val="16"/>
                <w:lang w:val="fr-FR"/>
              </w:rPr>
              <w:t>4.1.9</w:t>
            </w:r>
          </w:p>
        </w:tc>
        <w:tc>
          <w:tcPr>
            <w:tcW w:w="1924" w:type="pct"/>
            <w:tcBorders>
              <w:top w:val="single" w:sz="4" w:space="0" w:color="auto"/>
              <w:left w:val="single" w:sz="4" w:space="0" w:color="auto"/>
              <w:bottom w:val="single" w:sz="4" w:space="0" w:color="auto"/>
              <w:right w:val="single" w:sz="4" w:space="0" w:color="auto"/>
            </w:tcBorders>
            <w:shd w:val="clear" w:color="auto" w:fill="auto"/>
            <w:vAlign w:val="center"/>
          </w:tcPr>
          <w:p w14:paraId="4DF89B7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Lit/matelas</w:t>
            </w:r>
          </w:p>
        </w:tc>
        <w:tc>
          <w:tcPr>
            <w:tcW w:w="448" w:type="pct"/>
            <w:tcBorders>
              <w:top w:val="single" w:sz="4" w:space="0" w:color="auto"/>
              <w:left w:val="single" w:sz="4" w:space="0" w:color="auto"/>
              <w:bottom w:val="single" w:sz="4" w:space="0" w:color="auto"/>
              <w:right w:val="single" w:sz="4" w:space="0" w:color="auto"/>
            </w:tcBorders>
            <w:shd w:val="clear" w:color="auto" w:fill="auto"/>
          </w:tcPr>
          <w:p w14:paraId="5571E1DA"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14:paraId="0CF24110" w14:textId="77777777" w:rsidR="00651E52" w:rsidRPr="001256DD" w:rsidRDefault="00651E52" w:rsidP="00AE04B8">
            <w:pPr>
              <w:jc w:val="center"/>
              <w:rPr>
                <w:sz w:val="16"/>
                <w:szCs w:val="16"/>
                <w:lang w:val="fr-FR"/>
              </w:rPr>
            </w:pPr>
            <w:r w:rsidRPr="001256DD">
              <w:rPr>
                <w:rFonts w:ascii="Verdana" w:hAnsi="Verdana"/>
                <w:b/>
                <w:sz w:val="16"/>
                <w:szCs w:val="16"/>
                <w:lang w:val="fr-FR"/>
              </w:rPr>
              <w:t>4.1.18</w:t>
            </w:r>
          </w:p>
        </w:tc>
        <w:tc>
          <w:tcPr>
            <w:tcW w:w="1537" w:type="pct"/>
            <w:tcBorders>
              <w:top w:val="single" w:sz="4" w:space="0" w:color="auto"/>
              <w:left w:val="single" w:sz="4" w:space="0" w:color="auto"/>
              <w:bottom w:val="single" w:sz="4" w:space="0" w:color="auto"/>
              <w:right w:val="single" w:sz="4" w:space="0" w:color="auto"/>
            </w:tcBorders>
            <w:shd w:val="clear" w:color="auto" w:fill="auto"/>
            <w:vAlign w:val="center"/>
          </w:tcPr>
          <w:p w14:paraId="44B6C69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Autre (à préciser) : _________</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32EEAA5D" w14:textId="77777777" w:rsidR="00651E52" w:rsidRPr="001256DD" w:rsidDel="003D4F9F" w:rsidRDefault="00651E52" w:rsidP="00AE04B8">
            <w:pPr>
              <w:jc w:val="center"/>
              <w:rPr>
                <w:rFonts w:ascii="Verdana" w:hAnsi="Verdana"/>
                <w:sz w:val="16"/>
                <w:szCs w:val="16"/>
                <w:lang w:val="fr-FR"/>
              </w:rPr>
            </w:pPr>
            <w:r w:rsidRPr="001256DD">
              <w:rPr>
                <w:rFonts w:ascii="Verdana" w:hAnsi="Verdana" w:cs="Arial"/>
                <w:bCs/>
                <w:sz w:val="16"/>
                <w:szCs w:val="16"/>
                <w:lang w:val="fr-FR"/>
              </w:rPr>
              <w:t>|__|</w:t>
            </w:r>
          </w:p>
        </w:tc>
      </w:tr>
      <w:tr w:rsidR="00651E52" w:rsidRPr="001256DD" w14:paraId="66E3D917" w14:textId="77777777" w:rsidTr="00620BB5">
        <w:trPr>
          <w:trHeight w:val="267"/>
        </w:trPr>
        <w:tc>
          <w:tcPr>
            <w:tcW w:w="321" w:type="pct"/>
            <w:tcBorders>
              <w:top w:val="single" w:sz="4" w:space="0" w:color="auto"/>
              <w:left w:val="single" w:sz="4" w:space="0" w:color="auto"/>
              <w:bottom w:val="single" w:sz="4" w:space="0" w:color="auto"/>
              <w:right w:val="single" w:sz="4" w:space="0" w:color="auto"/>
            </w:tcBorders>
            <w:shd w:val="clear" w:color="auto" w:fill="D9D9D9"/>
            <w:vAlign w:val="center"/>
          </w:tcPr>
          <w:p w14:paraId="7222E73F" w14:textId="77777777" w:rsidR="00651E52" w:rsidRPr="001256DD" w:rsidRDefault="00651E52" w:rsidP="00AE04B8">
            <w:pPr>
              <w:jc w:val="center"/>
              <w:rPr>
                <w:rFonts w:ascii="Verdana" w:hAnsi="Verdana" w:cs="Arial"/>
                <w:b/>
                <w:bCs/>
                <w:sz w:val="16"/>
                <w:szCs w:val="16"/>
                <w:lang w:val="fr-FR"/>
              </w:rPr>
            </w:pPr>
          </w:p>
        </w:tc>
        <w:tc>
          <w:tcPr>
            <w:tcW w:w="1924" w:type="pct"/>
            <w:tcBorders>
              <w:top w:val="single" w:sz="4" w:space="0" w:color="auto"/>
              <w:left w:val="single" w:sz="4" w:space="0" w:color="auto"/>
              <w:bottom w:val="single" w:sz="4" w:space="0" w:color="auto"/>
              <w:right w:val="single" w:sz="4" w:space="0" w:color="auto"/>
            </w:tcBorders>
            <w:shd w:val="clear" w:color="auto" w:fill="D9D9D9"/>
            <w:vAlign w:val="center"/>
          </w:tcPr>
          <w:p w14:paraId="400E4D8E" w14:textId="77777777" w:rsidR="00651E52" w:rsidRPr="001256DD" w:rsidRDefault="00651E52" w:rsidP="00AE04B8">
            <w:pPr>
              <w:jc w:val="center"/>
              <w:rPr>
                <w:rFonts w:ascii="Verdana" w:hAnsi="Verdana" w:cs="Arial"/>
                <w:b/>
                <w:bCs/>
                <w:sz w:val="16"/>
                <w:szCs w:val="16"/>
                <w:lang w:val="fr-FR"/>
              </w:rPr>
            </w:pPr>
          </w:p>
        </w:tc>
        <w:tc>
          <w:tcPr>
            <w:tcW w:w="448" w:type="pct"/>
            <w:tcBorders>
              <w:top w:val="single" w:sz="4" w:space="0" w:color="auto"/>
              <w:left w:val="single" w:sz="4" w:space="0" w:color="auto"/>
              <w:bottom w:val="single" w:sz="4" w:space="0" w:color="auto"/>
              <w:right w:val="single" w:sz="4" w:space="0" w:color="auto"/>
            </w:tcBorders>
            <w:shd w:val="clear" w:color="auto" w:fill="D9D9D9"/>
            <w:vAlign w:val="center"/>
          </w:tcPr>
          <w:p w14:paraId="7FC20930" w14:textId="77777777" w:rsidR="00651E52" w:rsidRPr="001256DD" w:rsidRDefault="00651E52" w:rsidP="00AE04B8">
            <w:pPr>
              <w:jc w:val="center"/>
              <w:rPr>
                <w:rFonts w:ascii="Verdana" w:hAnsi="Verdana" w:cs="Arial"/>
                <w:b/>
                <w:bCs/>
                <w:sz w:val="16"/>
                <w:szCs w:val="16"/>
                <w:lang w:val="fr-FR"/>
              </w:rPr>
            </w:pPr>
          </w:p>
        </w:tc>
        <w:tc>
          <w:tcPr>
            <w:tcW w:w="186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1E77704" w14:textId="77777777" w:rsidR="00651E52" w:rsidRPr="001256DD" w:rsidRDefault="00651E52" w:rsidP="00AE04B8">
            <w:pPr>
              <w:jc w:val="center"/>
              <w:rPr>
                <w:rFonts w:ascii="Verdana" w:hAnsi="Verdana" w:cs="Arial"/>
                <w:b/>
                <w:bCs/>
                <w:sz w:val="16"/>
                <w:szCs w:val="16"/>
                <w:lang w:val="fr-FR"/>
              </w:rPr>
            </w:pPr>
          </w:p>
        </w:tc>
        <w:tc>
          <w:tcPr>
            <w:tcW w:w="447" w:type="pct"/>
            <w:tcBorders>
              <w:top w:val="single" w:sz="4" w:space="0" w:color="auto"/>
              <w:left w:val="single" w:sz="4" w:space="0" w:color="auto"/>
              <w:bottom w:val="single" w:sz="4" w:space="0" w:color="auto"/>
              <w:right w:val="single" w:sz="4" w:space="0" w:color="auto"/>
            </w:tcBorders>
            <w:shd w:val="clear" w:color="auto" w:fill="D9D9D9"/>
            <w:vAlign w:val="center"/>
          </w:tcPr>
          <w:p w14:paraId="37CDA29B" w14:textId="77777777" w:rsidR="00651E52" w:rsidRPr="001256DD" w:rsidRDefault="00651E52" w:rsidP="00AE04B8">
            <w:pPr>
              <w:jc w:val="center"/>
              <w:rPr>
                <w:rFonts w:ascii="Verdana" w:hAnsi="Verdana" w:cs="Arial"/>
                <w:b/>
                <w:bCs/>
                <w:sz w:val="16"/>
                <w:szCs w:val="16"/>
                <w:lang w:val="fr-FR"/>
              </w:rPr>
            </w:pPr>
          </w:p>
        </w:tc>
      </w:tr>
    </w:tbl>
    <w:p w14:paraId="4E0C3DD1" w14:textId="77777777" w:rsidR="00651E52" w:rsidRPr="001256DD" w:rsidRDefault="00651E52" w:rsidP="00651E52">
      <w:pPr>
        <w:rPr>
          <w:rFonts w:ascii="Arial" w:hAnsi="Arial" w:cs="Arial"/>
          <w:sz w:val="10"/>
          <w:szCs w:val="8"/>
          <w:lang w:val="fr-FR"/>
        </w:rPr>
      </w:pPr>
    </w:p>
    <w:tbl>
      <w:tblPr>
        <w:tblW w:w="5377"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1"/>
        <w:gridCol w:w="166"/>
        <w:gridCol w:w="787"/>
        <w:gridCol w:w="122"/>
        <w:gridCol w:w="139"/>
        <w:gridCol w:w="1926"/>
        <w:gridCol w:w="329"/>
        <w:gridCol w:w="192"/>
        <w:gridCol w:w="1063"/>
        <w:gridCol w:w="3153"/>
        <w:gridCol w:w="847"/>
      </w:tblGrid>
      <w:tr w:rsidR="00651E52" w:rsidRPr="003707AF" w14:paraId="5D3C895D" w14:textId="77777777" w:rsidTr="00AE04B8">
        <w:trPr>
          <w:trHeight w:val="350"/>
        </w:trPr>
        <w:tc>
          <w:tcPr>
            <w:tcW w:w="5000" w:type="pct"/>
            <w:gridSpan w:val="11"/>
            <w:shd w:val="clear" w:color="auto" w:fill="BFBFBF"/>
            <w:vAlign w:val="center"/>
          </w:tcPr>
          <w:p w14:paraId="46AC5B6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IV - EAU, HYGIENE &amp; ASSAINISSEMENT &amp; ÉNERGIE</w:t>
            </w:r>
          </w:p>
        </w:tc>
      </w:tr>
      <w:tr w:rsidR="00651E52" w:rsidRPr="001256DD" w14:paraId="11A7B4C2" w14:textId="77777777" w:rsidTr="00AE04B8">
        <w:trPr>
          <w:trHeight w:val="274"/>
        </w:trPr>
        <w:tc>
          <w:tcPr>
            <w:tcW w:w="1054" w:type="pct"/>
            <w:shd w:val="clear" w:color="auto" w:fill="FFFFFF"/>
            <w:vAlign w:val="center"/>
          </w:tcPr>
          <w:p w14:paraId="766E9F08" w14:textId="77777777" w:rsidR="00651E52" w:rsidRPr="001256DD" w:rsidRDefault="00651E52" w:rsidP="00AE04B8">
            <w:pPr>
              <w:rPr>
                <w:rFonts w:ascii="Verdana" w:hAnsi="Verdana" w:cs="Arial"/>
                <w:b/>
                <w:sz w:val="16"/>
                <w:szCs w:val="16"/>
                <w:lang w:val="fr-FR"/>
              </w:rPr>
            </w:pPr>
            <w:r w:rsidRPr="001256DD">
              <w:rPr>
                <w:rFonts w:ascii="Verdana" w:hAnsi="Verdana" w:cs="Arial"/>
                <w:b/>
                <w:sz w:val="16"/>
                <w:szCs w:val="16"/>
                <w:lang w:val="fr-FR"/>
              </w:rPr>
              <w:t xml:space="preserve">4.2. </w:t>
            </w:r>
            <w:r w:rsidRPr="001256DD">
              <w:rPr>
                <w:rFonts w:ascii="Verdana" w:hAnsi="Verdana" w:cs="Arial"/>
                <w:sz w:val="16"/>
                <w:szCs w:val="16"/>
                <w:lang w:val="fr-FR"/>
              </w:rPr>
              <w:t xml:space="preserve">Quelle est la </w:t>
            </w:r>
            <w:r w:rsidRPr="001256DD">
              <w:rPr>
                <w:rFonts w:ascii="Verdana" w:hAnsi="Verdana" w:cs="Arial"/>
                <w:b/>
                <w:sz w:val="16"/>
                <w:szCs w:val="16"/>
                <w:u w:val="single"/>
                <w:lang w:val="fr-FR"/>
              </w:rPr>
              <w:t>principale source</w:t>
            </w:r>
            <w:r w:rsidRPr="001256DD">
              <w:rPr>
                <w:rFonts w:ascii="Verdana" w:hAnsi="Verdana" w:cs="Arial"/>
                <w:sz w:val="16"/>
                <w:szCs w:val="16"/>
                <w:lang w:val="fr-FR"/>
              </w:rPr>
              <w:t xml:space="preserve"> d’approvisionnement en eau de boisson utilisée actuellement par votre ménage ?</w:t>
            </w:r>
          </w:p>
        </w:tc>
        <w:tc>
          <w:tcPr>
            <w:tcW w:w="1656" w:type="pct"/>
            <w:gridSpan w:val="7"/>
            <w:shd w:val="clear" w:color="auto" w:fill="FFFFFF"/>
            <w:vAlign w:val="center"/>
          </w:tcPr>
          <w:p w14:paraId="0CD7E57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Robinet (dans le logement, la cour/concession)</w:t>
            </w:r>
          </w:p>
          <w:p w14:paraId="518B3EA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2</w:t>
            </w:r>
            <w:r w:rsidRPr="001256DD">
              <w:rPr>
                <w:rFonts w:ascii="Verdana" w:hAnsi="Verdana"/>
                <w:sz w:val="16"/>
                <w:szCs w:val="16"/>
                <w:lang w:val="fr-FR"/>
              </w:rPr>
              <w:t xml:space="preserve"> = Borne fontaine / Fontaine public</w:t>
            </w:r>
          </w:p>
          <w:p w14:paraId="65EE810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Eau minérale (en bouteille/en sachet)</w:t>
            </w:r>
          </w:p>
          <w:p w14:paraId="09D7C707"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Puits à pompe ou Forage</w:t>
            </w:r>
          </w:p>
        </w:tc>
        <w:tc>
          <w:tcPr>
            <w:tcW w:w="1907" w:type="pct"/>
            <w:gridSpan w:val="2"/>
            <w:shd w:val="clear" w:color="auto" w:fill="FFFFFF"/>
            <w:vAlign w:val="center"/>
          </w:tcPr>
          <w:p w14:paraId="35FB0BD8"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xml:space="preserve"> = Puits aménagé protégé / eau de source</w:t>
            </w:r>
          </w:p>
          <w:p w14:paraId="7B022F1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6</w:t>
            </w:r>
            <w:r w:rsidRPr="001256DD">
              <w:rPr>
                <w:rFonts w:ascii="Verdana" w:hAnsi="Verdana"/>
                <w:sz w:val="16"/>
                <w:szCs w:val="16"/>
                <w:lang w:val="fr-FR"/>
              </w:rPr>
              <w:t xml:space="preserve"> = Puits non aménagé/non protégé (traditionnel)</w:t>
            </w:r>
          </w:p>
          <w:p w14:paraId="1DD47199"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7</w:t>
            </w:r>
            <w:r w:rsidRPr="001256DD">
              <w:rPr>
                <w:rFonts w:ascii="Verdana" w:hAnsi="Verdana"/>
                <w:sz w:val="16"/>
                <w:szCs w:val="16"/>
                <w:lang w:val="fr-FR"/>
              </w:rPr>
              <w:t xml:space="preserve"> = Eau de surface (rivières, barrages, lacs, mares, fleuves, canaux d’irrigation)</w:t>
            </w:r>
          </w:p>
          <w:p w14:paraId="7A16CCE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8 = </w:t>
            </w:r>
            <w:r w:rsidRPr="001256DD">
              <w:rPr>
                <w:rFonts w:ascii="Verdana" w:hAnsi="Verdana"/>
                <w:sz w:val="16"/>
                <w:szCs w:val="16"/>
                <w:lang w:val="fr-FR"/>
              </w:rPr>
              <w:t>Autre (à préciser)</w:t>
            </w:r>
            <w:proofErr w:type="gramStart"/>
            <w:r w:rsidRPr="001256DD">
              <w:rPr>
                <w:rFonts w:ascii="Verdana" w:hAnsi="Verdana"/>
                <w:sz w:val="16"/>
                <w:szCs w:val="16"/>
                <w:lang w:val="fr-FR"/>
              </w:rPr>
              <w:t> :_</w:t>
            </w:r>
            <w:proofErr w:type="gramEnd"/>
            <w:r w:rsidRPr="001256DD">
              <w:rPr>
                <w:rFonts w:ascii="Verdana" w:hAnsi="Verdana"/>
                <w:sz w:val="16"/>
                <w:szCs w:val="16"/>
                <w:lang w:val="fr-FR"/>
              </w:rPr>
              <w:t xml:space="preserve">_________________ </w:t>
            </w:r>
          </w:p>
        </w:tc>
        <w:tc>
          <w:tcPr>
            <w:tcW w:w="384" w:type="pct"/>
            <w:vAlign w:val="center"/>
          </w:tcPr>
          <w:p w14:paraId="57C091D6"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|__|</w:t>
            </w:r>
          </w:p>
        </w:tc>
      </w:tr>
      <w:tr w:rsidR="00651E52" w:rsidRPr="001256DD" w14:paraId="590D38DF" w14:textId="77777777" w:rsidTr="00AE04B8">
        <w:trPr>
          <w:trHeight w:val="665"/>
        </w:trPr>
        <w:tc>
          <w:tcPr>
            <w:tcW w:w="2709" w:type="pct"/>
            <w:gridSpan w:val="8"/>
            <w:shd w:val="clear" w:color="auto" w:fill="FFFFFF"/>
            <w:vAlign w:val="center"/>
          </w:tcPr>
          <w:p w14:paraId="69CE2D2C" w14:textId="77777777" w:rsidR="00651E52" w:rsidRPr="001256DD" w:rsidRDefault="00651E52" w:rsidP="00AE04B8">
            <w:pPr>
              <w:rPr>
                <w:rFonts w:ascii="Verdana" w:hAnsi="Verdana" w:cs="Arial"/>
                <w:b/>
                <w:sz w:val="16"/>
                <w:szCs w:val="16"/>
                <w:lang w:val="fr-FR"/>
              </w:rPr>
            </w:pPr>
            <w:r w:rsidRPr="001256DD">
              <w:rPr>
                <w:rFonts w:ascii="Verdana" w:hAnsi="Verdana" w:cs="Arial"/>
                <w:b/>
                <w:sz w:val="16"/>
                <w:szCs w:val="16"/>
                <w:lang w:val="fr-FR"/>
              </w:rPr>
              <w:t>4.2.a.</w:t>
            </w:r>
            <w:r w:rsidRPr="001256DD">
              <w:rPr>
                <w:rFonts w:ascii="Verdana" w:hAnsi="Verdana" w:cs="Arial"/>
                <w:sz w:val="16"/>
                <w:szCs w:val="16"/>
                <w:lang w:val="fr-FR"/>
              </w:rPr>
              <w:t xml:space="preserve"> Habituellement, votre ménage traite-t-il l’eau avant de la boire ?</w:t>
            </w:r>
          </w:p>
        </w:tc>
        <w:tc>
          <w:tcPr>
            <w:tcW w:w="1907" w:type="pct"/>
            <w:gridSpan w:val="2"/>
            <w:shd w:val="clear" w:color="auto" w:fill="FFFFFF"/>
            <w:vAlign w:val="center"/>
          </w:tcPr>
          <w:p w14:paraId="25A7E1C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w:t>
            </w:r>
            <w:r w:rsidRPr="001256DD">
              <w:rPr>
                <w:rFonts w:ascii="Verdana" w:hAnsi="Verdana"/>
                <w:sz w:val="16"/>
                <w:szCs w:val="16"/>
                <w:lang w:val="fr-FR"/>
              </w:rPr>
              <w:t xml:space="preserve"> = Non</w:t>
            </w:r>
            <w:r w:rsidRPr="001256DD">
              <w:rPr>
                <w:rFonts w:ascii="Verdana" w:hAnsi="Verdana" w:cs="Arial"/>
                <w:bCs/>
                <w:sz w:val="16"/>
                <w:szCs w:val="16"/>
                <w:lang w:val="fr-FR"/>
              </w:rPr>
              <w:t xml:space="preserve">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4.3</w:t>
            </w:r>
            <w:r w:rsidRPr="001256DD">
              <w:rPr>
                <w:rFonts w:ascii="Verdana" w:hAnsi="Verdana"/>
                <w:sz w:val="16"/>
                <w:szCs w:val="16"/>
                <w:lang w:val="fr-FR"/>
              </w:rPr>
              <w:t xml:space="preserve">  </w:t>
            </w:r>
          </w:p>
          <w:p w14:paraId="348C6AC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  </w:t>
            </w:r>
          </w:p>
          <w:p w14:paraId="09E82617"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9</w:t>
            </w:r>
            <w:r w:rsidRPr="001256DD">
              <w:rPr>
                <w:rFonts w:ascii="Verdana" w:hAnsi="Verdana"/>
                <w:sz w:val="16"/>
                <w:szCs w:val="16"/>
                <w:lang w:val="fr-FR"/>
              </w:rPr>
              <w:t xml:space="preserve"> = Ne sait pas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4.3</w:t>
            </w:r>
            <w:r w:rsidRPr="001256DD">
              <w:rPr>
                <w:rFonts w:ascii="Verdana" w:hAnsi="Verdana"/>
                <w:sz w:val="16"/>
                <w:szCs w:val="16"/>
                <w:lang w:val="fr-FR"/>
              </w:rPr>
              <w:t xml:space="preserve"> </w:t>
            </w:r>
          </w:p>
        </w:tc>
        <w:tc>
          <w:tcPr>
            <w:tcW w:w="384" w:type="pct"/>
            <w:vAlign w:val="center"/>
          </w:tcPr>
          <w:p w14:paraId="2A09E7C5"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|__|</w:t>
            </w:r>
          </w:p>
        </w:tc>
      </w:tr>
      <w:tr w:rsidR="00651E52" w:rsidRPr="001256DD" w14:paraId="5D6A5CAB" w14:textId="77777777" w:rsidTr="00AE04B8">
        <w:trPr>
          <w:trHeight w:val="699"/>
        </w:trPr>
        <w:tc>
          <w:tcPr>
            <w:tcW w:w="1129" w:type="pct"/>
            <w:gridSpan w:val="2"/>
            <w:shd w:val="clear" w:color="auto" w:fill="FFFFFF"/>
            <w:vAlign w:val="center"/>
          </w:tcPr>
          <w:p w14:paraId="6B4BA7B7" w14:textId="77777777" w:rsidR="00651E52" w:rsidRPr="001256DD" w:rsidRDefault="00651E52" w:rsidP="00AE04B8">
            <w:pPr>
              <w:rPr>
                <w:rFonts w:ascii="Verdana" w:hAnsi="Verdana" w:cs="Arial"/>
                <w:b/>
                <w:sz w:val="16"/>
                <w:szCs w:val="16"/>
                <w:lang w:val="fr-FR"/>
              </w:rPr>
            </w:pPr>
            <w:r w:rsidRPr="001256DD">
              <w:rPr>
                <w:rFonts w:ascii="Verdana" w:hAnsi="Verdana" w:cs="Arial"/>
                <w:b/>
                <w:sz w:val="16"/>
                <w:szCs w:val="16"/>
                <w:lang w:val="fr-FR"/>
              </w:rPr>
              <w:t>4.2.b.</w:t>
            </w:r>
            <w:r w:rsidRPr="001256DD">
              <w:rPr>
                <w:rFonts w:ascii="Verdana" w:hAnsi="Verdana" w:cs="Arial"/>
                <w:sz w:val="16"/>
                <w:szCs w:val="16"/>
                <w:lang w:val="fr-FR"/>
              </w:rPr>
              <w:t xml:space="preserve"> Habituellement, comment votre ménage traite-t-il l’eau ?</w:t>
            </w:r>
          </w:p>
        </w:tc>
        <w:tc>
          <w:tcPr>
            <w:tcW w:w="1494" w:type="pct"/>
            <w:gridSpan w:val="5"/>
            <w:shd w:val="clear" w:color="auto" w:fill="FFFFFF"/>
            <w:vAlign w:val="center"/>
          </w:tcPr>
          <w:p w14:paraId="506DF61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Le laisser se reposer et se décanter</w:t>
            </w:r>
          </w:p>
          <w:p w14:paraId="2587A043"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2</w:t>
            </w:r>
            <w:r w:rsidRPr="001256DD">
              <w:rPr>
                <w:rFonts w:ascii="Verdana" w:hAnsi="Verdana"/>
                <w:sz w:val="16"/>
                <w:szCs w:val="16"/>
                <w:lang w:val="fr-FR"/>
              </w:rPr>
              <w:t xml:space="preserve"> = La faire bouillir</w:t>
            </w:r>
          </w:p>
          <w:p w14:paraId="5F1BE92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lastRenderedPageBreak/>
              <w:t>3</w:t>
            </w:r>
            <w:r w:rsidRPr="001256DD">
              <w:rPr>
                <w:rFonts w:ascii="Verdana" w:hAnsi="Verdana"/>
                <w:sz w:val="16"/>
                <w:szCs w:val="16"/>
                <w:lang w:val="fr-FR"/>
              </w:rPr>
              <w:t xml:space="preserve"> = Filtrage de l'eau avec un linge/tissu</w:t>
            </w:r>
          </w:p>
          <w:p w14:paraId="4CCB7912"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Utilisation d’un filtre à eau (</w:t>
            </w:r>
            <w:r w:rsidRPr="001256DD">
              <w:rPr>
                <w:rFonts w:ascii="Verdana" w:hAnsi="Verdana"/>
                <w:sz w:val="14"/>
                <w:szCs w:val="14"/>
                <w:lang w:val="fr-FR"/>
              </w:rPr>
              <w:t xml:space="preserve">céramique, sable, </w:t>
            </w:r>
            <w:r w:rsidRPr="001256DD">
              <w:rPr>
                <w:rFonts w:ascii="Verdana" w:hAnsi="Verdana"/>
                <w:sz w:val="16"/>
                <w:szCs w:val="16"/>
                <w:lang w:val="fr-FR"/>
              </w:rPr>
              <w:t>composite, etc.)</w:t>
            </w:r>
          </w:p>
          <w:p w14:paraId="34F07876" w14:textId="77777777" w:rsidR="00651E52" w:rsidRPr="001256DD" w:rsidRDefault="00651E52" w:rsidP="00AE04B8">
            <w:pPr>
              <w:rPr>
                <w:rFonts w:ascii="Verdana" w:hAnsi="Verdana"/>
                <w:sz w:val="16"/>
                <w:szCs w:val="16"/>
                <w:lang w:val="fr-FR"/>
              </w:rPr>
            </w:pPr>
          </w:p>
          <w:p w14:paraId="084A274E" w14:textId="77777777" w:rsidR="00651E52" w:rsidRPr="001256DD" w:rsidRDefault="00651E52" w:rsidP="00AE04B8">
            <w:pPr>
              <w:rPr>
                <w:rFonts w:ascii="Verdana" w:hAnsi="Verdana"/>
                <w:sz w:val="16"/>
                <w:szCs w:val="16"/>
                <w:lang w:val="fr-FR"/>
              </w:rPr>
            </w:pPr>
          </w:p>
        </w:tc>
        <w:tc>
          <w:tcPr>
            <w:tcW w:w="1994" w:type="pct"/>
            <w:gridSpan w:val="3"/>
            <w:shd w:val="clear" w:color="auto" w:fill="FFFFFF"/>
            <w:vAlign w:val="center"/>
          </w:tcPr>
          <w:p w14:paraId="1FD2860C" w14:textId="77777777" w:rsidR="00651E52" w:rsidRPr="001256DD" w:rsidRDefault="00651E52" w:rsidP="00AE04B8">
            <w:pPr>
              <w:rPr>
                <w:rFonts w:ascii="Verdana" w:hAnsi="Verdana"/>
                <w:sz w:val="16"/>
                <w:szCs w:val="16"/>
                <w:lang w:val="fr-FR"/>
              </w:rPr>
            </w:pPr>
          </w:p>
          <w:p w14:paraId="6A6D425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xml:space="preserve"> = Utilisation eau de javel/chlore</w:t>
            </w:r>
          </w:p>
          <w:p w14:paraId="7C97D8F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6</w:t>
            </w:r>
            <w:r w:rsidRPr="001256DD">
              <w:rPr>
                <w:rFonts w:ascii="Verdana" w:hAnsi="Verdana"/>
                <w:sz w:val="16"/>
                <w:szCs w:val="16"/>
                <w:lang w:val="fr-FR"/>
              </w:rPr>
              <w:t xml:space="preserve"> = Utilisation de comprimés pharmaceutiques</w:t>
            </w:r>
          </w:p>
          <w:p w14:paraId="686BDDF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7</w:t>
            </w:r>
            <w:r w:rsidRPr="001256DD">
              <w:rPr>
                <w:rFonts w:ascii="Verdana" w:hAnsi="Verdana"/>
                <w:sz w:val="16"/>
                <w:szCs w:val="16"/>
                <w:lang w:val="fr-FR"/>
              </w:rPr>
              <w:t xml:space="preserve"> = Désinfection solaire</w:t>
            </w:r>
          </w:p>
          <w:p w14:paraId="0D2E286B"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lastRenderedPageBreak/>
              <w:t>8</w:t>
            </w:r>
            <w:r w:rsidRPr="001256DD">
              <w:rPr>
                <w:rFonts w:ascii="Verdana" w:hAnsi="Verdana"/>
                <w:sz w:val="16"/>
                <w:szCs w:val="16"/>
                <w:lang w:val="fr-FR"/>
              </w:rPr>
              <w:t xml:space="preserve"> = Autre (à préciser) : __________</w:t>
            </w:r>
          </w:p>
          <w:p w14:paraId="3ED13762" w14:textId="77777777" w:rsidR="00651E52" w:rsidRPr="001256DD" w:rsidRDefault="00651E52" w:rsidP="00AE04B8">
            <w:pPr>
              <w:rPr>
                <w:rFonts w:ascii="Verdana" w:hAnsi="Verdana"/>
                <w:sz w:val="16"/>
                <w:szCs w:val="16"/>
                <w:lang w:val="fr-FR"/>
              </w:rPr>
            </w:pPr>
          </w:p>
        </w:tc>
        <w:tc>
          <w:tcPr>
            <w:tcW w:w="384" w:type="pct"/>
            <w:vAlign w:val="center"/>
          </w:tcPr>
          <w:p w14:paraId="7B469260"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lastRenderedPageBreak/>
              <w:t>|__|</w:t>
            </w:r>
          </w:p>
        </w:tc>
      </w:tr>
      <w:tr w:rsidR="00651E52" w:rsidRPr="001256DD" w14:paraId="17022A38" w14:textId="77777777" w:rsidTr="00AE04B8">
        <w:trPr>
          <w:trHeight w:val="243"/>
        </w:trPr>
        <w:tc>
          <w:tcPr>
            <w:tcW w:w="2474" w:type="pct"/>
            <w:gridSpan w:val="6"/>
            <w:vMerge w:val="restart"/>
            <w:shd w:val="clear" w:color="auto" w:fill="FFFFFF"/>
            <w:vAlign w:val="center"/>
          </w:tcPr>
          <w:p w14:paraId="5471E642"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4.3.</w:t>
            </w:r>
            <w:r w:rsidRPr="001256DD">
              <w:rPr>
                <w:rFonts w:ascii="Verdana" w:hAnsi="Verdana" w:cs="Arial"/>
                <w:sz w:val="16"/>
                <w:szCs w:val="16"/>
                <w:lang w:val="fr-FR"/>
              </w:rPr>
              <w:t xml:space="preserve"> Qui va principalement chercher l’eau ?</w:t>
            </w:r>
            <w:r w:rsidRPr="001256DD">
              <w:rPr>
                <w:rFonts w:ascii="Verdana" w:hAnsi="Verdana" w:cs="Arial"/>
                <w:sz w:val="16"/>
                <w:szCs w:val="16"/>
                <w:lang w:val="fr-FR"/>
              </w:rPr>
              <w:tab/>
            </w:r>
          </w:p>
        </w:tc>
        <w:tc>
          <w:tcPr>
            <w:tcW w:w="2143" w:type="pct"/>
            <w:gridSpan w:val="4"/>
            <w:shd w:val="clear" w:color="auto" w:fill="FFFFFF"/>
            <w:vAlign w:val="center"/>
          </w:tcPr>
          <w:p w14:paraId="309B5F86" w14:textId="77777777" w:rsidR="00651E52" w:rsidRPr="001256DD" w:rsidRDefault="00651E52" w:rsidP="00AE04B8">
            <w:pPr>
              <w:pStyle w:val="ListParagraph"/>
              <w:numPr>
                <w:ilvl w:val="0"/>
                <w:numId w:val="24"/>
              </w:numPr>
              <w:rPr>
                <w:rFonts w:ascii="Verdana" w:hAnsi="Verdana" w:cs="Arial"/>
                <w:sz w:val="16"/>
                <w:szCs w:val="16"/>
                <w:lang w:val="fr-FR"/>
              </w:rPr>
            </w:pPr>
            <w:r w:rsidRPr="001256DD">
              <w:rPr>
                <w:rFonts w:ascii="Verdana" w:hAnsi="Verdana" w:cs="Arial"/>
                <w:sz w:val="16"/>
                <w:szCs w:val="16"/>
                <w:lang w:val="fr-FR"/>
              </w:rPr>
              <w:t>Les femmes adultes (plus de 18 ans)</w:t>
            </w:r>
          </w:p>
        </w:tc>
        <w:tc>
          <w:tcPr>
            <w:tcW w:w="384" w:type="pct"/>
            <w:vMerge w:val="restart"/>
            <w:vAlign w:val="center"/>
          </w:tcPr>
          <w:p w14:paraId="53AC6096" w14:textId="77777777" w:rsidR="00651E52" w:rsidRPr="001256DD" w:rsidRDefault="00651E52" w:rsidP="00AE04B8">
            <w:pPr>
              <w:jc w:val="center"/>
            </w:pPr>
            <w:r w:rsidRPr="001256DD">
              <w:rPr>
                <w:rFonts w:ascii="Verdana" w:hAnsi="Verdana" w:cs="Arial"/>
                <w:b/>
                <w:bCs/>
                <w:sz w:val="16"/>
                <w:szCs w:val="16"/>
                <w:lang w:val="fr-FR"/>
              </w:rPr>
              <w:t>|__|</w:t>
            </w:r>
          </w:p>
        </w:tc>
      </w:tr>
      <w:tr w:rsidR="00651E52" w:rsidRPr="003707AF" w14:paraId="7A7DA846" w14:textId="77777777" w:rsidTr="00AE04B8">
        <w:trPr>
          <w:trHeight w:val="120"/>
        </w:trPr>
        <w:tc>
          <w:tcPr>
            <w:tcW w:w="2474" w:type="pct"/>
            <w:gridSpan w:val="6"/>
            <w:vMerge/>
            <w:shd w:val="clear" w:color="auto" w:fill="FFFFFF"/>
            <w:vAlign w:val="center"/>
          </w:tcPr>
          <w:p w14:paraId="491A6402" w14:textId="77777777" w:rsidR="00651E52" w:rsidRPr="001256DD" w:rsidRDefault="00651E52" w:rsidP="00AE04B8">
            <w:pPr>
              <w:rPr>
                <w:rFonts w:ascii="Verdana" w:hAnsi="Verdana" w:cs="Arial"/>
                <w:b/>
                <w:sz w:val="16"/>
                <w:szCs w:val="16"/>
                <w:lang w:val="fr-FR"/>
              </w:rPr>
            </w:pPr>
          </w:p>
        </w:tc>
        <w:tc>
          <w:tcPr>
            <w:tcW w:w="2143" w:type="pct"/>
            <w:gridSpan w:val="4"/>
            <w:shd w:val="clear" w:color="auto" w:fill="FFFFFF"/>
            <w:vAlign w:val="center"/>
          </w:tcPr>
          <w:p w14:paraId="147B8D60" w14:textId="77777777" w:rsidR="00651E52" w:rsidRPr="001256DD" w:rsidRDefault="00651E52" w:rsidP="00AE04B8">
            <w:pPr>
              <w:pStyle w:val="ListParagraph"/>
              <w:numPr>
                <w:ilvl w:val="0"/>
                <w:numId w:val="24"/>
              </w:numPr>
              <w:rPr>
                <w:rFonts w:ascii="Verdana" w:hAnsi="Verdana" w:cs="Arial"/>
                <w:sz w:val="16"/>
                <w:szCs w:val="16"/>
                <w:lang w:val="fr-FR"/>
              </w:rPr>
            </w:pPr>
            <w:r w:rsidRPr="001256DD">
              <w:rPr>
                <w:rFonts w:ascii="Verdana" w:hAnsi="Verdana" w:cs="Arial"/>
                <w:sz w:val="16"/>
                <w:szCs w:val="16"/>
                <w:lang w:val="fr-FR"/>
              </w:rPr>
              <w:t>Les filles (moins de 17 ans)</w:t>
            </w:r>
          </w:p>
        </w:tc>
        <w:tc>
          <w:tcPr>
            <w:tcW w:w="384" w:type="pct"/>
            <w:vMerge/>
            <w:vAlign w:val="center"/>
          </w:tcPr>
          <w:p w14:paraId="62EB5DE3" w14:textId="77777777" w:rsidR="00651E52" w:rsidRPr="001256DD" w:rsidRDefault="00651E52" w:rsidP="00AE04B8">
            <w:pPr>
              <w:jc w:val="center"/>
              <w:rPr>
                <w:lang w:val="fr-FR"/>
              </w:rPr>
            </w:pPr>
          </w:p>
        </w:tc>
      </w:tr>
      <w:tr w:rsidR="00651E52" w:rsidRPr="003707AF" w14:paraId="546BA110" w14:textId="77777777" w:rsidTr="00AE04B8">
        <w:trPr>
          <w:trHeight w:val="193"/>
        </w:trPr>
        <w:tc>
          <w:tcPr>
            <w:tcW w:w="2474" w:type="pct"/>
            <w:gridSpan w:val="6"/>
            <w:vMerge/>
            <w:shd w:val="clear" w:color="auto" w:fill="FFFFFF"/>
            <w:vAlign w:val="center"/>
          </w:tcPr>
          <w:p w14:paraId="41AD8B54" w14:textId="77777777" w:rsidR="00651E52" w:rsidRPr="001256DD" w:rsidRDefault="00651E52" w:rsidP="00AE04B8">
            <w:pPr>
              <w:rPr>
                <w:rFonts w:ascii="Verdana" w:hAnsi="Verdana" w:cs="Arial"/>
                <w:b/>
                <w:sz w:val="16"/>
                <w:szCs w:val="16"/>
                <w:lang w:val="fr-FR"/>
              </w:rPr>
            </w:pPr>
          </w:p>
        </w:tc>
        <w:tc>
          <w:tcPr>
            <w:tcW w:w="2143" w:type="pct"/>
            <w:gridSpan w:val="4"/>
            <w:shd w:val="clear" w:color="auto" w:fill="FFFFFF"/>
            <w:vAlign w:val="center"/>
          </w:tcPr>
          <w:p w14:paraId="39C6DFC5" w14:textId="77777777" w:rsidR="00651E52" w:rsidRPr="001256DD" w:rsidRDefault="00651E52" w:rsidP="00AE04B8">
            <w:pPr>
              <w:pStyle w:val="ListParagraph"/>
              <w:numPr>
                <w:ilvl w:val="0"/>
                <w:numId w:val="24"/>
              </w:numPr>
              <w:rPr>
                <w:rFonts w:ascii="Verdana" w:hAnsi="Verdana" w:cs="Arial"/>
                <w:sz w:val="16"/>
                <w:szCs w:val="16"/>
                <w:lang w:val="fr-FR"/>
              </w:rPr>
            </w:pPr>
            <w:r w:rsidRPr="001256DD">
              <w:rPr>
                <w:rFonts w:ascii="Verdana" w:hAnsi="Verdana" w:cs="Arial"/>
                <w:sz w:val="16"/>
                <w:szCs w:val="16"/>
                <w:lang w:val="fr-FR"/>
              </w:rPr>
              <w:t>Les garçons (moins de 17 ans)</w:t>
            </w:r>
          </w:p>
        </w:tc>
        <w:tc>
          <w:tcPr>
            <w:tcW w:w="384" w:type="pct"/>
            <w:vMerge/>
            <w:vAlign w:val="center"/>
          </w:tcPr>
          <w:p w14:paraId="1D8362A2" w14:textId="77777777" w:rsidR="00651E52" w:rsidRPr="001256DD" w:rsidRDefault="00651E52" w:rsidP="00AE04B8">
            <w:pPr>
              <w:jc w:val="center"/>
              <w:rPr>
                <w:lang w:val="fr-FR"/>
              </w:rPr>
            </w:pPr>
          </w:p>
        </w:tc>
      </w:tr>
      <w:tr w:rsidR="00651E52" w:rsidRPr="003707AF" w14:paraId="50253801" w14:textId="77777777" w:rsidTr="00AE04B8">
        <w:trPr>
          <w:trHeight w:val="139"/>
        </w:trPr>
        <w:tc>
          <w:tcPr>
            <w:tcW w:w="2474" w:type="pct"/>
            <w:gridSpan w:val="6"/>
            <w:vMerge/>
            <w:shd w:val="clear" w:color="auto" w:fill="FFFFFF"/>
            <w:vAlign w:val="center"/>
          </w:tcPr>
          <w:p w14:paraId="400ED634" w14:textId="77777777" w:rsidR="00651E52" w:rsidRPr="001256DD" w:rsidRDefault="00651E52" w:rsidP="00AE04B8">
            <w:pPr>
              <w:rPr>
                <w:rFonts w:ascii="Verdana" w:hAnsi="Verdana" w:cs="Arial"/>
                <w:b/>
                <w:sz w:val="16"/>
                <w:szCs w:val="16"/>
                <w:lang w:val="fr-FR"/>
              </w:rPr>
            </w:pPr>
          </w:p>
        </w:tc>
        <w:tc>
          <w:tcPr>
            <w:tcW w:w="2143" w:type="pct"/>
            <w:gridSpan w:val="4"/>
            <w:shd w:val="clear" w:color="auto" w:fill="FFFFFF"/>
            <w:vAlign w:val="center"/>
          </w:tcPr>
          <w:p w14:paraId="143C583E" w14:textId="77777777" w:rsidR="00651E52" w:rsidRPr="001256DD" w:rsidRDefault="00651E52" w:rsidP="00AE04B8">
            <w:pPr>
              <w:pStyle w:val="ListParagraph"/>
              <w:numPr>
                <w:ilvl w:val="0"/>
                <w:numId w:val="24"/>
              </w:numPr>
              <w:rPr>
                <w:rFonts w:ascii="Verdana" w:hAnsi="Verdana" w:cs="Arial"/>
                <w:sz w:val="16"/>
                <w:szCs w:val="16"/>
                <w:lang w:val="fr-FR"/>
              </w:rPr>
            </w:pPr>
            <w:r w:rsidRPr="001256DD">
              <w:rPr>
                <w:rFonts w:ascii="Verdana" w:hAnsi="Verdana" w:cs="Arial"/>
                <w:sz w:val="16"/>
                <w:szCs w:val="16"/>
                <w:lang w:val="fr-FR"/>
              </w:rPr>
              <w:t>Les hommes adultes (plus de 18 ans)</w:t>
            </w:r>
          </w:p>
        </w:tc>
        <w:tc>
          <w:tcPr>
            <w:tcW w:w="384" w:type="pct"/>
            <w:vMerge/>
            <w:vAlign w:val="center"/>
          </w:tcPr>
          <w:p w14:paraId="6A1203B5" w14:textId="77777777" w:rsidR="00651E52" w:rsidRPr="001256DD" w:rsidRDefault="00651E52" w:rsidP="00AE04B8">
            <w:pPr>
              <w:jc w:val="center"/>
              <w:rPr>
                <w:lang w:val="fr-FR"/>
              </w:rPr>
            </w:pPr>
          </w:p>
        </w:tc>
      </w:tr>
      <w:tr w:rsidR="00651E52" w:rsidRPr="001256DD" w14:paraId="35BE86E2" w14:textId="77777777" w:rsidTr="00AE04B8">
        <w:trPr>
          <w:trHeight w:val="86"/>
        </w:trPr>
        <w:tc>
          <w:tcPr>
            <w:tcW w:w="2474" w:type="pct"/>
            <w:gridSpan w:val="6"/>
            <w:vMerge/>
            <w:shd w:val="clear" w:color="auto" w:fill="FFFFFF"/>
            <w:vAlign w:val="center"/>
          </w:tcPr>
          <w:p w14:paraId="3EE264DE" w14:textId="77777777" w:rsidR="00651E52" w:rsidRPr="001256DD" w:rsidRDefault="00651E52" w:rsidP="00AE04B8">
            <w:pPr>
              <w:rPr>
                <w:rFonts w:ascii="Verdana" w:hAnsi="Verdana" w:cs="Arial"/>
                <w:b/>
                <w:sz w:val="16"/>
                <w:szCs w:val="16"/>
                <w:lang w:val="fr-FR"/>
              </w:rPr>
            </w:pPr>
          </w:p>
        </w:tc>
        <w:tc>
          <w:tcPr>
            <w:tcW w:w="2143" w:type="pct"/>
            <w:gridSpan w:val="4"/>
            <w:shd w:val="clear" w:color="auto" w:fill="FFFFFF"/>
            <w:vAlign w:val="center"/>
          </w:tcPr>
          <w:p w14:paraId="0E445EB6" w14:textId="77777777" w:rsidR="00651E52" w:rsidRPr="001256DD" w:rsidRDefault="00651E52" w:rsidP="00AE04B8">
            <w:pPr>
              <w:pStyle w:val="ListParagraph"/>
              <w:numPr>
                <w:ilvl w:val="0"/>
                <w:numId w:val="24"/>
              </w:numPr>
              <w:rPr>
                <w:rFonts w:ascii="Verdana" w:hAnsi="Verdana" w:cs="Arial"/>
                <w:sz w:val="16"/>
                <w:szCs w:val="16"/>
                <w:lang w:val="fr-FR"/>
              </w:rPr>
            </w:pPr>
            <w:r w:rsidRPr="001256DD">
              <w:rPr>
                <w:rFonts w:ascii="Verdana" w:hAnsi="Verdana" w:cs="Arial"/>
                <w:sz w:val="16"/>
                <w:szCs w:val="16"/>
                <w:lang w:val="fr-FR"/>
              </w:rPr>
              <w:t>Autre (à préciser)</w:t>
            </w:r>
            <w:proofErr w:type="gramStart"/>
            <w:r w:rsidRPr="001256DD">
              <w:rPr>
                <w:rFonts w:ascii="Verdana" w:hAnsi="Verdana" w:cs="Arial"/>
                <w:sz w:val="16"/>
                <w:szCs w:val="16"/>
                <w:lang w:val="fr-FR"/>
              </w:rPr>
              <w:t xml:space="preserve"> :_</w:t>
            </w:r>
            <w:proofErr w:type="gramEnd"/>
            <w:r w:rsidRPr="001256DD">
              <w:rPr>
                <w:rFonts w:ascii="Verdana" w:hAnsi="Verdana" w:cs="Arial"/>
                <w:sz w:val="16"/>
                <w:szCs w:val="16"/>
                <w:lang w:val="fr-FR"/>
              </w:rPr>
              <w:t>_________________</w:t>
            </w:r>
          </w:p>
        </w:tc>
        <w:tc>
          <w:tcPr>
            <w:tcW w:w="384" w:type="pct"/>
            <w:vMerge/>
            <w:vAlign w:val="center"/>
          </w:tcPr>
          <w:p w14:paraId="6FF21939" w14:textId="77777777" w:rsidR="00651E52" w:rsidRPr="001256DD" w:rsidRDefault="00651E52" w:rsidP="00AE04B8">
            <w:pPr>
              <w:jc w:val="center"/>
            </w:pPr>
          </w:p>
        </w:tc>
      </w:tr>
      <w:tr w:rsidR="00651E52" w:rsidRPr="001256DD" w14:paraId="680D565B" w14:textId="77777777" w:rsidTr="00AE04B8">
        <w:trPr>
          <w:trHeight w:val="465"/>
        </w:trPr>
        <w:tc>
          <w:tcPr>
            <w:tcW w:w="1485" w:type="pct"/>
            <w:gridSpan w:val="3"/>
            <w:shd w:val="clear" w:color="auto" w:fill="FFFFFF"/>
            <w:vAlign w:val="center"/>
          </w:tcPr>
          <w:p w14:paraId="69496A95"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4.4.</w:t>
            </w:r>
            <w:r w:rsidRPr="001256DD">
              <w:rPr>
                <w:rFonts w:ascii="Verdana" w:hAnsi="Verdana" w:cs="Arial"/>
                <w:sz w:val="16"/>
                <w:szCs w:val="16"/>
                <w:lang w:val="fr-FR"/>
              </w:rPr>
              <w:t xml:space="preserve"> Combien de temps faut-il au ménage pour aller chercher de l’eau de boisson (aller/retour + temps d’attente sur place) ?</w:t>
            </w:r>
          </w:p>
        </w:tc>
        <w:tc>
          <w:tcPr>
            <w:tcW w:w="3131" w:type="pct"/>
            <w:gridSpan w:val="7"/>
            <w:shd w:val="clear" w:color="auto" w:fill="FFFFFF"/>
            <w:vAlign w:val="center"/>
          </w:tcPr>
          <w:p w14:paraId="408AD834"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0</w:t>
            </w:r>
            <w:r w:rsidRPr="001256DD">
              <w:rPr>
                <w:rFonts w:ascii="Verdana" w:hAnsi="Verdana" w:cs="Arial"/>
                <w:sz w:val="16"/>
                <w:szCs w:val="16"/>
                <w:lang w:val="fr-FR"/>
              </w:rPr>
              <w:t xml:space="preserve"> = Point d’eau est dans la maison/concession      </w:t>
            </w:r>
            <w:r w:rsidRPr="001256DD">
              <w:rPr>
                <w:rFonts w:ascii="Verdana" w:hAnsi="Verdana" w:cs="Arial"/>
                <w:b/>
                <w:sz w:val="16"/>
                <w:szCs w:val="16"/>
                <w:lang w:val="fr-FR"/>
              </w:rPr>
              <w:t>1</w:t>
            </w:r>
            <w:r w:rsidRPr="001256DD">
              <w:rPr>
                <w:rFonts w:ascii="Verdana" w:hAnsi="Verdana" w:cs="Arial"/>
                <w:sz w:val="16"/>
                <w:szCs w:val="16"/>
                <w:lang w:val="fr-FR"/>
              </w:rPr>
              <w:t xml:space="preserve"> = Moins de 30 minutes</w:t>
            </w:r>
          </w:p>
          <w:p w14:paraId="29952952"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2</w:t>
            </w:r>
            <w:r w:rsidRPr="001256DD">
              <w:rPr>
                <w:rFonts w:ascii="Verdana" w:hAnsi="Verdana" w:cs="Arial"/>
                <w:sz w:val="16"/>
                <w:szCs w:val="16"/>
                <w:lang w:val="fr-FR"/>
              </w:rPr>
              <w:t xml:space="preserve"> = 30 à 60 minutes                                           </w:t>
            </w:r>
            <w:r w:rsidRPr="001256DD">
              <w:rPr>
                <w:rFonts w:ascii="Verdana" w:hAnsi="Verdana" w:cs="Arial"/>
                <w:b/>
                <w:sz w:val="16"/>
                <w:szCs w:val="16"/>
                <w:lang w:val="fr-FR"/>
              </w:rPr>
              <w:t>3</w:t>
            </w:r>
            <w:r w:rsidRPr="001256DD">
              <w:rPr>
                <w:rFonts w:ascii="Verdana" w:hAnsi="Verdana" w:cs="Arial"/>
                <w:sz w:val="16"/>
                <w:szCs w:val="16"/>
                <w:lang w:val="fr-FR"/>
              </w:rPr>
              <w:t xml:space="preserve"> = 1 heures à 3 heures</w:t>
            </w:r>
          </w:p>
          <w:p w14:paraId="5A5EEDE1"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4</w:t>
            </w:r>
            <w:r w:rsidRPr="001256DD">
              <w:rPr>
                <w:rFonts w:ascii="Verdana" w:hAnsi="Verdana" w:cs="Arial"/>
                <w:sz w:val="16"/>
                <w:szCs w:val="16"/>
                <w:lang w:val="fr-FR"/>
              </w:rPr>
              <w:t xml:space="preserve"> = Plus de 3 heures                                        </w:t>
            </w:r>
          </w:p>
          <w:p w14:paraId="06D8A855"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5</w:t>
            </w:r>
            <w:r w:rsidRPr="001256DD">
              <w:rPr>
                <w:rFonts w:ascii="Verdana" w:hAnsi="Verdana" w:cs="Arial"/>
                <w:sz w:val="16"/>
                <w:szCs w:val="16"/>
                <w:lang w:val="fr-FR"/>
              </w:rPr>
              <w:t xml:space="preserve"> = Autre (à préciser)</w:t>
            </w:r>
            <w:proofErr w:type="gramStart"/>
            <w:r w:rsidRPr="001256DD">
              <w:rPr>
                <w:rFonts w:ascii="Verdana" w:hAnsi="Verdana" w:cs="Arial"/>
                <w:sz w:val="16"/>
                <w:szCs w:val="16"/>
                <w:lang w:val="fr-FR"/>
              </w:rPr>
              <w:t xml:space="preserve"> :_</w:t>
            </w:r>
            <w:proofErr w:type="gramEnd"/>
            <w:r w:rsidRPr="001256DD">
              <w:rPr>
                <w:rFonts w:ascii="Verdana" w:hAnsi="Verdana" w:cs="Arial"/>
                <w:sz w:val="16"/>
                <w:szCs w:val="16"/>
                <w:lang w:val="fr-FR"/>
              </w:rPr>
              <w:t xml:space="preserve">____________              </w:t>
            </w:r>
          </w:p>
        </w:tc>
        <w:tc>
          <w:tcPr>
            <w:tcW w:w="384" w:type="pct"/>
            <w:vAlign w:val="center"/>
          </w:tcPr>
          <w:p w14:paraId="40BE8551" w14:textId="77777777" w:rsidR="00651E52" w:rsidRPr="001256DD" w:rsidRDefault="00651E52" w:rsidP="00AE04B8">
            <w:pPr>
              <w:jc w:val="center"/>
            </w:pPr>
            <w:r w:rsidRPr="001256DD">
              <w:rPr>
                <w:rFonts w:ascii="Verdana" w:hAnsi="Verdana" w:cs="Arial"/>
                <w:b/>
                <w:bCs/>
                <w:sz w:val="16"/>
                <w:szCs w:val="16"/>
                <w:lang w:val="fr-FR"/>
              </w:rPr>
              <w:t>|__|</w:t>
            </w:r>
          </w:p>
        </w:tc>
      </w:tr>
      <w:tr w:rsidR="00651E52" w:rsidRPr="001256DD" w14:paraId="788393DA" w14:textId="77777777" w:rsidTr="00AE04B8">
        <w:trPr>
          <w:trHeight w:val="337"/>
        </w:trPr>
        <w:tc>
          <w:tcPr>
            <w:tcW w:w="3191" w:type="pct"/>
            <w:gridSpan w:val="9"/>
            <w:shd w:val="clear" w:color="auto" w:fill="FFFFFF"/>
            <w:vAlign w:val="center"/>
          </w:tcPr>
          <w:p w14:paraId="62B6CA68" w14:textId="77777777" w:rsidR="00651E52" w:rsidRPr="001256DD" w:rsidRDefault="00651E52" w:rsidP="00AE04B8">
            <w:pPr>
              <w:rPr>
                <w:rFonts w:ascii="Verdana" w:hAnsi="Verdana"/>
                <w:b/>
                <w:sz w:val="16"/>
                <w:szCs w:val="16"/>
                <w:lang w:val="fr-FR"/>
              </w:rPr>
            </w:pPr>
            <w:r w:rsidRPr="001256DD">
              <w:rPr>
                <w:rFonts w:ascii="Verdana" w:hAnsi="Verdana" w:cs="Arial"/>
                <w:b/>
                <w:sz w:val="16"/>
                <w:szCs w:val="16"/>
                <w:lang w:val="fr-FR"/>
              </w:rPr>
              <w:t xml:space="preserve">4.5. </w:t>
            </w:r>
            <w:r w:rsidRPr="001256DD">
              <w:rPr>
                <w:rFonts w:ascii="Verdana" w:hAnsi="Verdana" w:cs="Arial"/>
                <w:sz w:val="16"/>
                <w:szCs w:val="16"/>
                <w:lang w:val="fr-FR"/>
              </w:rPr>
              <w:t>Est-ce que vous passez plus de temps qu’avant pour aller chercher de l’eau ?</w:t>
            </w:r>
          </w:p>
        </w:tc>
        <w:tc>
          <w:tcPr>
            <w:tcW w:w="1426" w:type="pct"/>
            <w:shd w:val="clear" w:color="auto" w:fill="FFFFFF"/>
            <w:vAlign w:val="center"/>
          </w:tcPr>
          <w:p w14:paraId="197FE07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w:t>
            </w:r>
            <w:r w:rsidRPr="001256DD">
              <w:rPr>
                <w:rFonts w:ascii="Verdana" w:hAnsi="Verdana"/>
                <w:sz w:val="16"/>
                <w:szCs w:val="16"/>
                <w:lang w:val="fr-FR"/>
              </w:rPr>
              <w:t xml:space="preserve"> = Non</w:t>
            </w:r>
            <w:r w:rsidRPr="001256DD">
              <w:rPr>
                <w:rFonts w:ascii="Verdana" w:hAnsi="Verdana" w:cs="Arial"/>
                <w:bCs/>
                <w:sz w:val="16"/>
                <w:szCs w:val="16"/>
                <w:lang w:val="fr-FR"/>
              </w:rPr>
              <w:t xml:space="preserve">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4.7</w:t>
            </w:r>
            <w:r w:rsidRPr="001256DD">
              <w:rPr>
                <w:rFonts w:ascii="Verdana" w:hAnsi="Verdana"/>
                <w:sz w:val="16"/>
                <w:szCs w:val="16"/>
                <w:lang w:val="fr-FR"/>
              </w:rPr>
              <w:t xml:space="preserve">  </w:t>
            </w:r>
          </w:p>
          <w:p w14:paraId="59D2B8D3"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  </w:t>
            </w:r>
          </w:p>
        </w:tc>
        <w:tc>
          <w:tcPr>
            <w:tcW w:w="384" w:type="pct"/>
            <w:vAlign w:val="center"/>
          </w:tcPr>
          <w:p w14:paraId="04096C12" w14:textId="77777777" w:rsidR="00651E52" w:rsidRPr="001256DD" w:rsidRDefault="00651E52" w:rsidP="00AE04B8">
            <w:pPr>
              <w:jc w:val="center"/>
            </w:pPr>
            <w:r w:rsidRPr="001256DD">
              <w:rPr>
                <w:rFonts w:ascii="Verdana" w:hAnsi="Verdana" w:cs="Arial"/>
                <w:b/>
                <w:bCs/>
                <w:sz w:val="16"/>
                <w:szCs w:val="16"/>
                <w:lang w:val="fr-FR"/>
              </w:rPr>
              <w:t>|__|</w:t>
            </w:r>
          </w:p>
        </w:tc>
      </w:tr>
      <w:tr w:rsidR="00651E52" w:rsidRPr="001256DD" w14:paraId="3AFF377C" w14:textId="77777777" w:rsidTr="00AE04B8">
        <w:trPr>
          <w:trHeight w:val="640"/>
        </w:trPr>
        <w:tc>
          <w:tcPr>
            <w:tcW w:w="1485" w:type="pct"/>
            <w:gridSpan w:val="3"/>
            <w:shd w:val="clear" w:color="auto" w:fill="FFFFFF"/>
            <w:vAlign w:val="center"/>
          </w:tcPr>
          <w:p w14:paraId="6ACBFD91" w14:textId="77777777" w:rsidR="00651E52" w:rsidRPr="001256DD" w:rsidRDefault="00651E52" w:rsidP="00AE04B8">
            <w:pPr>
              <w:rPr>
                <w:rFonts w:ascii="Verdana" w:hAnsi="Verdana" w:cs="Arial"/>
                <w:b/>
                <w:sz w:val="16"/>
                <w:szCs w:val="16"/>
                <w:lang w:val="fr-FR"/>
              </w:rPr>
            </w:pPr>
            <w:r w:rsidRPr="001256DD">
              <w:rPr>
                <w:rFonts w:ascii="Verdana" w:hAnsi="Verdana" w:cs="Arial"/>
                <w:b/>
                <w:sz w:val="16"/>
                <w:szCs w:val="16"/>
                <w:lang w:val="fr-FR"/>
              </w:rPr>
              <w:t>4.6.</w:t>
            </w:r>
            <w:r w:rsidRPr="001256DD">
              <w:rPr>
                <w:rFonts w:ascii="Verdana" w:hAnsi="Verdana" w:cs="Arial"/>
                <w:sz w:val="16"/>
                <w:szCs w:val="16"/>
                <w:lang w:val="fr-FR"/>
              </w:rPr>
              <w:t xml:space="preserve"> </w:t>
            </w:r>
            <w:r w:rsidRPr="001256DD">
              <w:rPr>
                <w:rFonts w:ascii="Verdana" w:hAnsi="Verdana" w:cs="Arial"/>
                <w:b/>
                <w:sz w:val="16"/>
                <w:szCs w:val="16"/>
                <w:shd w:val="clear" w:color="auto" w:fill="FFFFFF" w:themeFill="background1"/>
                <w:lang w:val="fr-FR"/>
              </w:rPr>
              <w:t>Si 4.5=1</w:t>
            </w:r>
            <w:r w:rsidRPr="001256DD">
              <w:rPr>
                <w:rFonts w:ascii="Verdana" w:hAnsi="Verdana" w:cs="Arial"/>
                <w:b/>
                <w:sz w:val="16"/>
                <w:szCs w:val="16"/>
                <w:lang w:val="fr-FR"/>
              </w:rPr>
              <w:t xml:space="preserve"> </w:t>
            </w:r>
            <w:r w:rsidRPr="001256DD">
              <w:rPr>
                <w:rFonts w:ascii="Verdana" w:hAnsi="Verdana" w:cs="Arial"/>
                <w:sz w:val="16"/>
                <w:szCs w:val="16"/>
                <w:lang w:val="fr-FR"/>
              </w:rPr>
              <w:t>Quelle est la principale raison ?</w:t>
            </w:r>
          </w:p>
        </w:tc>
        <w:tc>
          <w:tcPr>
            <w:tcW w:w="3131" w:type="pct"/>
            <w:gridSpan w:val="7"/>
            <w:shd w:val="clear" w:color="auto" w:fill="FFFFFF"/>
            <w:vAlign w:val="center"/>
          </w:tcPr>
          <w:p w14:paraId="2ECB88C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=Présence des déplacés/refugiés     </w:t>
            </w:r>
            <w:r w:rsidRPr="001256DD">
              <w:rPr>
                <w:rFonts w:ascii="Verdana" w:hAnsi="Verdana"/>
                <w:b/>
                <w:sz w:val="16"/>
                <w:szCs w:val="16"/>
                <w:lang w:val="fr-FR"/>
              </w:rPr>
              <w:t>2</w:t>
            </w:r>
            <w:r w:rsidRPr="001256DD">
              <w:rPr>
                <w:rFonts w:ascii="Verdana" w:hAnsi="Verdana"/>
                <w:sz w:val="16"/>
                <w:szCs w:val="16"/>
                <w:lang w:val="fr-FR"/>
              </w:rPr>
              <w:t xml:space="preserve">= Insécurité     </w:t>
            </w:r>
            <w:r w:rsidRPr="001256DD">
              <w:rPr>
                <w:rFonts w:ascii="Verdana" w:hAnsi="Verdana"/>
                <w:b/>
                <w:sz w:val="16"/>
                <w:szCs w:val="16"/>
                <w:lang w:val="fr-FR"/>
              </w:rPr>
              <w:t>03</w:t>
            </w:r>
            <w:r w:rsidRPr="001256DD">
              <w:rPr>
                <w:rFonts w:ascii="Verdana" w:hAnsi="Verdana"/>
                <w:sz w:val="16"/>
                <w:szCs w:val="16"/>
                <w:lang w:val="fr-FR"/>
              </w:rPr>
              <w:t xml:space="preserve">= Déplacement </w:t>
            </w:r>
            <w:r w:rsidRPr="001256DD">
              <w:rPr>
                <w:rFonts w:ascii="Verdana" w:hAnsi="Verdana"/>
                <w:b/>
                <w:sz w:val="16"/>
                <w:szCs w:val="16"/>
                <w:lang w:val="fr-FR"/>
              </w:rPr>
              <w:t>4</w:t>
            </w:r>
            <w:r w:rsidRPr="001256DD">
              <w:rPr>
                <w:rFonts w:ascii="Verdana" w:hAnsi="Verdana"/>
                <w:sz w:val="16"/>
                <w:szCs w:val="16"/>
                <w:lang w:val="fr-FR"/>
              </w:rPr>
              <w:t xml:space="preserve">=Diminution du nombre de points </w:t>
            </w:r>
            <w:proofErr w:type="gramStart"/>
            <w:r w:rsidRPr="001256DD">
              <w:rPr>
                <w:rFonts w:ascii="Verdana" w:hAnsi="Verdana"/>
                <w:sz w:val="16"/>
                <w:szCs w:val="16"/>
                <w:lang w:val="fr-FR"/>
              </w:rPr>
              <w:t xml:space="preserve">d’eau  </w:t>
            </w:r>
            <w:r w:rsidRPr="001256DD">
              <w:rPr>
                <w:rFonts w:ascii="Verdana" w:hAnsi="Verdana"/>
                <w:b/>
                <w:sz w:val="16"/>
                <w:szCs w:val="16"/>
                <w:lang w:val="fr-FR"/>
              </w:rPr>
              <w:t>5</w:t>
            </w:r>
            <w:proofErr w:type="gramEnd"/>
            <w:r w:rsidRPr="001256DD">
              <w:rPr>
                <w:rFonts w:ascii="Verdana" w:hAnsi="Verdana"/>
                <w:sz w:val="16"/>
                <w:szCs w:val="16"/>
                <w:lang w:val="fr-FR"/>
              </w:rPr>
              <w:t xml:space="preserve">=Diminution de la capacité de transport </w:t>
            </w:r>
          </w:p>
          <w:p w14:paraId="514A2F4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5= Autre (à préciser)</w:t>
            </w:r>
            <w:proofErr w:type="gramStart"/>
            <w:r w:rsidRPr="001256DD">
              <w:rPr>
                <w:rFonts w:ascii="Verdana" w:hAnsi="Verdana"/>
                <w:sz w:val="16"/>
                <w:szCs w:val="16"/>
                <w:lang w:val="fr-FR"/>
              </w:rPr>
              <w:t> :_</w:t>
            </w:r>
            <w:proofErr w:type="gramEnd"/>
            <w:r w:rsidRPr="001256DD">
              <w:rPr>
                <w:rFonts w:ascii="Verdana" w:hAnsi="Verdana"/>
                <w:sz w:val="16"/>
                <w:szCs w:val="16"/>
                <w:lang w:val="fr-FR"/>
              </w:rPr>
              <w:t>________</w:t>
            </w:r>
          </w:p>
        </w:tc>
        <w:tc>
          <w:tcPr>
            <w:tcW w:w="384" w:type="pct"/>
            <w:vAlign w:val="center"/>
          </w:tcPr>
          <w:p w14:paraId="260578FD" w14:textId="77777777" w:rsidR="00651E52" w:rsidRPr="001256DD" w:rsidRDefault="00651E52" w:rsidP="00AE04B8">
            <w:pPr>
              <w:jc w:val="center"/>
            </w:pPr>
            <w:r w:rsidRPr="001256DD">
              <w:rPr>
                <w:rFonts w:ascii="Verdana" w:hAnsi="Verdana" w:cs="Arial"/>
                <w:b/>
                <w:bCs/>
                <w:sz w:val="16"/>
                <w:szCs w:val="16"/>
                <w:lang w:val="fr-FR"/>
              </w:rPr>
              <w:t>|__|</w:t>
            </w:r>
          </w:p>
        </w:tc>
      </w:tr>
      <w:tr w:rsidR="00651E52" w:rsidRPr="001256DD" w14:paraId="5C9144EE" w14:textId="77777777" w:rsidTr="00AE04B8">
        <w:trPr>
          <w:trHeight w:val="596"/>
        </w:trPr>
        <w:tc>
          <w:tcPr>
            <w:tcW w:w="1603" w:type="pct"/>
            <w:gridSpan w:val="5"/>
            <w:shd w:val="clear" w:color="auto" w:fill="FFFFFF"/>
            <w:vAlign w:val="center"/>
          </w:tcPr>
          <w:p w14:paraId="6C006503" w14:textId="77777777" w:rsidR="00651E52" w:rsidRPr="001256DD" w:rsidRDefault="00651E52" w:rsidP="00AE04B8">
            <w:pPr>
              <w:rPr>
                <w:rFonts w:ascii="Verdana" w:hAnsi="Verdana" w:cs="Arial"/>
                <w:b/>
                <w:sz w:val="16"/>
                <w:szCs w:val="16"/>
                <w:lang w:val="fr-FR"/>
              </w:rPr>
            </w:pPr>
            <w:r w:rsidRPr="001256DD">
              <w:rPr>
                <w:rFonts w:ascii="Verdana" w:hAnsi="Verdana" w:cs="Arial"/>
                <w:b/>
                <w:sz w:val="16"/>
                <w:szCs w:val="16"/>
                <w:lang w:val="fr-FR"/>
              </w:rPr>
              <w:t>4.7. OBSERVATION :</w:t>
            </w:r>
          </w:p>
          <w:p w14:paraId="6630238A" w14:textId="77777777" w:rsidR="00651E52" w:rsidRPr="001256DD" w:rsidRDefault="00651E52" w:rsidP="00AE04B8">
            <w:pPr>
              <w:rPr>
                <w:rFonts w:ascii="Verdana" w:hAnsi="Verdana" w:cs="Arial"/>
                <w:sz w:val="16"/>
                <w:szCs w:val="16"/>
                <w:lang w:val="fr-FR"/>
              </w:rPr>
            </w:pPr>
            <w:r w:rsidRPr="001256DD">
              <w:rPr>
                <w:rFonts w:ascii="Verdana" w:hAnsi="Verdana" w:cs="Arial"/>
                <w:sz w:val="16"/>
                <w:szCs w:val="16"/>
                <w:lang w:val="fr-FR"/>
              </w:rPr>
              <w:t xml:space="preserve">Quel type de toilettes les membres de votre ménage utilisent-ils </w:t>
            </w:r>
            <w:r w:rsidRPr="001256DD">
              <w:rPr>
                <w:rFonts w:ascii="Verdana" w:hAnsi="Verdana" w:cs="Arial"/>
                <w:b/>
                <w:sz w:val="16"/>
                <w:szCs w:val="16"/>
                <w:u w:val="single"/>
                <w:lang w:val="fr-FR"/>
              </w:rPr>
              <w:t>principalement</w:t>
            </w:r>
            <w:r w:rsidRPr="001256DD">
              <w:rPr>
                <w:rFonts w:ascii="Verdana" w:hAnsi="Verdana" w:cs="Arial"/>
                <w:sz w:val="16"/>
                <w:szCs w:val="16"/>
                <w:lang w:val="fr-FR"/>
              </w:rPr>
              <w:t> ?</w:t>
            </w:r>
          </w:p>
        </w:tc>
        <w:tc>
          <w:tcPr>
            <w:tcW w:w="3013" w:type="pct"/>
            <w:gridSpan w:val="5"/>
            <w:shd w:val="clear" w:color="auto" w:fill="FFFFFF"/>
            <w:vAlign w:val="center"/>
          </w:tcPr>
          <w:p w14:paraId="5FD06449"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Intérieur privé avec chasse d'eau     </w:t>
            </w:r>
            <w:r w:rsidRPr="001256DD">
              <w:rPr>
                <w:rFonts w:ascii="Verdana" w:hAnsi="Verdana"/>
                <w:b/>
                <w:sz w:val="16"/>
                <w:szCs w:val="16"/>
                <w:lang w:val="fr-FR"/>
              </w:rPr>
              <w:t>2</w:t>
            </w:r>
            <w:r w:rsidRPr="001256DD">
              <w:rPr>
                <w:rFonts w:ascii="Verdana" w:hAnsi="Verdana"/>
                <w:sz w:val="16"/>
                <w:szCs w:val="16"/>
                <w:lang w:val="fr-FR"/>
              </w:rPr>
              <w:t xml:space="preserve"> = Extérieur privé avec chasse d'eau</w:t>
            </w:r>
            <w:r w:rsidRPr="001256DD">
              <w:rPr>
                <w:rFonts w:ascii="Verdana" w:hAnsi="Verdana"/>
                <w:b/>
                <w:sz w:val="16"/>
                <w:szCs w:val="16"/>
                <w:lang w:val="fr-FR"/>
              </w:rPr>
              <w:t xml:space="preserve"> </w:t>
            </w:r>
          </w:p>
          <w:p w14:paraId="58A427B9"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Commun à plusieurs ménages avec chasse d'eau</w:t>
            </w:r>
          </w:p>
          <w:p w14:paraId="2C94D0EE"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Latrine commune                            </w:t>
            </w:r>
            <w:r w:rsidRPr="001256DD">
              <w:rPr>
                <w:rFonts w:ascii="Verdana" w:hAnsi="Verdana"/>
                <w:b/>
                <w:sz w:val="16"/>
                <w:szCs w:val="16"/>
                <w:lang w:val="fr-FR"/>
              </w:rPr>
              <w:t>5</w:t>
            </w:r>
            <w:r w:rsidRPr="001256DD">
              <w:rPr>
                <w:rFonts w:ascii="Verdana" w:hAnsi="Verdana"/>
                <w:sz w:val="16"/>
                <w:szCs w:val="16"/>
                <w:lang w:val="fr-FR"/>
              </w:rPr>
              <w:t xml:space="preserve"> = Dans la nature</w:t>
            </w:r>
            <w:r w:rsidRPr="001256DD">
              <w:rPr>
                <w:rFonts w:ascii="Verdana" w:hAnsi="Verdana" w:cs="Arial"/>
                <w:bCs/>
                <w:sz w:val="16"/>
                <w:szCs w:val="16"/>
                <w:lang w:val="fr-FR"/>
              </w:rPr>
              <w:t xml:space="preserve"> </w:t>
            </w:r>
          </w:p>
          <w:p w14:paraId="64200370"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6</w:t>
            </w:r>
            <w:r w:rsidRPr="001256DD">
              <w:rPr>
                <w:rFonts w:ascii="Verdana" w:hAnsi="Verdana"/>
                <w:sz w:val="16"/>
                <w:szCs w:val="16"/>
                <w:lang w:val="fr-FR"/>
              </w:rPr>
              <w:t xml:space="preserve"> = Autre </w:t>
            </w:r>
            <w:r w:rsidRPr="001256DD">
              <w:rPr>
                <w:rFonts w:ascii="Verdana" w:hAnsi="Verdana" w:cs="Arial"/>
                <w:sz w:val="16"/>
                <w:szCs w:val="16"/>
                <w:lang w:val="fr-FR"/>
              </w:rPr>
              <w:t>(à préciser)</w:t>
            </w:r>
            <w:proofErr w:type="gramStart"/>
            <w:r w:rsidRPr="001256DD">
              <w:rPr>
                <w:rFonts w:ascii="Verdana" w:hAnsi="Verdana" w:cs="Arial"/>
                <w:sz w:val="16"/>
                <w:szCs w:val="16"/>
                <w:lang w:val="fr-FR"/>
              </w:rPr>
              <w:t xml:space="preserve"> :_</w:t>
            </w:r>
            <w:proofErr w:type="gramEnd"/>
            <w:r w:rsidRPr="001256DD">
              <w:rPr>
                <w:rFonts w:ascii="Verdana" w:hAnsi="Verdana" w:cs="Arial"/>
                <w:sz w:val="16"/>
                <w:szCs w:val="16"/>
                <w:lang w:val="fr-FR"/>
              </w:rPr>
              <w:t>________________</w:t>
            </w:r>
          </w:p>
        </w:tc>
        <w:tc>
          <w:tcPr>
            <w:tcW w:w="384" w:type="pct"/>
            <w:vAlign w:val="center"/>
          </w:tcPr>
          <w:p w14:paraId="3B30DCBE" w14:textId="77777777" w:rsidR="00651E52" w:rsidRPr="001256DD" w:rsidRDefault="00651E52" w:rsidP="00AE04B8">
            <w:pPr>
              <w:jc w:val="center"/>
            </w:pPr>
            <w:r w:rsidRPr="001256DD">
              <w:rPr>
                <w:rFonts w:ascii="Verdana" w:hAnsi="Verdana" w:cs="Arial"/>
                <w:b/>
                <w:bCs/>
                <w:sz w:val="16"/>
                <w:szCs w:val="16"/>
                <w:lang w:val="fr-FR"/>
              </w:rPr>
              <w:t>|__|</w:t>
            </w:r>
          </w:p>
        </w:tc>
      </w:tr>
      <w:tr w:rsidR="00651E52" w:rsidRPr="001256DD" w14:paraId="5B729289" w14:textId="77777777" w:rsidTr="00AE04B8">
        <w:trPr>
          <w:trHeight w:val="332"/>
        </w:trPr>
        <w:tc>
          <w:tcPr>
            <w:tcW w:w="5000" w:type="pct"/>
            <w:gridSpan w:val="11"/>
            <w:shd w:val="clear" w:color="auto" w:fill="BFBFBF"/>
            <w:vAlign w:val="center"/>
          </w:tcPr>
          <w:p w14:paraId="4C0E4B7B"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ENERGIE</w:t>
            </w:r>
          </w:p>
        </w:tc>
      </w:tr>
      <w:tr w:rsidR="00651E52" w:rsidRPr="001256DD" w14:paraId="61B7A4BF" w14:textId="77777777" w:rsidTr="00AE04B8">
        <w:trPr>
          <w:trHeight w:val="818"/>
        </w:trPr>
        <w:tc>
          <w:tcPr>
            <w:tcW w:w="1485" w:type="pct"/>
            <w:gridSpan w:val="3"/>
            <w:shd w:val="clear" w:color="auto" w:fill="FFFFFF"/>
            <w:vAlign w:val="center"/>
          </w:tcPr>
          <w:p w14:paraId="556C7E57" w14:textId="77777777" w:rsidR="00651E52" w:rsidRPr="001256DD" w:rsidRDefault="00651E52" w:rsidP="00AE04B8">
            <w:pPr>
              <w:rPr>
                <w:rFonts w:ascii="Verdana" w:hAnsi="Verdana" w:cs="Arial"/>
                <w:b/>
                <w:sz w:val="16"/>
                <w:szCs w:val="16"/>
                <w:lang w:val="fr-FR"/>
              </w:rPr>
            </w:pPr>
            <w:r w:rsidRPr="001256DD">
              <w:rPr>
                <w:rFonts w:ascii="Verdana" w:hAnsi="Verdana" w:cs="Arial"/>
                <w:b/>
                <w:sz w:val="16"/>
                <w:szCs w:val="16"/>
                <w:lang w:val="fr-FR"/>
              </w:rPr>
              <w:t>4.8.</w:t>
            </w:r>
            <w:r w:rsidRPr="001256DD">
              <w:rPr>
                <w:rFonts w:ascii="Verdana" w:hAnsi="Verdana" w:cs="Arial"/>
                <w:sz w:val="16"/>
                <w:szCs w:val="16"/>
                <w:lang w:val="fr-FR"/>
              </w:rPr>
              <w:t xml:space="preserve"> Quelle est la source d’énergie la plus utilisée par votre ménage pour </w:t>
            </w:r>
            <w:r w:rsidRPr="001256DD">
              <w:rPr>
                <w:rFonts w:ascii="Verdana" w:hAnsi="Verdana" w:cs="Arial"/>
                <w:sz w:val="16"/>
                <w:szCs w:val="16"/>
                <w:u w:val="single"/>
                <w:lang w:val="fr-FR"/>
              </w:rPr>
              <w:t>l’éclairage</w:t>
            </w:r>
            <w:r w:rsidRPr="001256DD">
              <w:rPr>
                <w:rFonts w:ascii="Verdana" w:hAnsi="Verdana" w:cs="Arial"/>
                <w:sz w:val="16"/>
                <w:szCs w:val="16"/>
                <w:lang w:val="fr-FR"/>
              </w:rPr>
              <w:t> ?</w:t>
            </w:r>
          </w:p>
        </w:tc>
        <w:tc>
          <w:tcPr>
            <w:tcW w:w="3131" w:type="pct"/>
            <w:gridSpan w:val="7"/>
            <w:shd w:val="clear" w:color="auto" w:fill="FFFFFF"/>
            <w:vAlign w:val="center"/>
          </w:tcPr>
          <w:p w14:paraId="3E37B103"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1</w:t>
            </w:r>
            <w:r w:rsidRPr="001256DD">
              <w:rPr>
                <w:rFonts w:ascii="Verdana" w:hAnsi="Verdana" w:cs="Arial"/>
                <w:sz w:val="16"/>
                <w:szCs w:val="16"/>
                <w:lang w:val="fr-FR"/>
              </w:rPr>
              <w:t xml:space="preserve"> = Electricité (</w:t>
            </w:r>
            <w:r w:rsidRPr="001256DD">
              <w:rPr>
                <w:rFonts w:ascii="Verdana" w:hAnsi="Verdana" w:cs="Arial"/>
                <w:sz w:val="16"/>
                <w:szCs w:val="16"/>
                <w:shd w:val="clear" w:color="auto" w:fill="FFFFFF" w:themeFill="background1"/>
                <w:lang w:val="fr-FR"/>
              </w:rPr>
              <w:t>ENERCA)</w:t>
            </w:r>
            <w:r w:rsidRPr="001256DD">
              <w:rPr>
                <w:rFonts w:ascii="Verdana" w:hAnsi="Verdana" w:cs="Arial"/>
                <w:sz w:val="16"/>
                <w:szCs w:val="16"/>
                <w:lang w:val="fr-FR"/>
              </w:rPr>
              <w:t xml:space="preserve"> </w:t>
            </w:r>
            <w:r w:rsidRPr="001256DD">
              <w:rPr>
                <w:rFonts w:ascii="Verdana" w:hAnsi="Verdana" w:cs="Arial"/>
                <w:sz w:val="16"/>
                <w:szCs w:val="16"/>
                <w:lang w:val="fr-FR"/>
              </w:rPr>
              <w:tab/>
            </w:r>
            <w:r w:rsidRPr="001256DD">
              <w:rPr>
                <w:rFonts w:ascii="Verdana" w:hAnsi="Verdana" w:cs="Arial"/>
                <w:b/>
                <w:sz w:val="16"/>
                <w:szCs w:val="16"/>
                <w:lang w:val="fr-FR"/>
              </w:rPr>
              <w:t>2</w:t>
            </w:r>
            <w:r w:rsidRPr="001256DD">
              <w:rPr>
                <w:rFonts w:ascii="Verdana" w:hAnsi="Verdana" w:cs="Arial"/>
                <w:sz w:val="16"/>
                <w:szCs w:val="16"/>
                <w:lang w:val="fr-FR"/>
              </w:rPr>
              <w:t xml:space="preserve"> = Electrification rurale/Plate-forme multifonctionnelle</w:t>
            </w:r>
          </w:p>
          <w:p w14:paraId="798E9F05"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3</w:t>
            </w:r>
            <w:r w:rsidRPr="001256DD">
              <w:rPr>
                <w:rFonts w:ascii="Verdana" w:hAnsi="Verdana" w:cs="Arial"/>
                <w:sz w:val="16"/>
                <w:szCs w:val="16"/>
                <w:lang w:val="fr-FR"/>
              </w:rPr>
              <w:t xml:space="preserve"> = Groupe électrogène</w:t>
            </w:r>
            <w:r w:rsidRPr="001256DD">
              <w:rPr>
                <w:rFonts w:ascii="Verdana" w:hAnsi="Verdana" w:cs="Arial"/>
                <w:sz w:val="16"/>
                <w:szCs w:val="16"/>
                <w:lang w:val="fr-FR"/>
              </w:rPr>
              <w:tab/>
            </w:r>
            <w:r w:rsidRPr="001256DD">
              <w:rPr>
                <w:rFonts w:ascii="Verdana" w:hAnsi="Verdana" w:cs="Arial"/>
                <w:b/>
                <w:sz w:val="16"/>
                <w:szCs w:val="16"/>
                <w:lang w:val="fr-FR"/>
              </w:rPr>
              <w:t>4</w:t>
            </w:r>
            <w:r w:rsidRPr="001256DD">
              <w:rPr>
                <w:rFonts w:ascii="Verdana" w:hAnsi="Verdana" w:cs="Arial"/>
                <w:sz w:val="16"/>
                <w:szCs w:val="16"/>
                <w:lang w:val="fr-FR"/>
              </w:rPr>
              <w:t xml:space="preserve"> = Panneau solaire</w:t>
            </w:r>
          </w:p>
          <w:p w14:paraId="6F778856"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5</w:t>
            </w:r>
            <w:r w:rsidRPr="001256DD">
              <w:rPr>
                <w:rFonts w:ascii="Verdana" w:hAnsi="Verdana" w:cs="Arial"/>
                <w:sz w:val="16"/>
                <w:szCs w:val="16"/>
                <w:lang w:val="fr-FR"/>
              </w:rPr>
              <w:t xml:space="preserve"> = Gaz</w:t>
            </w:r>
            <w:r w:rsidRPr="001256DD">
              <w:rPr>
                <w:rFonts w:ascii="Verdana" w:hAnsi="Verdana" w:cs="Arial"/>
                <w:sz w:val="16"/>
                <w:szCs w:val="16"/>
                <w:lang w:val="fr-FR"/>
              </w:rPr>
              <w:tab/>
            </w:r>
            <w:r w:rsidRPr="001256DD">
              <w:rPr>
                <w:rFonts w:ascii="Verdana" w:hAnsi="Verdana" w:cs="Arial"/>
                <w:sz w:val="16"/>
                <w:szCs w:val="16"/>
                <w:lang w:val="fr-FR"/>
              </w:rPr>
              <w:tab/>
            </w:r>
            <w:r w:rsidRPr="001256DD">
              <w:rPr>
                <w:rFonts w:ascii="Verdana" w:hAnsi="Verdana" w:cs="Arial"/>
                <w:sz w:val="16"/>
                <w:szCs w:val="16"/>
                <w:lang w:val="fr-FR"/>
              </w:rPr>
              <w:tab/>
            </w:r>
            <w:r w:rsidRPr="001256DD">
              <w:rPr>
                <w:rFonts w:ascii="Verdana" w:hAnsi="Verdana" w:cs="Arial"/>
                <w:b/>
                <w:sz w:val="16"/>
                <w:szCs w:val="16"/>
                <w:lang w:val="fr-FR"/>
              </w:rPr>
              <w:t>6</w:t>
            </w:r>
            <w:r w:rsidRPr="001256DD">
              <w:rPr>
                <w:rFonts w:ascii="Verdana" w:hAnsi="Verdana" w:cs="Arial"/>
                <w:sz w:val="16"/>
                <w:szCs w:val="16"/>
                <w:lang w:val="fr-FR"/>
              </w:rPr>
              <w:t xml:space="preserve"> = Lampe à pétrole</w:t>
            </w:r>
          </w:p>
          <w:p w14:paraId="57B63F74"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7</w:t>
            </w:r>
            <w:r w:rsidRPr="001256DD">
              <w:rPr>
                <w:rFonts w:ascii="Verdana" w:hAnsi="Verdana" w:cs="Arial"/>
                <w:sz w:val="16"/>
                <w:szCs w:val="16"/>
                <w:lang w:val="fr-FR"/>
              </w:rPr>
              <w:t xml:space="preserve"> = Lampe à huile</w:t>
            </w:r>
            <w:r w:rsidRPr="001256DD">
              <w:rPr>
                <w:rFonts w:ascii="Verdana" w:hAnsi="Verdana" w:cs="Arial"/>
                <w:sz w:val="16"/>
                <w:szCs w:val="16"/>
                <w:lang w:val="fr-FR"/>
              </w:rPr>
              <w:tab/>
            </w:r>
            <w:r w:rsidRPr="001256DD">
              <w:rPr>
                <w:rFonts w:ascii="Verdana" w:hAnsi="Verdana" w:cs="Arial"/>
                <w:b/>
                <w:sz w:val="16"/>
                <w:szCs w:val="16"/>
                <w:lang w:val="fr-FR"/>
              </w:rPr>
              <w:t>8</w:t>
            </w:r>
            <w:r w:rsidRPr="001256DD">
              <w:rPr>
                <w:rFonts w:ascii="Verdana" w:hAnsi="Verdana" w:cs="Arial"/>
                <w:sz w:val="16"/>
                <w:szCs w:val="16"/>
                <w:lang w:val="fr-FR"/>
              </w:rPr>
              <w:t xml:space="preserve"> = Torche (piles/</w:t>
            </w:r>
            <w:proofErr w:type="gramStart"/>
            <w:r w:rsidRPr="001256DD">
              <w:rPr>
                <w:rFonts w:ascii="Verdana" w:hAnsi="Verdana" w:cs="Arial"/>
                <w:sz w:val="16"/>
                <w:szCs w:val="16"/>
                <w:lang w:val="fr-FR"/>
              </w:rPr>
              <w:t xml:space="preserve">solaire)   </w:t>
            </w:r>
            <w:proofErr w:type="gramEnd"/>
            <w:r w:rsidRPr="001256DD">
              <w:rPr>
                <w:rFonts w:ascii="Verdana" w:hAnsi="Verdana" w:cs="Arial"/>
                <w:sz w:val="16"/>
                <w:szCs w:val="16"/>
                <w:lang w:val="fr-FR"/>
              </w:rPr>
              <w:t xml:space="preserve">      </w:t>
            </w:r>
            <w:r w:rsidRPr="001256DD">
              <w:rPr>
                <w:rFonts w:ascii="Verdana" w:hAnsi="Verdana" w:cs="Arial"/>
                <w:b/>
                <w:sz w:val="16"/>
                <w:szCs w:val="16"/>
                <w:lang w:val="fr-FR"/>
              </w:rPr>
              <w:t>9</w:t>
            </w:r>
            <w:r w:rsidRPr="001256DD">
              <w:rPr>
                <w:rFonts w:ascii="Verdana" w:hAnsi="Verdana" w:cs="Arial"/>
                <w:sz w:val="16"/>
                <w:szCs w:val="16"/>
                <w:lang w:val="fr-FR"/>
              </w:rPr>
              <w:t xml:space="preserve"> = Autre (à préciser) : _______ _________________</w:t>
            </w:r>
          </w:p>
        </w:tc>
        <w:tc>
          <w:tcPr>
            <w:tcW w:w="384" w:type="pct"/>
            <w:vAlign w:val="center"/>
          </w:tcPr>
          <w:p w14:paraId="05AD3ADB"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|___|</w:t>
            </w:r>
          </w:p>
        </w:tc>
      </w:tr>
      <w:tr w:rsidR="00651E52" w:rsidRPr="001256DD" w14:paraId="01003423" w14:textId="77777777" w:rsidTr="00AE04B8">
        <w:trPr>
          <w:trHeight w:val="530"/>
        </w:trPr>
        <w:tc>
          <w:tcPr>
            <w:tcW w:w="1540" w:type="pct"/>
            <w:gridSpan w:val="4"/>
            <w:shd w:val="clear" w:color="auto" w:fill="FFFFFF"/>
            <w:vAlign w:val="center"/>
          </w:tcPr>
          <w:p w14:paraId="5D380E46" w14:textId="77777777" w:rsidR="00651E52" w:rsidRPr="001256DD" w:rsidRDefault="00651E52" w:rsidP="00AE04B8">
            <w:pPr>
              <w:rPr>
                <w:rFonts w:ascii="Verdana" w:hAnsi="Verdana" w:cs="Arial"/>
                <w:b/>
                <w:sz w:val="16"/>
                <w:szCs w:val="16"/>
                <w:lang w:val="fr-FR"/>
              </w:rPr>
            </w:pPr>
            <w:r w:rsidRPr="001256DD">
              <w:rPr>
                <w:rFonts w:ascii="Verdana" w:hAnsi="Verdana" w:cs="Arial"/>
                <w:b/>
                <w:sz w:val="16"/>
                <w:szCs w:val="16"/>
                <w:lang w:val="fr-FR"/>
              </w:rPr>
              <w:t>4.9.</w:t>
            </w:r>
            <w:r w:rsidRPr="001256DD">
              <w:rPr>
                <w:rFonts w:ascii="Verdana" w:hAnsi="Verdana" w:cs="Arial"/>
                <w:sz w:val="16"/>
                <w:szCs w:val="16"/>
                <w:lang w:val="fr-FR"/>
              </w:rPr>
              <w:t xml:space="preserve"> Quelle est la source d’énergie la plus utilisée par votre ménage pour </w:t>
            </w:r>
            <w:r w:rsidRPr="001256DD">
              <w:rPr>
                <w:rFonts w:ascii="Verdana" w:hAnsi="Verdana" w:cs="Arial"/>
                <w:sz w:val="16"/>
                <w:szCs w:val="16"/>
                <w:u w:val="single"/>
                <w:lang w:val="fr-FR"/>
              </w:rPr>
              <w:t>la cuisson des aliments</w:t>
            </w:r>
            <w:r w:rsidRPr="001256DD">
              <w:rPr>
                <w:rFonts w:ascii="Verdana" w:hAnsi="Verdana" w:cs="Arial"/>
                <w:sz w:val="16"/>
                <w:szCs w:val="16"/>
                <w:lang w:val="fr-FR"/>
              </w:rPr>
              <w:t> ?</w:t>
            </w:r>
          </w:p>
        </w:tc>
        <w:tc>
          <w:tcPr>
            <w:tcW w:w="3077" w:type="pct"/>
            <w:gridSpan w:val="6"/>
            <w:shd w:val="clear" w:color="auto" w:fill="FFFFFF"/>
            <w:vAlign w:val="center"/>
          </w:tcPr>
          <w:p w14:paraId="4A8879EE"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1</w:t>
            </w:r>
            <w:r w:rsidRPr="001256DD">
              <w:rPr>
                <w:rFonts w:ascii="Verdana" w:hAnsi="Verdana" w:cs="Arial"/>
                <w:sz w:val="16"/>
                <w:szCs w:val="16"/>
                <w:lang w:val="fr-FR"/>
              </w:rPr>
              <w:t xml:space="preserve"> = Electricité</w:t>
            </w:r>
            <w:r w:rsidRPr="001256DD">
              <w:rPr>
                <w:rFonts w:ascii="Verdana" w:hAnsi="Verdana" w:cs="Arial"/>
                <w:sz w:val="16"/>
                <w:szCs w:val="16"/>
                <w:lang w:val="fr-FR"/>
              </w:rPr>
              <w:tab/>
            </w:r>
            <w:r w:rsidRPr="001256DD">
              <w:rPr>
                <w:rFonts w:ascii="Verdana" w:hAnsi="Verdana" w:cs="Arial"/>
                <w:sz w:val="16"/>
                <w:szCs w:val="16"/>
                <w:lang w:val="fr-FR"/>
              </w:rPr>
              <w:tab/>
            </w:r>
            <w:r w:rsidRPr="001256DD">
              <w:rPr>
                <w:rFonts w:ascii="Verdana" w:hAnsi="Verdana" w:cs="Arial"/>
                <w:b/>
                <w:sz w:val="16"/>
                <w:szCs w:val="16"/>
                <w:lang w:val="fr-FR"/>
              </w:rPr>
              <w:t>2</w:t>
            </w:r>
            <w:r w:rsidRPr="001256DD">
              <w:rPr>
                <w:rFonts w:ascii="Verdana" w:hAnsi="Verdana" w:cs="Arial"/>
                <w:sz w:val="16"/>
                <w:szCs w:val="16"/>
                <w:lang w:val="fr-FR"/>
              </w:rPr>
              <w:t xml:space="preserve"> = Gaz</w:t>
            </w:r>
            <w:r w:rsidRPr="001256DD">
              <w:rPr>
                <w:rFonts w:ascii="Verdana" w:hAnsi="Verdana" w:cs="Arial"/>
                <w:sz w:val="16"/>
                <w:szCs w:val="16"/>
                <w:lang w:val="fr-FR"/>
              </w:rPr>
              <w:tab/>
            </w:r>
            <w:r w:rsidRPr="001256DD">
              <w:rPr>
                <w:rFonts w:ascii="Verdana" w:hAnsi="Verdana" w:cs="Arial"/>
                <w:sz w:val="16"/>
                <w:szCs w:val="16"/>
                <w:lang w:val="fr-FR"/>
              </w:rPr>
              <w:tab/>
            </w:r>
            <w:r w:rsidRPr="001256DD">
              <w:rPr>
                <w:rFonts w:ascii="Verdana" w:hAnsi="Verdana" w:cs="Arial"/>
                <w:sz w:val="16"/>
                <w:szCs w:val="16"/>
                <w:lang w:val="fr-FR"/>
              </w:rPr>
              <w:tab/>
            </w:r>
            <w:r w:rsidRPr="001256DD">
              <w:rPr>
                <w:rFonts w:ascii="Verdana" w:hAnsi="Verdana" w:cs="Arial"/>
                <w:b/>
                <w:sz w:val="16"/>
                <w:szCs w:val="16"/>
                <w:lang w:val="fr-FR"/>
              </w:rPr>
              <w:t>3</w:t>
            </w:r>
            <w:r w:rsidRPr="001256DD">
              <w:rPr>
                <w:rFonts w:ascii="Verdana" w:hAnsi="Verdana" w:cs="Arial"/>
                <w:sz w:val="16"/>
                <w:szCs w:val="16"/>
                <w:lang w:val="fr-FR"/>
              </w:rPr>
              <w:t xml:space="preserve"> = Pétrole</w:t>
            </w:r>
          </w:p>
          <w:p w14:paraId="70BA8BE1"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4</w:t>
            </w:r>
            <w:r w:rsidRPr="001256DD">
              <w:rPr>
                <w:rFonts w:ascii="Verdana" w:hAnsi="Verdana" w:cs="Arial"/>
                <w:sz w:val="16"/>
                <w:szCs w:val="16"/>
                <w:lang w:val="fr-FR"/>
              </w:rPr>
              <w:t xml:space="preserve"> = Bois de chauffe</w:t>
            </w:r>
            <w:r w:rsidRPr="001256DD">
              <w:rPr>
                <w:rFonts w:ascii="Verdana" w:hAnsi="Verdana" w:cs="Arial"/>
                <w:sz w:val="16"/>
                <w:szCs w:val="16"/>
                <w:lang w:val="fr-FR"/>
              </w:rPr>
              <w:tab/>
            </w:r>
            <w:r w:rsidRPr="001256DD">
              <w:rPr>
                <w:rFonts w:ascii="Verdana" w:hAnsi="Verdana" w:cs="Arial"/>
                <w:b/>
                <w:sz w:val="16"/>
                <w:szCs w:val="16"/>
                <w:lang w:val="fr-FR"/>
              </w:rPr>
              <w:t>5</w:t>
            </w:r>
            <w:r w:rsidRPr="001256DD">
              <w:rPr>
                <w:rFonts w:ascii="Verdana" w:hAnsi="Verdana" w:cs="Arial"/>
                <w:sz w:val="16"/>
                <w:szCs w:val="16"/>
                <w:lang w:val="fr-FR"/>
              </w:rPr>
              <w:t xml:space="preserve"> = Charbon de bois</w:t>
            </w:r>
            <w:r w:rsidRPr="001256DD">
              <w:rPr>
                <w:rFonts w:ascii="Verdana" w:hAnsi="Verdana" w:cs="Arial"/>
                <w:sz w:val="16"/>
                <w:szCs w:val="16"/>
                <w:lang w:val="fr-FR"/>
              </w:rPr>
              <w:tab/>
            </w:r>
            <w:r w:rsidRPr="001256DD">
              <w:rPr>
                <w:rFonts w:ascii="Verdana" w:hAnsi="Verdana" w:cs="Arial"/>
                <w:b/>
                <w:sz w:val="16"/>
                <w:szCs w:val="16"/>
                <w:lang w:val="fr-FR"/>
              </w:rPr>
              <w:t>6</w:t>
            </w:r>
            <w:r w:rsidRPr="001256DD">
              <w:rPr>
                <w:rFonts w:ascii="Verdana" w:hAnsi="Verdana" w:cs="Arial"/>
                <w:sz w:val="16"/>
                <w:szCs w:val="16"/>
                <w:lang w:val="fr-FR"/>
              </w:rPr>
              <w:t xml:space="preserve"> = Déchets d’animaux</w:t>
            </w:r>
          </w:p>
          <w:p w14:paraId="3F953092"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7</w:t>
            </w:r>
            <w:r w:rsidRPr="001256DD">
              <w:rPr>
                <w:rFonts w:ascii="Verdana" w:hAnsi="Verdana" w:cs="Arial"/>
                <w:sz w:val="16"/>
                <w:szCs w:val="16"/>
                <w:lang w:val="fr-FR"/>
              </w:rPr>
              <w:t xml:space="preserve"> </w:t>
            </w:r>
            <w:proofErr w:type="gramStart"/>
            <w:r w:rsidRPr="001256DD">
              <w:rPr>
                <w:rFonts w:ascii="Verdana" w:hAnsi="Verdana" w:cs="Arial"/>
                <w:sz w:val="16"/>
                <w:szCs w:val="16"/>
                <w:lang w:val="fr-FR"/>
              </w:rPr>
              <w:t>=  Autre</w:t>
            </w:r>
            <w:proofErr w:type="gramEnd"/>
            <w:r w:rsidRPr="001256DD">
              <w:rPr>
                <w:rFonts w:ascii="Verdana" w:hAnsi="Verdana" w:cs="Arial"/>
                <w:sz w:val="16"/>
                <w:szCs w:val="16"/>
                <w:lang w:val="fr-FR"/>
              </w:rPr>
              <w:t xml:space="preserve"> (à préciser) :____________</w:t>
            </w:r>
          </w:p>
        </w:tc>
        <w:tc>
          <w:tcPr>
            <w:tcW w:w="384" w:type="pct"/>
            <w:vAlign w:val="center"/>
          </w:tcPr>
          <w:p w14:paraId="5975385D"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|___|</w:t>
            </w:r>
          </w:p>
        </w:tc>
      </w:tr>
    </w:tbl>
    <w:p w14:paraId="7FDCC8DA" w14:textId="77777777" w:rsidR="00651E52" w:rsidRPr="001256DD" w:rsidRDefault="00651E52" w:rsidP="00651E52">
      <w:pPr>
        <w:rPr>
          <w:rFonts w:ascii="Arial" w:hAnsi="Arial" w:cs="Arial"/>
          <w:sz w:val="10"/>
          <w:szCs w:val="8"/>
          <w:lang w:val="fr-FR"/>
        </w:rPr>
      </w:pPr>
    </w:p>
    <w:tbl>
      <w:tblPr>
        <w:tblpPr w:leftFromText="180" w:rightFromText="180" w:vertAnchor="text" w:horzAnchor="margin" w:tblpXSpec="center" w:tblpY="1"/>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448"/>
        <w:gridCol w:w="2226"/>
        <w:gridCol w:w="1288"/>
        <w:gridCol w:w="271"/>
        <w:gridCol w:w="68"/>
        <w:gridCol w:w="370"/>
        <w:gridCol w:w="1559"/>
        <w:gridCol w:w="709"/>
        <w:gridCol w:w="1404"/>
      </w:tblGrid>
      <w:tr w:rsidR="00651E52" w:rsidRPr="001256DD" w14:paraId="5AF45159" w14:textId="77777777" w:rsidTr="00AE04B8">
        <w:trPr>
          <w:cantSplit/>
          <w:trHeight w:val="423"/>
        </w:trPr>
        <w:tc>
          <w:tcPr>
            <w:tcW w:w="11052" w:type="dxa"/>
            <w:gridSpan w:val="10"/>
            <w:tcBorders>
              <w:bottom w:val="single" w:sz="4" w:space="0" w:color="auto"/>
            </w:tcBorders>
            <w:shd w:val="clear" w:color="auto" w:fill="BFBFBF"/>
            <w:vAlign w:val="center"/>
          </w:tcPr>
          <w:p w14:paraId="54123E7E" w14:textId="77777777" w:rsidR="00651E52" w:rsidRPr="001256DD" w:rsidRDefault="00651E52" w:rsidP="00AE04B8">
            <w:pPr>
              <w:autoSpaceDE w:val="0"/>
              <w:autoSpaceDN w:val="0"/>
              <w:adjustRightInd w:val="0"/>
              <w:jc w:val="center"/>
              <w:rPr>
                <w:rFonts w:ascii="Verdana" w:hAnsi="Verdana"/>
                <w:b/>
                <w:sz w:val="18"/>
                <w:szCs w:val="16"/>
                <w:lang w:val="fr-FR"/>
              </w:rPr>
            </w:pPr>
            <w:r w:rsidRPr="001256DD">
              <w:rPr>
                <w:rFonts w:ascii="Verdana" w:hAnsi="Verdana"/>
                <w:b/>
                <w:sz w:val="18"/>
                <w:szCs w:val="16"/>
                <w:lang w:val="fr-FR"/>
              </w:rPr>
              <w:t>V – CONSOMMATION ALIMENTAIRE</w:t>
            </w:r>
          </w:p>
        </w:tc>
      </w:tr>
      <w:tr w:rsidR="00651E52" w:rsidRPr="001256DD" w14:paraId="2C93A104" w14:textId="77777777" w:rsidTr="00AE04B8">
        <w:trPr>
          <w:cantSplit/>
          <w:trHeight w:val="194"/>
        </w:trPr>
        <w:tc>
          <w:tcPr>
            <w:tcW w:w="709" w:type="dxa"/>
            <w:vMerge w:val="restart"/>
            <w:shd w:val="clear" w:color="auto" w:fill="D9D9D9" w:themeFill="background1" w:themeFillShade="D9"/>
            <w:vAlign w:val="center"/>
          </w:tcPr>
          <w:p w14:paraId="69E19A8C" w14:textId="77777777" w:rsidR="00651E52" w:rsidRPr="001256DD" w:rsidRDefault="00651E52" w:rsidP="00AE04B8">
            <w:pPr>
              <w:rPr>
                <w:rFonts w:asciiTheme="minorHAnsi" w:hAnsiTheme="minorHAnsi"/>
                <w:bCs/>
                <w:sz w:val="18"/>
                <w:szCs w:val="18"/>
                <w:lang w:val="fr-FR"/>
              </w:rPr>
            </w:pPr>
            <w:r w:rsidRPr="001256DD">
              <w:rPr>
                <w:rFonts w:ascii="Verdana" w:hAnsi="Verdana"/>
                <w:b/>
                <w:sz w:val="14"/>
                <w:szCs w:val="14"/>
                <w:lang w:val="fr-FR"/>
              </w:rPr>
              <w:t>5.0</w:t>
            </w:r>
          </w:p>
        </w:tc>
        <w:tc>
          <w:tcPr>
            <w:tcW w:w="5962" w:type="dxa"/>
            <w:gridSpan w:val="3"/>
            <w:vMerge w:val="restart"/>
            <w:shd w:val="clear" w:color="auto" w:fill="FFFFFF" w:themeFill="background1"/>
            <w:vAlign w:val="center"/>
          </w:tcPr>
          <w:p w14:paraId="0EF2D730" w14:textId="77777777" w:rsidR="00651E52" w:rsidRPr="001256DD" w:rsidRDefault="00651E52" w:rsidP="00AE04B8">
            <w:pPr>
              <w:rPr>
                <w:rFonts w:asciiTheme="minorHAnsi" w:hAnsiTheme="minorHAnsi"/>
                <w:bCs/>
                <w:sz w:val="18"/>
                <w:szCs w:val="18"/>
                <w:lang w:val="fr-FR"/>
              </w:rPr>
            </w:pPr>
            <w:r w:rsidRPr="001256DD">
              <w:rPr>
                <w:rFonts w:asciiTheme="minorHAnsi" w:hAnsiTheme="minorHAnsi"/>
                <w:bCs/>
                <w:sz w:val="18"/>
                <w:szCs w:val="18"/>
                <w:lang w:val="fr-FR"/>
              </w:rPr>
              <w:t xml:space="preserve">Quel est le nombre de repas consommés par les membres du ménage </w:t>
            </w:r>
            <w:r w:rsidRPr="001256DD">
              <w:rPr>
                <w:rFonts w:asciiTheme="minorHAnsi" w:hAnsiTheme="minorHAnsi"/>
                <w:b/>
                <w:bCs/>
                <w:sz w:val="18"/>
                <w:szCs w:val="18"/>
                <w:lang w:val="fr-FR"/>
              </w:rPr>
              <w:t xml:space="preserve">hier </w:t>
            </w:r>
            <w:r w:rsidRPr="001256DD">
              <w:rPr>
                <w:rFonts w:asciiTheme="minorHAnsi" w:hAnsiTheme="minorHAnsi"/>
                <w:bCs/>
                <w:sz w:val="18"/>
                <w:szCs w:val="18"/>
                <w:lang w:val="fr-FR"/>
              </w:rPr>
              <w:t xml:space="preserve">? </w:t>
            </w:r>
            <w:proofErr w:type="gramStart"/>
            <w:r w:rsidRPr="001256DD">
              <w:rPr>
                <w:rFonts w:asciiTheme="minorHAnsi" w:hAnsiTheme="minorHAnsi" w:cs="Arial"/>
                <w:b/>
                <w:bCs/>
                <w:i/>
                <w:sz w:val="18"/>
                <w:szCs w:val="18"/>
                <w:lang w:val="fr-FR"/>
              </w:rPr>
              <w:t>Si il</w:t>
            </w:r>
            <w:proofErr w:type="gramEnd"/>
            <w:r w:rsidRPr="001256DD">
              <w:rPr>
                <w:rFonts w:asciiTheme="minorHAnsi" w:hAnsiTheme="minorHAnsi" w:cs="Arial"/>
                <w:b/>
                <w:bCs/>
                <w:i/>
                <w:sz w:val="18"/>
                <w:szCs w:val="18"/>
                <w:lang w:val="fr-FR"/>
              </w:rPr>
              <w:t xml:space="preserve"> n’y a aucun enfant dans le ménage, écrivez 98 pour N/A</w:t>
            </w:r>
          </w:p>
        </w:tc>
        <w:tc>
          <w:tcPr>
            <w:tcW w:w="709" w:type="dxa"/>
            <w:gridSpan w:val="3"/>
            <w:shd w:val="clear" w:color="auto" w:fill="D9D9D9" w:themeFill="background1" w:themeFillShade="D9"/>
            <w:vAlign w:val="center"/>
          </w:tcPr>
          <w:p w14:paraId="1535F640" w14:textId="77777777" w:rsidR="00651E52" w:rsidRPr="001256DD" w:rsidRDefault="00651E52" w:rsidP="00AE04B8">
            <w:pPr>
              <w:rPr>
                <w:rFonts w:ascii="Verdana" w:hAnsi="Verdana"/>
                <w:b/>
                <w:sz w:val="14"/>
                <w:szCs w:val="14"/>
                <w:lang w:val="fr-FR"/>
              </w:rPr>
            </w:pPr>
            <w:r w:rsidRPr="001256DD">
              <w:rPr>
                <w:rFonts w:ascii="Verdana" w:hAnsi="Verdana"/>
                <w:b/>
                <w:sz w:val="14"/>
                <w:szCs w:val="14"/>
                <w:lang w:val="fr-FR"/>
              </w:rPr>
              <w:t>5a</w:t>
            </w:r>
          </w:p>
        </w:tc>
        <w:tc>
          <w:tcPr>
            <w:tcW w:w="2268" w:type="dxa"/>
            <w:gridSpan w:val="2"/>
            <w:shd w:val="clear" w:color="auto" w:fill="FFFFFF" w:themeFill="background1"/>
            <w:vAlign w:val="center"/>
          </w:tcPr>
          <w:p w14:paraId="5234B65D" w14:textId="77777777" w:rsidR="00651E52" w:rsidRPr="001256DD" w:rsidRDefault="00651E52" w:rsidP="00AE04B8">
            <w:pPr>
              <w:rPr>
                <w:rFonts w:asciiTheme="minorHAnsi" w:hAnsiTheme="minorHAnsi"/>
                <w:bCs/>
                <w:sz w:val="18"/>
                <w:szCs w:val="18"/>
                <w:lang w:val="fr-FR"/>
              </w:rPr>
            </w:pPr>
            <w:r w:rsidRPr="001256DD">
              <w:rPr>
                <w:rFonts w:asciiTheme="minorHAnsi" w:hAnsiTheme="minorHAnsi"/>
                <w:bCs/>
                <w:sz w:val="18"/>
                <w:szCs w:val="18"/>
                <w:lang w:val="fr-FR"/>
              </w:rPr>
              <w:t>Enfants ([2-5 ans)</w:t>
            </w:r>
          </w:p>
        </w:tc>
        <w:tc>
          <w:tcPr>
            <w:tcW w:w="1404" w:type="dxa"/>
            <w:shd w:val="clear" w:color="auto" w:fill="FFFFFF" w:themeFill="background1"/>
            <w:vAlign w:val="center"/>
          </w:tcPr>
          <w:p w14:paraId="4B44E1B4" w14:textId="77777777" w:rsidR="00651E52" w:rsidRPr="001256DD" w:rsidRDefault="00651E52" w:rsidP="00AE04B8">
            <w:pPr>
              <w:jc w:val="center"/>
            </w:pPr>
            <w:r w:rsidRPr="001256DD">
              <w:rPr>
                <w:rFonts w:ascii="Verdana" w:hAnsi="Verdana"/>
                <w:sz w:val="16"/>
                <w:szCs w:val="16"/>
                <w:lang w:val="fr-FR"/>
              </w:rPr>
              <w:t>|___|</w:t>
            </w:r>
          </w:p>
        </w:tc>
      </w:tr>
      <w:tr w:rsidR="00651E52" w:rsidRPr="001256DD" w14:paraId="103B309C" w14:textId="77777777" w:rsidTr="00AE04B8">
        <w:trPr>
          <w:cantSplit/>
          <w:trHeight w:val="193"/>
        </w:trPr>
        <w:tc>
          <w:tcPr>
            <w:tcW w:w="709" w:type="dxa"/>
            <w:vMerge/>
            <w:shd w:val="clear" w:color="auto" w:fill="D9D9D9" w:themeFill="background1" w:themeFillShade="D9"/>
            <w:vAlign w:val="center"/>
          </w:tcPr>
          <w:p w14:paraId="3694DC23" w14:textId="77777777" w:rsidR="00651E52" w:rsidRPr="001256DD" w:rsidRDefault="00651E52" w:rsidP="00AE04B8">
            <w:pPr>
              <w:rPr>
                <w:rFonts w:asciiTheme="minorHAnsi" w:hAnsiTheme="minorHAnsi"/>
                <w:bCs/>
                <w:sz w:val="18"/>
                <w:szCs w:val="18"/>
                <w:lang w:val="fr-FR"/>
              </w:rPr>
            </w:pPr>
          </w:p>
        </w:tc>
        <w:tc>
          <w:tcPr>
            <w:tcW w:w="5962" w:type="dxa"/>
            <w:gridSpan w:val="3"/>
            <w:vMerge/>
            <w:shd w:val="clear" w:color="auto" w:fill="FFFFFF" w:themeFill="background1"/>
            <w:vAlign w:val="center"/>
          </w:tcPr>
          <w:p w14:paraId="07CE01B6" w14:textId="77777777" w:rsidR="00651E52" w:rsidRPr="001256DD" w:rsidRDefault="00651E52" w:rsidP="00AE04B8">
            <w:pPr>
              <w:rPr>
                <w:rFonts w:asciiTheme="minorHAnsi" w:hAnsiTheme="minorHAnsi"/>
                <w:bCs/>
                <w:sz w:val="18"/>
                <w:szCs w:val="18"/>
                <w:lang w:val="fr-FR"/>
              </w:rPr>
            </w:pPr>
          </w:p>
        </w:tc>
        <w:tc>
          <w:tcPr>
            <w:tcW w:w="709" w:type="dxa"/>
            <w:gridSpan w:val="3"/>
            <w:shd w:val="clear" w:color="auto" w:fill="D9D9D9" w:themeFill="background1" w:themeFillShade="D9"/>
            <w:vAlign w:val="center"/>
          </w:tcPr>
          <w:p w14:paraId="0524522D" w14:textId="77777777" w:rsidR="00651E52" w:rsidRPr="001256DD" w:rsidRDefault="00651E52" w:rsidP="00AE04B8">
            <w:pPr>
              <w:rPr>
                <w:rFonts w:ascii="Verdana" w:hAnsi="Verdana"/>
                <w:b/>
                <w:sz w:val="14"/>
                <w:szCs w:val="14"/>
                <w:lang w:val="fr-FR"/>
              </w:rPr>
            </w:pPr>
            <w:r w:rsidRPr="001256DD">
              <w:rPr>
                <w:rFonts w:ascii="Verdana" w:hAnsi="Verdana"/>
                <w:b/>
                <w:sz w:val="14"/>
                <w:szCs w:val="14"/>
                <w:lang w:val="fr-FR"/>
              </w:rPr>
              <w:t>5b</w:t>
            </w:r>
          </w:p>
        </w:tc>
        <w:tc>
          <w:tcPr>
            <w:tcW w:w="2268" w:type="dxa"/>
            <w:gridSpan w:val="2"/>
            <w:shd w:val="clear" w:color="auto" w:fill="FFFFFF" w:themeFill="background1"/>
            <w:vAlign w:val="center"/>
          </w:tcPr>
          <w:p w14:paraId="5D713E85" w14:textId="77777777" w:rsidR="00651E52" w:rsidRPr="001256DD" w:rsidRDefault="00651E52" w:rsidP="00AE04B8">
            <w:pPr>
              <w:rPr>
                <w:rFonts w:asciiTheme="minorHAnsi" w:hAnsiTheme="minorHAnsi"/>
                <w:bCs/>
                <w:sz w:val="18"/>
                <w:szCs w:val="18"/>
                <w:lang w:val="fr-FR"/>
              </w:rPr>
            </w:pPr>
            <w:r w:rsidRPr="001256DD">
              <w:rPr>
                <w:rFonts w:asciiTheme="minorHAnsi" w:hAnsiTheme="minorHAnsi"/>
                <w:bCs/>
                <w:sz w:val="18"/>
                <w:szCs w:val="18"/>
                <w:lang w:val="fr-FR"/>
              </w:rPr>
              <w:t>Enfants ([5-15 ans])</w:t>
            </w:r>
          </w:p>
        </w:tc>
        <w:tc>
          <w:tcPr>
            <w:tcW w:w="1404" w:type="dxa"/>
            <w:shd w:val="clear" w:color="auto" w:fill="FFFFFF" w:themeFill="background1"/>
            <w:vAlign w:val="center"/>
          </w:tcPr>
          <w:p w14:paraId="5C785AAB" w14:textId="77777777" w:rsidR="00651E52" w:rsidRPr="001256DD" w:rsidRDefault="00651E52" w:rsidP="00AE04B8">
            <w:pPr>
              <w:jc w:val="center"/>
            </w:pPr>
            <w:r w:rsidRPr="001256DD">
              <w:rPr>
                <w:rFonts w:ascii="Verdana" w:hAnsi="Verdana"/>
                <w:sz w:val="16"/>
                <w:szCs w:val="16"/>
                <w:lang w:val="fr-FR"/>
              </w:rPr>
              <w:t>|___|</w:t>
            </w:r>
          </w:p>
        </w:tc>
      </w:tr>
      <w:tr w:rsidR="00651E52" w:rsidRPr="001256DD" w14:paraId="03299CB8" w14:textId="77777777" w:rsidTr="00AE04B8">
        <w:trPr>
          <w:cantSplit/>
          <w:trHeight w:val="193"/>
        </w:trPr>
        <w:tc>
          <w:tcPr>
            <w:tcW w:w="709" w:type="dxa"/>
            <w:vMerge/>
            <w:shd w:val="clear" w:color="auto" w:fill="D9D9D9" w:themeFill="background1" w:themeFillShade="D9"/>
            <w:vAlign w:val="center"/>
          </w:tcPr>
          <w:p w14:paraId="49C48605" w14:textId="77777777" w:rsidR="00651E52" w:rsidRPr="001256DD" w:rsidRDefault="00651E52" w:rsidP="00AE04B8">
            <w:pPr>
              <w:rPr>
                <w:rFonts w:asciiTheme="minorHAnsi" w:hAnsiTheme="minorHAnsi"/>
                <w:bCs/>
                <w:sz w:val="18"/>
                <w:szCs w:val="18"/>
                <w:lang w:val="fr-FR"/>
              </w:rPr>
            </w:pPr>
          </w:p>
        </w:tc>
        <w:tc>
          <w:tcPr>
            <w:tcW w:w="5962" w:type="dxa"/>
            <w:gridSpan w:val="3"/>
            <w:vMerge/>
            <w:shd w:val="clear" w:color="auto" w:fill="FFFFFF" w:themeFill="background1"/>
            <w:vAlign w:val="center"/>
          </w:tcPr>
          <w:p w14:paraId="1356543F" w14:textId="77777777" w:rsidR="00651E52" w:rsidRPr="001256DD" w:rsidRDefault="00651E52" w:rsidP="00AE04B8">
            <w:pPr>
              <w:rPr>
                <w:rFonts w:asciiTheme="minorHAnsi" w:hAnsiTheme="minorHAnsi"/>
                <w:bCs/>
                <w:sz w:val="18"/>
                <w:szCs w:val="18"/>
                <w:lang w:val="fr-FR"/>
              </w:rPr>
            </w:pPr>
          </w:p>
        </w:tc>
        <w:tc>
          <w:tcPr>
            <w:tcW w:w="709" w:type="dxa"/>
            <w:gridSpan w:val="3"/>
            <w:shd w:val="clear" w:color="auto" w:fill="D9D9D9" w:themeFill="background1" w:themeFillShade="D9"/>
            <w:vAlign w:val="center"/>
          </w:tcPr>
          <w:p w14:paraId="71EAB3F9" w14:textId="77777777" w:rsidR="00651E52" w:rsidRPr="001256DD" w:rsidRDefault="00651E52" w:rsidP="00AE04B8">
            <w:pPr>
              <w:rPr>
                <w:rFonts w:ascii="Verdana" w:hAnsi="Verdana"/>
                <w:b/>
                <w:sz w:val="14"/>
                <w:szCs w:val="14"/>
                <w:lang w:val="fr-FR"/>
              </w:rPr>
            </w:pPr>
            <w:r w:rsidRPr="001256DD">
              <w:rPr>
                <w:rFonts w:ascii="Verdana" w:hAnsi="Verdana"/>
                <w:b/>
                <w:sz w:val="14"/>
                <w:szCs w:val="14"/>
                <w:lang w:val="fr-FR"/>
              </w:rPr>
              <w:t>5c</w:t>
            </w:r>
          </w:p>
        </w:tc>
        <w:tc>
          <w:tcPr>
            <w:tcW w:w="2268" w:type="dxa"/>
            <w:gridSpan w:val="2"/>
            <w:shd w:val="clear" w:color="auto" w:fill="FFFFFF" w:themeFill="background1"/>
            <w:vAlign w:val="center"/>
          </w:tcPr>
          <w:p w14:paraId="54075569" w14:textId="77777777" w:rsidR="00651E52" w:rsidRPr="001256DD" w:rsidRDefault="00651E52" w:rsidP="00AE04B8">
            <w:pPr>
              <w:rPr>
                <w:rFonts w:asciiTheme="minorHAnsi" w:hAnsiTheme="minorHAnsi"/>
                <w:bCs/>
                <w:sz w:val="18"/>
                <w:szCs w:val="18"/>
                <w:lang w:val="fr-FR"/>
              </w:rPr>
            </w:pPr>
            <w:r w:rsidRPr="001256DD">
              <w:rPr>
                <w:rFonts w:asciiTheme="minorHAnsi" w:hAnsiTheme="minorHAnsi"/>
                <w:bCs/>
                <w:sz w:val="18"/>
                <w:szCs w:val="18"/>
                <w:lang w:val="fr-FR"/>
              </w:rPr>
              <w:t>Adultes (&gt;15 ans)</w:t>
            </w:r>
          </w:p>
        </w:tc>
        <w:tc>
          <w:tcPr>
            <w:tcW w:w="1404" w:type="dxa"/>
            <w:shd w:val="clear" w:color="auto" w:fill="FFFFFF" w:themeFill="background1"/>
            <w:vAlign w:val="center"/>
          </w:tcPr>
          <w:p w14:paraId="38648406" w14:textId="77777777" w:rsidR="00651E52" w:rsidRPr="001256DD" w:rsidRDefault="00651E52" w:rsidP="00AE04B8">
            <w:pPr>
              <w:jc w:val="center"/>
            </w:pPr>
            <w:r w:rsidRPr="001256DD">
              <w:rPr>
                <w:rFonts w:ascii="Verdana" w:hAnsi="Verdana"/>
                <w:sz w:val="16"/>
                <w:szCs w:val="16"/>
                <w:lang w:val="fr-FR"/>
              </w:rPr>
              <w:t>|___|</w:t>
            </w:r>
          </w:p>
        </w:tc>
      </w:tr>
      <w:tr w:rsidR="00651E52" w:rsidRPr="001256DD" w14:paraId="0CAAF1CF" w14:textId="77777777" w:rsidTr="00AE04B8">
        <w:trPr>
          <w:cantSplit/>
          <w:trHeight w:val="407"/>
        </w:trPr>
        <w:tc>
          <w:tcPr>
            <w:tcW w:w="11052" w:type="dxa"/>
            <w:gridSpan w:val="10"/>
            <w:tcBorders>
              <w:bottom w:val="single" w:sz="4" w:space="0" w:color="auto"/>
            </w:tcBorders>
            <w:shd w:val="clear" w:color="auto" w:fill="D9D9D9"/>
            <w:vAlign w:val="center"/>
          </w:tcPr>
          <w:p w14:paraId="6E6DFDB5" w14:textId="77777777" w:rsidR="00651E52" w:rsidRPr="001256DD" w:rsidRDefault="00651E52" w:rsidP="00AE04B8">
            <w:pPr>
              <w:autoSpaceDE w:val="0"/>
              <w:autoSpaceDN w:val="0"/>
              <w:adjustRightInd w:val="0"/>
              <w:rPr>
                <w:rFonts w:ascii="Verdana" w:hAnsi="Verdana"/>
                <w:sz w:val="16"/>
                <w:szCs w:val="16"/>
                <w:lang w:val="fr-FR"/>
              </w:rPr>
            </w:pPr>
            <w:r w:rsidRPr="001256DD">
              <w:rPr>
                <w:rFonts w:ascii="Verdana" w:hAnsi="Verdana"/>
                <w:b/>
                <w:sz w:val="16"/>
                <w:szCs w:val="16"/>
                <w:lang w:val="fr-FR"/>
              </w:rPr>
              <w:t>Combien de jours, durant les 7 derniers jours,</w:t>
            </w:r>
            <w:r w:rsidRPr="001256DD">
              <w:rPr>
                <w:rFonts w:ascii="Verdana" w:hAnsi="Verdana"/>
                <w:sz w:val="16"/>
                <w:szCs w:val="16"/>
                <w:lang w:val="fr-FR"/>
              </w:rPr>
              <w:t xml:space="preserve"> les membres de votre ménage ont-ils consommé les produits alimentaires suivants et comment ces aliments ont-ils été acquis ?</w:t>
            </w:r>
            <w:r w:rsidRPr="001256DD">
              <w:rPr>
                <w:rFonts w:ascii="Verdana" w:hAnsi="Verdana"/>
                <w:sz w:val="16"/>
                <w:szCs w:val="16"/>
                <w:lang w:val="fr-FR"/>
              </w:rPr>
              <w:tab/>
            </w:r>
            <w:r w:rsidRPr="001256DD">
              <w:rPr>
                <w:rFonts w:ascii="Verdana" w:hAnsi="Verdana"/>
                <w:sz w:val="16"/>
                <w:szCs w:val="16"/>
                <w:lang w:val="fr-FR"/>
              </w:rPr>
              <w:tab/>
              <w:t>(</w:t>
            </w:r>
            <w:proofErr w:type="gramStart"/>
            <w:r w:rsidRPr="001256DD">
              <w:rPr>
                <w:rFonts w:ascii="Verdana" w:hAnsi="Verdana"/>
                <w:i/>
                <w:sz w:val="16"/>
                <w:szCs w:val="16"/>
                <w:lang w:val="fr-FR"/>
              </w:rPr>
              <w:t>écrire</w:t>
            </w:r>
            <w:proofErr w:type="gramEnd"/>
            <w:r w:rsidRPr="001256DD">
              <w:rPr>
                <w:rFonts w:ascii="Verdana" w:hAnsi="Verdana"/>
                <w:i/>
                <w:sz w:val="16"/>
                <w:szCs w:val="16"/>
                <w:lang w:val="fr-FR"/>
              </w:rPr>
              <w:t xml:space="preserve"> 0 pour les produits non consommés</w:t>
            </w:r>
            <w:r w:rsidRPr="001256DD">
              <w:rPr>
                <w:rFonts w:ascii="Verdana" w:hAnsi="Verdana"/>
                <w:sz w:val="16"/>
                <w:szCs w:val="16"/>
                <w:lang w:val="fr-FR"/>
              </w:rPr>
              <w:t>)</w:t>
            </w:r>
          </w:p>
        </w:tc>
      </w:tr>
      <w:tr w:rsidR="00651E52" w:rsidRPr="003707AF" w14:paraId="62171A0A" w14:textId="77777777" w:rsidTr="00AE04B8">
        <w:trPr>
          <w:cantSplit/>
          <w:trHeight w:val="614"/>
        </w:trPr>
        <w:tc>
          <w:tcPr>
            <w:tcW w:w="5383" w:type="dxa"/>
            <w:gridSpan w:val="3"/>
            <w:vAlign w:val="center"/>
          </w:tcPr>
          <w:p w14:paraId="150B4FB8" w14:textId="77777777" w:rsidR="00651E52" w:rsidRPr="001256DD" w:rsidRDefault="00651E52" w:rsidP="00AE04B8">
            <w:pPr>
              <w:jc w:val="both"/>
              <w:rPr>
                <w:rFonts w:ascii="Verdana" w:hAnsi="Verdana"/>
                <w:b/>
                <w:sz w:val="16"/>
                <w:szCs w:val="16"/>
                <w:lang w:val="fr-FR"/>
              </w:rPr>
            </w:pPr>
            <w:r w:rsidRPr="001256DD">
              <w:rPr>
                <w:rFonts w:ascii="Verdana" w:hAnsi="Verdana"/>
                <w:b/>
                <w:sz w:val="16"/>
                <w:szCs w:val="16"/>
                <w:lang w:val="fr-FR"/>
              </w:rPr>
              <w:t>Produits alimentaires</w:t>
            </w:r>
          </w:p>
        </w:tc>
        <w:tc>
          <w:tcPr>
            <w:tcW w:w="1559" w:type="dxa"/>
            <w:gridSpan w:val="2"/>
            <w:vAlign w:val="center"/>
          </w:tcPr>
          <w:p w14:paraId="6DFDFE30" w14:textId="77777777" w:rsidR="00651E52" w:rsidRPr="001256DD" w:rsidRDefault="00651E52" w:rsidP="00AE04B8">
            <w:pPr>
              <w:jc w:val="center"/>
              <w:rPr>
                <w:rFonts w:ascii="Verdana" w:hAnsi="Verdana"/>
                <w:b/>
                <w:bCs/>
                <w:i/>
                <w:sz w:val="14"/>
                <w:szCs w:val="14"/>
                <w:lang w:val="fr-FR"/>
              </w:rPr>
            </w:pPr>
            <w:r w:rsidRPr="001256DD">
              <w:rPr>
                <w:rFonts w:ascii="Verdana" w:hAnsi="Verdana"/>
                <w:b/>
                <w:bCs/>
                <w:i/>
                <w:sz w:val="14"/>
                <w:szCs w:val="14"/>
                <w:lang w:val="fr-FR"/>
              </w:rPr>
              <w:t>Votre ménage</w:t>
            </w:r>
          </w:p>
          <w:p w14:paraId="440D680E" w14:textId="77777777" w:rsidR="00651E52" w:rsidRPr="001256DD" w:rsidRDefault="00651E52" w:rsidP="00AE04B8">
            <w:pPr>
              <w:spacing w:after="120"/>
              <w:jc w:val="center"/>
              <w:rPr>
                <w:rFonts w:ascii="Verdana" w:hAnsi="Verdana"/>
                <w:b/>
                <w:bCs/>
                <w:i/>
                <w:sz w:val="14"/>
                <w:szCs w:val="14"/>
                <w:lang w:val="fr-FR"/>
              </w:rPr>
            </w:pPr>
            <w:proofErr w:type="gramStart"/>
            <w:r w:rsidRPr="001256DD">
              <w:rPr>
                <w:rFonts w:ascii="Verdana" w:hAnsi="Verdana"/>
                <w:b/>
                <w:bCs/>
                <w:i/>
                <w:sz w:val="14"/>
                <w:szCs w:val="14"/>
                <w:lang w:val="fr-FR"/>
              </w:rPr>
              <w:t>a</w:t>
            </w:r>
            <w:proofErr w:type="gramEnd"/>
            <w:r w:rsidRPr="001256DD">
              <w:rPr>
                <w:rFonts w:ascii="Verdana" w:hAnsi="Verdana"/>
                <w:b/>
                <w:bCs/>
                <w:i/>
                <w:sz w:val="14"/>
                <w:szCs w:val="14"/>
                <w:lang w:val="fr-FR"/>
              </w:rPr>
              <w:t>–t-il consommé [l’aliment] hier ?</w:t>
            </w:r>
          </w:p>
          <w:p w14:paraId="515DBB39" w14:textId="77777777" w:rsidR="00651E52" w:rsidRPr="001256DD" w:rsidRDefault="00651E52" w:rsidP="00AE04B8">
            <w:pPr>
              <w:jc w:val="center"/>
              <w:rPr>
                <w:rFonts w:ascii="Verdana" w:hAnsi="Verdana"/>
                <w:b/>
                <w:bCs/>
                <w:sz w:val="14"/>
                <w:szCs w:val="14"/>
                <w:lang w:val="fr-FR"/>
              </w:rPr>
            </w:pPr>
            <w:r w:rsidRPr="001256DD">
              <w:rPr>
                <w:rFonts w:ascii="Verdana" w:hAnsi="Verdana"/>
                <w:b/>
                <w:bCs/>
                <w:i/>
                <w:sz w:val="14"/>
                <w:szCs w:val="14"/>
                <w:lang w:val="fr-FR"/>
              </w:rPr>
              <w:t>0=Non    1=Oui</w:t>
            </w:r>
          </w:p>
        </w:tc>
        <w:tc>
          <w:tcPr>
            <w:tcW w:w="1997" w:type="dxa"/>
            <w:gridSpan w:val="3"/>
            <w:shd w:val="clear" w:color="auto" w:fill="auto"/>
            <w:vAlign w:val="center"/>
          </w:tcPr>
          <w:p w14:paraId="13E46741" w14:textId="77777777" w:rsidR="00651E52" w:rsidRPr="001256DD" w:rsidRDefault="00651E52" w:rsidP="00AE04B8">
            <w:pPr>
              <w:spacing w:after="120"/>
              <w:jc w:val="center"/>
              <w:rPr>
                <w:rFonts w:ascii="Verdana" w:hAnsi="Verdana"/>
                <w:b/>
                <w:bCs/>
                <w:i/>
                <w:sz w:val="14"/>
                <w:szCs w:val="14"/>
                <w:lang w:val="fr-FR"/>
              </w:rPr>
            </w:pPr>
            <w:r w:rsidRPr="001256DD">
              <w:rPr>
                <w:rFonts w:ascii="Verdana" w:hAnsi="Verdana"/>
                <w:b/>
                <w:bCs/>
                <w:sz w:val="14"/>
                <w:szCs w:val="14"/>
                <w:lang w:val="fr-FR"/>
              </w:rPr>
              <w:t>N</w:t>
            </w:r>
            <w:r w:rsidRPr="001256DD">
              <w:rPr>
                <w:rFonts w:ascii="Verdana" w:hAnsi="Verdana"/>
                <w:b/>
                <w:bCs/>
                <w:i/>
                <w:sz w:val="14"/>
                <w:szCs w:val="14"/>
                <w:lang w:val="fr-FR"/>
              </w:rPr>
              <w:t>ombre de JOURS de consommation durant les 7 derniers jours ?</w:t>
            </w:r>
          </w:p>
          <w:p w14:paraId="3C59F185" w14:textId="77777777" w:rsidR="00651E52" w:rsidRPr="001256DD" w:rsidRDefault="00651E52" w:rsidP="00AE04B8">
            <w:pPr>
              <w:jc w:val="center"/>
              <w:rPr>
                <w:rFonts w:ascii="Verdana" w:hAnsi="Verdana"/>
                <w:b/>
                <w:bCs/>
                <w:sz w:val="14"/>
                <w:szCs w:val="14"/>
                <w:lang w:val="fr-FR"/>
              </w:rPr>
            </w:pPr>
            <w:r w:rsidRPr="001256DD">
              <w:rPr>
                <w:rFonts w:ascii="Verdana" w:hAnsi="Verdana"/>
                <w:b/>
                <w:bCs/>
                <w:i/>
                <w:sz w:val="14"/>
                <w:szCs w:val="14"/>
                <w:lang w:val="fr-FR"/>
              </w:rPr>
              <w:t>(0 à 7)</w:t>
            </w:r>
          </w:p>
        </w:tc>
        <w:tc>
          <w:tcPr>
            <w:tcW w:w="2113" w:type="dxa"/>
            <w:gridSpan w:val="2"/>
            <w:shd w:val="clear" w:color="auto" w:fill="auto"/>
            <w:vAlign w:val="center"/>
          </w:tcPr>
          <w:p w14:paraId="61934B0A" w14:textId="77777777" w:rsidR="00651E52" w:rsidRPr="001256DD" w:rsidRDefault="00651E52" w:rsidP="00AE04B8">
            <w:pPr>
              <w:spacing w:after="60"/>
              <w:jc w:val="center"/>
              <w:rPr>
                <w:rFonts w:ascii="Verdana" w:hAnsi="Verdana" w:cs="Tw Cen MT"/>
                <w:sz w:val="14"/>
                <w:szCs w:val="14"/>
                <w:lang w:val="fr-FR" w:eastAsia="es-PA"/>
              </w:rPr>
            </w:pPr>
            <w:r w:rsidRPr="001256DD">
              <w:rPr>
                <w:rFonts w:ascii="Verdana" w:hAnsi="Verdana"/>
                <w:b/>
                <w:bCs/>
                <w:iCs/>
                <w:sz w:val="14"/>
                <w:szCs w:val="14"/>
                <w:lang w:val="fr-FR"/>
              </w:rPr>
              <w:t xml:space="preserve">Source </w:t>
            </w:r>
            <w:r w:rsidRPr="001256DD">
              <w:rPr>
                <w:rFonts w:ascii="Verdana" w:hAnsi="Verdana"/>
                <w:b/>
                <w:bCs/>
                <w:iCs/>
                <w:sz w:val="14"/>
                <w:szCs w:val="14"/>
                <w:u w:val="single"/>
                <w:lang w:val="fr-FR"/>
              </w:rPr>
              <w:t>principale</w:t>
            </w:r>
            <w:r w:rsidRPr="001256DD">
              <w:rPr>
                <w:rFonts w:ascii="Verdana" w:hAnsi="Verdana"/>
                <w:b/>
                <w:bCs/>
                <w:iCs/>
                <w:sz w:val="14"/>
                <w:szCs w:val="14"/>
                <w:lang w:val="fr-FR"/>
              </w:rPr>
              <w:t xml:space="preserve"> des aliments consommés</w:t>
            </w:r>
          </w:p>
          <w:p w14:paraId="6AB2A2A9" w14:textId="77777777" w:rsidR="00651E52" w:rsidRPr="001256DD" w:rsidRDefault="00651E52" w:rsidP="00AE04B8">
            <w:pPr>
              <w:jc w:val="center"/>
              <w:rPr>
                <w:rFonts w:ascii="Verdana" w:hAnsi="Verdana"/>
                <w:b/>
                <w:sz w:val="16"/>
                <w:szCs w:val="16"/>
                <w:lang w:val="fr-FR"/>
              </w:rPr>
            </w:pPr>
            <w:r w:rsidRPr="001256DD">
              <w:rPr>
                <w:rFonts w:ascii="Verdana" w:hAnsi="Verdana"/>
                <w:sz w:val="14"/>
                <w:szCs w:val="14"/>
                <w:lang w:val="fr-FR"/>
              </w:rPr>
              <w:t>(Voir les codes ci-dessous)</w:t>
            </w:r>
          </w:p>
        </w:tc>
      </w:tr>
      <w:tr w:rsidR="00651E52" w:rsidRPr="001256DD" w14:paraId="3577E3E0" w14:textId="77777777" w:rsidTr="00AE04B8">
        <w:trPr>
          <w:cantSplit/>
          <w:trHeight w:val="527"/>
        </w:trPr>
        <w:tc>
          <w:tcPr>
            <w:tcW w:w="709" w:type="dxa"/>
            <w:tcBorders>
              <w:bottom w:val="single" w:sz="4" w:space="0" w:color="auto"/>
            </w:tcBorders>
            <w:shd w:val="clear" w:color="auto" w:fill="D9D9D9"/>
            <w:vAlign w:val="center"/>
          </w:tcPr>
          <w:p w14:paraId="2B4EDA02"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5.1</w:t>
            </w:r>
          </w:p>
        </w:tc>
        <w:tc>
          <w:tcPr>
            <w:tcW w:w="4674" w:type="dxa"/>
            <w:gridSpan w:val="2"/>
            <w:tcBorders>
              <w:bottom w:val="single" w:sz="4" w:space="0" w:color="auto"/>
            </w:tcBorders>
            <w:vAlign w:val="center"/>
          </w:tcPr>
          <w:p w14:paraId="0B0E598B" w14:textId="77777777" w:rsidR="00651E52" w:rsidRPr="001256DD" w:rsidRDefault="00651E52" w:rsidP="00AE04B8">
            <w:pPr>
              <w:ind w:left="-20"/>
              <w:rPr>
                <w:rFonts w:ascii="Verdana" w:hAnsi="Verdana"/>
                <w:bCs/>
                <w:iCs/>
                <w:sz w:val="16"/>
                <w:szCs w:val="16"/>
                <w:lang w:val="fr-FR"/>
              </w:rPr>
            </w:pPr>
            <w:r w:rsidRPr="001256DD">
              <w:rPr>
                <w:rFonts w:ascii="Verdana" w:hAnsi="Verdana"/>
                <w:b/>
                <w:bCs/>
                <w:iCs/>
                <w:sz w:val="16"/>
                <w:szCs w:val="16"/>
                <w:lang w:val="fr-FR"/>
              </w:rPr>
              <w:t>Céréales, Racines, tubercules </w:t>
            </w:r>
            <w:r w:rsidRPr="001256DD">
              <w:rPr>
                <w:rFonts w:ascii="Verdana" w:hAnsi="Verdana"/>
                <w:bCs/>
                <w:iCs/>
                <w:sz w:val="16"/>
                <w:szCs w:val="16"/>
                <w:lang w:val="fr-FR"/>
              </w:rPr>
              <w:t>: sorgho, mil, maïs, blé, riz, pain/galette, beignets, farine, pâtes alimentaire, manioc, pomme de terre, patates douces, ignames, et autres tubercules</w:t>
            </w:r>
          </w:p>
        </w:tc>
        <w:tc>
          <w:tcPr>
            <w:tcW w:w="1559" w:type="dxa"/>
            <w:gridSpan w:val="2"/>
            <w:tcBorders>
              <w:bottom w:val="single" w:sz="4" w:space="0" w:color="auto"/>
            </w:tcBorders>
            <w:shd w:val="clear" w:color="auto" w:fill="F2F2F2"/>
            <w:vAlign w:val="center"/>
          </w:tcPr>
          <w:p w14:paraId="408DE2AB"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1997" w:type="dxa"/>
            <w:gridSpan w:val="3"/>
            <w:shd w:val="clear" w:color="auto" w:fill="auto"/>
            <w:vAlign w:val="center"/>
          </w:tcPr>
          <w:p w14:paraId="1E3D844D"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2113" w:type="dxa"/>
            <w:gridSpan w:val="2"/>
            <w:shd w:val="clear" w:color="auto" w:fill="auto"/>
            <w:vAlign w:val="center"/>
          </w:tcPr>
          <w:p w14:paraId="39095112"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w:t>
            </w:r>
          </w:p>
        </w:tc>
      </w:tr>
      <w:tr w:rsidR="00651E52" w:rsidRPr="001256DD" w14:paraId="3E4AD1E4" w14:textId="77777777" w:rsidTr="00AE04B8">
        <w:trPr>
          <w:cantSplit/>
          <w:trHeight w:val="305"/>
        </w:trPr>
        <w:tc>
          <w:tcPr>
            <w:tcW w:w="709" w:type="dxa"/>
            <w:tcBorders>
              <w:bottom w:val="single" w:sz="4" w:space="0" w:color="auto"/>
            </w:tcBorders>
            <w:shd w:val="clear" w:color="auto" w:fill="D9D9D9"/>
            <w:vAlign w:val="center"/>
          </w:tcPr>
          <w:p w14:paraId="536DD507"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5.2</w:t>
            </w:r>
          </w:p>
        </w:tc>
        <w:tc>
          <w:tcPr>
            <w:tcW w:w="4674" w:type="dxa"/>
            <w:gridSpan w:val="2"/>
            <w:tcBorders>
              <w:bottom w:val="single" w:sz="4" w:space="0" w:color="auto"/>
            </w:tcBorders>
            <w:vAlign w:val="center"/>
          </w:tcPr>
          <w:p w14:paraId="3792406A" w14:textId="77777777" w:rsidR="00651E52" w:rsidRPr="001256DD" w:rsidRDefault="00651E52" w:rsidP="00AE04B8">
            <w:pPr>
              <w:ind w:left="-20"/>
              <w:rPr>
                <w:rFonts w:ascii="Verdana" w:hAnsi="Verdana"/>
                <w:bCs/>
                <w:iCs/>
                <w:sz w:val="16"/>
                <w:szCs w:val="16"/>
                <w:lang w:val="fr-FR"/>
              </w:rPr>
            </w:pPr>
            <w:r w:rsidRPr="001256DD">
              <w:rPr>
                <w:rFonts w:ascii="Verdana" w:hAnsi="Verdana"/>
                <w:b/>
                <w:bCs/>
                <w:iCs/>
                <w:sz w:val="16"/>
                <w:szCs w:val="16"/>
                <w:lang w:val="fr-FR"/>
              </w:rPr>
              <w:t>Légumineuse/noix</w:t>
            </w:r>
            <w:r w:rsidRPr="001256DD">
              <w:rPr>
                <w:rFonts w:ascii="Verdana" w:hAnsi="Verdana"/>
                <w:bCs/>
                <w:iCs/>
                <w:sz w:val="16"/>
                <w:szCs w:val="16"/>
                <w:lang w:val="fr-FR"/>
              </w:rPr>
              <w:t> : haricots, arachides, lentilles, amande, et/ou autre noix</w:t>
            </w:r>
          </w:p>
        </w:tc>
        <w:tc>
          <w:tcPr>
            <w:tcW w:w="1559" w:type="dxa"/>
            <w:gridSpan w:val="2"/>
            <w:tcBorders>
              <w:bottom w:val="single" w:sz="4" w:space="0" w:color="auto"/>
            </w:tcBorders>
            <w:shd w:val="clear" w:color="auto" w:fill="F2F2F2"/>
            <w:vAlign w:val="center"/>
          </w:tcPr>
          <w:p w14:paraId="00BDF84E"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1997" w:type="dxa"/>
            <w:gridSpan w:val="3"/>
            <w:shd w:val="clear" w:color="auto" w:fill="auto"/>
            <w:vAlign w:val="center"/>
          </w:tcPr>
          <w:p w14:paraId="12EB7AFE"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2113" w:type="dxa"/>
            <w:gridSpan w:val="2"/>
            <w:shd w:val="clear" w:color="auto" w:fill="auto"/>
            <w:vAlign w:val="center"/>
          </w:tcPr>
          <w:p w14:paraId="6EDA0DA8" w14:textId="77777777" w:rsidR="00651E52" w:rsidRPr="001256DD" w:rsidRDefault="00651E52" w:rsidP="00AE04B8">
            <w:pPr>
              <w:jc w:val="center"/>
              <w:rPr>
                <w:rFonts w:ascii="Verdana" w:hAnsi="Verdana" w:cs="Arial"/>
                <w:bCs/>
                <w:sz w:val="16"/>
                <w:szCs w:val="16"/>
                <w:lang w:val="fr-FR"/>
              </w:rPr>
            </w:pPr>
            <w:r w:rsidRPr="001256DD">
              <w:rPr>
                <w:rFonts w:ascii="Verdana" w:hAnsi="Verdana"/>
                <w:sz w:val="16"/>
                <w:szCs w:val="16"/>
                <w:lang w:val="fr-FR"/>
              </w:rPr>
              <w:t>|___|</w:t>
            </w:r>
          </w:p>
        </w:tc>
      </w:tr>
      <w:tr w:rsidR="00651E52" w:rsidRPr="001256DD" w14:paraId="25119BA0" w14:textId="77777777" w:rsidTr="00AE04B8">
        <w:trPr>
          <w:cantSplit/>
          <w:trHeight w:val="876"/>
        </w:trPr>
        <w:tc>
          <w:tcPr>
            <w:tcW w:w="709" w:type="dxa"/>
            <w:tcBorders>
              <w:bottom w:val="single" w:sz="4" w:space="0" w:color="auto"/>
            </w:tcBorders>
            <w:shd w:val="clear" w:color="auto" w:fill="D9D9D9"/>
            <w:vAlign w:val="center"/>
          </w:tcPr>
          <w:p w14:paraId="5762F09E"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5.3</w:t>
            </w:r>
          </w:p>
        </w:tc>
        <w:tc>
          <w:tcPr>
            <w:tcW w:w="4674" w:type="dxa"/>
            <w:gridSpan w:val="2"/>
            <w:tcBorders>
              <w:bottom w:val="single" w:sz="4" w:space="0" w:color="auto"/>
            </w:tcBorders>
            <w:vAlign w:val="center"/>
          </w:tcPr>
          <w:p w14:paraId="09B5C09B" w14:textId="4622E92B" w:rsidR="00651E52" w:rsidRPr="001256DD" w:rsidRDefault="00651E52" w:rsidP="00AE04B8">
            <w:pPr>
              <w:ind w:left="-20"/>
              <w:rPr>
                <w:rFonts w:ascii="Verdana" w:hAnsi="Verdana"/>
                <w:bCs/>
                <w:iCs/>
                <w:sz w:val="16"/>
                <w:szCs w:val="16"/>
                <w:lang w:val="fr-FR"/>
              </w:rPr>
            </w:pPr>
            <w:r w:rsidRPr="001256DD">
              <w:rPr>
                <w:rFonts w:ascii="Verdana" w:hAnsi="Verdana"/>
                <w:b/>
                <w:bCs/>
                <w:iCs/>
                <w:sz w:val="16"/>
                <w:szCs w:val="16"/>
                <w:lang w:val="fr-FR"/>
              </w:rPr>
              <w:t>Lait et Autres produits laitiers </w:t>
            </w:r>
            <w:r w:rsidRPr="001256DD">
              <w:rPr>
                <w:rFonts w:ascii="Verdana" w:hAnsi="Verdana"/>
                <w:bCs/>
                <w:iCs/>
                <w:sz w:val="16"/>
                <w:szCs w:val="16"/>
                <w:lang w:val="fr-FR"/>
              </w:rPr>
              <w:t xml:space="preserve">: Lait frais/ aigri, yaourt, fromage, </w:t>
            </w:r>
            <w:r w:rsidR="00C61261" w:rsidRPr="001256DD">
              <w:rPr>
                <w:rFonts w:ascii="Verdana" w:hAnsi="Verdana"/>
                <w:bCs/>
                <w:iCs/>
                <w:sz w:val="16"/>
                <w:szCs w:val="16"/>
                <w:lang w:val="fr-FR"/>
              </w:rPr>
              <w:t>autres produits laitiers</w:t>
            </w:r>
            <w:r w:rsidRPr="001256DD">
              <w:rPr>
                <w:rFonts w:ascii="Verdana" w:hAnsi="Verdana"/>
                <w:bCs/>
                <w:iCs/>
                <w:sz w:val="16"/>
                <w:szCs w:val="16"/>
                <w:lang w:val="fr-FR"/>
              </w:rPr>
              <w:t xml:space="preserve"> SAUF margarine / beurre ou de petites quantités de lait pour le thé / café (Lait en poudre : seulement si des verres de lait en poudre sont consommés)</w:t>
            </w:r>
          </w:p>
        </w:tc>
        <w:tc>
          <w:tcPr>
            <w:tcW w:w="1559" w:type="dxa"/>
            <w:gridSpan w:val="2"/>
            <w:tcBorders>
              <w:bottom w:val="single" w:sz="4" w:space="0" w:color="auto"/>
            </w:tcBorders>
            <w:shd w:val="clear" w:color="auto" w:fill="F2F2F2"/>
            <w:vAlign w:val="center"/>
          </w:tcPr>
          <w:p w14:paraId="1CAAC0AB"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1997" w:type="dxa"/>
            <w:gridSpan w:val="3"/>
            <w:shd w:val="clear" w:color="auto" w:fill="auto"/>
            <w:vAlign w:val="center"/>
          </w:tcPr>
          <w:p w14:paraId="5DAE291A"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2113" w:type="dxa"/>
            <w:gridSpan w:val="2"/>
            <w:shd w:val="clear" w:color="auto" w:fill="auto"/>
            <w:vAlign w:val="center"/>
          </w:tcPr>
          <w:p w14:paraId="7D6BA122" w14:textId="77777777" w:rsidR="00651E52" w:rsidRPr="001256DD" w:rsidRDefault="00651E52" w:rsidP="00AE04B8">
            <w:pPr>
              <w:jc w:val="center"/>
              <w:rPr>
                <w:rFonts w:ascii="Verdana" w:hAnsi="Verdana" w:cs="Arial"/>
                <w:bCs/>
                <w:sz w:val="16"/>
                <w:szCs w:val="16"/>
                <w:lang w:val="fr-FR"/>
              </w:rPr>
            </w:pPr>
            <w:r w:rsidRPr="001256DD">
              <w:rPr>
                <w:rFonts w:ascii="Verdana" w:hAnsi="Verdana"/>
                <w:sz w:val="16"/>
                <w:szCs w:val="16"/>
                <w:lang w:val="fr-FR"/>
              </w:rPr>
              <w:t>|___|</w:t>
            </w:r>
          </w:p>
        </w:tc>
      </w:tr>
      <w:tr w:rsidR="00651E52" w:rsidRPr="001256DD" w14:paraId="6064CF9F" w14:textId="77777777" w:rsidTr="00AE04B8">
        <w:trPr>
          <w:cantSplit/>
          <w:trHeight w:val="527"/>
        </w:trPr>
        <w:tc>
          <w:tcPr>
            <w:tcW w:w="709" w:type="dxa"/>
            <w:tcBorders>
              <w:bottom w:val="single" w:sz="4" w:space="0" w:color="auto"/>
            </w:tcBorders>
            <w:shd w:val="clear" w:color="auto" w:fill="D9D9D9"/>
            <w:vAlign w:val="center"/>
          </w:tcPr>
          <w:p w14:paraId="2F8C0FC9"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5.4</w:t>
            </w:r>
          </w:p>
        </w:tc>
        <w:tc>
          <w:tcPr>
            <w:tcW w:w="4674" w:type="dxa"/>
            <w:gridSpan w:val="2"/>
            <w:tcBorders>
              <w:bottom w:val="single" w:sz="4" w:space="0" w:color="auto"/>
            </w:tcBorders>
            <w:vAlign w:val="center"/>
          </w:tcPr>
          <w:p w14:paraId="2B465083" w14:textId="2388467F" w:rsidR="00651E52" w:rsidRPr="001256DD" w:rsidRDefault="00651E52" w:rsidP="00AE04B8">
            <w:pPr>
              <w:ind w:left="-20"/>
              <w:rPr>
                <w:rFonts w:ascii="Verdana" w:hAnsi="Verdana"/>
                <w:b/>
                <w:sz w:val="16"/>
                <w:szCs w:val="16"/>
                <w:lang w:val="fr-FR"/>
              </w:rPr>
            </w:pPr>
            <w:r w:rsidRPr="001256DD">
              <w:rPr>
                <w:rFonts w:ascii="Verdana" w:hAnsi="Verdana"/>
                <w:b/>
                <w:sz w:val="16"/>
                <w:szCs w:val="16"/>
                <w:lang w:val="fr-FR"/>
              </w:rPr>
              <w:t xml:space="preserve">Viande, Poisson, </w:t>
            </w:r>
            <w:r w:rsidR="00C61261" w:rsidRPr="001256DD">
              <w:rPr>
                <w:rFonts w:ascii="Verdana" w:hAnsi="Verdana"/>
                <w:b/>
                <w:sz w:val="16"/>
                <w:szCs w:val="16"/>
                <w:lang w:val="fr-FR"/>
              </w:rPr>
              <w:t>Œufs :</w:t>
            </w:r>
            <w:r w:rsidRPr="001256DD">
              <w:rPr>
                <w:rFonts w:ascii="Verdana" w:hAnsi="Verdana"/>
                <w:b/>
                <w:sz w:val="16"/>
                <w:szCs w:val="16"/>
                <w:lang w:val="fr-FR"/>
              </w:rPr>
              <w:t xml:space="preserve"> </w:t>
            </w:r>
            <w:r w:rsidRPr="001256DD">
              <w:rPr>
                <w:rFonts w:ascii="Verdana" w:hAnsi="Verdana"/>
                <w:sz w:val="16"/>
                <w:szCs w:val="16"/>
                <w:lang w:val="fr-FR"/>
              </w:rPr>
              <w:t>chèvres, mouton, bœuf, poulets, fruits de mer, thon en boite, chenilles, termites, etc.</w:t>
            </w:r>
          </w:p>
        </w:tc>
        <w:tc>
          <w:tcPr>
            <w:tcW w:w="1559" w:type="dxa"/>
            <w:gridSpan w:val="2"/>
            <w:tcBorders>
              <w:bottom w:val="single" w:sz="4" w:space="0" w:color="auto"/>
            </w:tcBorders>
            <w:shd w:val="clear" w:color="auto" w:fill="F2F2F2"/>
            <w:vAlign w:val="center"/>
          </w:tcPr>
          <w:p w14:paraId="438B77CC"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1997" w:type="dxa"/>
            <w:gridSpan w:val="3"/>
            <w:shd w:val="clear" w:color="auto" w:fill="auto"/>
            <w:vAlign w:val="center"/>
          </w:tcPr>
          <w:p w14:paraId="587FAE84"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c>
          <w:tcPr>
            <w:tcW w:w="2113" w:type="dxa"/>
            <w:gridSpan w:val="2"/>
            <w:shd w:val="clear" w:color="auto" w:fill="auto"/>
            <w:vAlign w:val="center"/>
          </w:tcPr>
          <w:p w14:paraId="3556DCE3" w14:textId="77777777" w:rsidR="00651E52" w:rsidRPr="001256DD" w:rsidRDefault="00651E52" w:rsidP="00AE04B8">
            <w:pPr>
              <w:jc w:val="center"/>
              <w:rPr>
                <w:rFonts w:ascii="Verdana" w:hAnsi="Verdana" w:cs="Arial"/>
                <w:bCs/>
                <w:sz w:val="16"/>
                <w:szCs w:val="16"/>
                <w:lang w:val="fr-FR"/>
              </w:rPr>
            </w:pPr>
            <w:r w:rsidRPr="001256DD">
              <w:rPr>
                <w:rFonts w:ascii="Verdana" w:hAnsi="Verdana"/>
                <w:sz w:val="16"/>
                <w:szCs w:val="16"/>
                <w:lang w:val="fr-FR"/>
              </w:rPr>
              <w:t>|___|</w:t>
            </w:r>
          </w:p>
        </w:tc>
      </w:tr>
      <w:tr w:rsidR="00651E52" w:rsidRPr="003707AF" w14:paraId="46A65D85" w14:textId="77777777" w:rsidTr="00AE04B8">
        <w:trPr>
          <w:cantSplit/>
          <w:trHeight w:val="181"/>
        </w:trPr>
        <w:tc>
          <w:tcPr>
            <w:tcW w:w="709" w:type="dxa"/>
            <w:tcBorders>
              <w:bottom w:val="single" w:sz="4" w:space="0" w:color="auto"/>
            </w:tcBorders>
            <w:shd w:val="clear" w:color="auto" w:fill="D9D9D9"/>
            <w:vAlign w:val="center"/>
          </w:tcPr>
          <w:p w14:paraId="167DFAD4" w14:textId="77777777" w:rsidR="00651E52" w:rsidRPr="001256DD" w:rsidRDefault="00651E52" w:rsidP="00AE04B8">
            <w:pPr>
              <w:jc w:val="center"/>
              <w:rPr>
                <w:rFonts w:ascii="Verdana" w:hAnsi="Verdana"/>
                <w:b/>
                <w:sz w:val="14"/>
                <w:szCs w:val="14"/>
                <w:lang w:val="fr-FR"/>
              </w:rPr>
            </w:pPr>
          </w:p>
        </w:tc>
        <w:tc>
          <w:tcPr>
            <w:tcW w:w="10343" w:type="dxa"/>
            <w:gridSpan w:val="9"/>
            <w:tcBorders>
              <w:bottom w:val="single" w:sz="4" w:space="0" w:color="auto"/>
            </w:tcBorders>
            <w:vAlign w:val="center"/>
          </w:tcPr>
          <w:p w14:paraId="7A0C585A"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 xml:space="preserve">SI 0, Pas de consommation de Viande et Poisson, Aller à </w:t>
            </w:r>
            <w:r w:rsidRPr="001256DD">
              <w:rPr>
                <w:rFonts w:ascii="Verdana" w:hAnsi="Verdana"/>
                <w:b/>
                <w:sz w:val="16"/>
                <w:szCs w:val="16"/>
                <w:lang w:val="fr-FR"/>
              </w:rPr>
              <w:t>Q5.6</w:t>
            </w:r>
          </w:p>
        </w:tc>
      </w:tr>
      <w:tr w:rsidR="00651E52" w:rsidRPr="001256DD" w14:paraId="25B47E20" w14:textId="77777777" w:rsidTr="00AE04B8">
        <w:trPr>
          <w:cantSplit/>
          <w:trHeight w:val="283"/>
        </w:trPr>
        <w:tc>
          <w:tcPr>
            <w:tcW w:w="709" w:type="dxa"/>
            <w:tcBorders>
              <w:bottom w:val="single" w:sz="4" w:space="0" w:color="auto"/>
            </w:tcBorders>
            <w:shd w:val="clear" w:color="auto" w:fill="D9D9D9"/>
            <w:vAlign w:val="center"/>
          </w:tcPr>
          <w:p w14:paraId="775E95A6"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5.4.1</w:t>
            </w:r>
          </w:p>
        </w:tc>
        <w:tc>
          <w:tcPr>
            <w:tcW w:w="4674" w:type="dxa"/>
            <w:gridSpan w:val="2"/>
            <w:tcBorders>
              <w:bottom w:val="single" w:sz="4" w:space="0" w:color="auto"/>
            </w:tcBorders>
            <w:vAlign w:val="center"/>
          </w:tcPr>
          <w:p w14:paraId="029FF573" w14:textId="098C5540"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 xml:space="preserve">Viande : </w:t>
            </w:r>
            <w:r w:rsidRPr="001256DD">
              <w:rPr>
                <w:rFonts w:ascii="Verdana" w:hAnsi="Verdana"/>
                <w:bCs/>
                <w:iCs/>
                <w:sz w:val="16"/>
                <w:szCs w:val="16"/>
                <w:lang w:val="fr-FR"/>
              </w:rPr>
              <w:t>chèvre, mouton, bœuf, poulet, porc, chenilles</w:t>
            </w:r>
            <w:r w:rsidR="00C61261">
              <w:rPr>
                <w:rFonts w:ascii="Verdana" w:hAnsi="Verdana"/>
                <w:bCs/>
                <w:iCs/>
                <w:sz w:val="16"/>
                <w:szCs w:val="16"/>
                <w:lang w:val="fr-FR"/>
              </w:rPr>
              <w:t xml:space="preserve">, </w:t>
            </w:r>
            <w:r w:rsidR="00C61261" w:rsidRPr="00C61261">
              <w:rPr>
                <w:rFonts w:ascii="Verdana" w:hAnsi="Verdana"/>
                <w:bCs/>
                <w:iCs/>
                <w:sz w:val="16"/>
                <w:szCs w:val="16"/>
                <w:highlight w:val="yellow"/>
                <w:lang w:val="fr-FR"/>
              </w:rPr>
              <w:t>viande de brousse</w:t>
            </w:r>
          </w:p>
        </w:tc>
        <w:tc>
          <w:tcPr>
            <w:tcW w:w="1559" w:type="dxa"/>
            <w:gridSpan w:val="2"/>
            <w:tcBorders>
              <w:bottom w:val="single" w:sz="4" w:space="0" w:color="auto"/>
            </w:tcBorders>
            <w:shd w:val="clear" w:color="auto" w:fill="F2F2F2"/>
            <w:vAlign w:val="center"/>
          </w:tcPr>
          <w:p w14:paraId="4D97DEDF"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564DDD4A"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042F4D48"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1256DD" w14:paraId="491B4DA9" w14:textId="77777777" w:rsidTr="00AE04B8">
        <w:trPr>
          <w:cantSplit/>
          <w:trHeight w:val="305"/>
        </w:trPr>
        <w:tc>
          <w:tcPr>
            <w:tcW w:w="709" w:type="dxa"/>
            <w:tcBorders>
              <w:bottom w:val="single" w:sz="4" w:space="0" w:color="auto"/>
            </w:tcBorders>
            <w:shd w:val="clear" w:color="auto" w:fill="D9D9D9"/>
            <w:vAlign w:val="center"/>
          </w:tcPr>
          <w:p w14:paraId="18576998"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5.4.2</w:t>
            </w:r>
          </w:p>
        </w:tc>
        <w:tc>
          <w:tcPr>
            <w:tcW w:w="4674" w:type="dxa"/>
            <w:gridSpan w:val="2"/>
            <w:tcBorders>
              <w:bottom w:val="single" w:sz="4" w:space="0" w:color="auto"/>
            </w:tcBorders>
            <w:vAlign w:val="center"/>
          </w:tcPr>
          <w:p w14:paraId="6C7AA922" w14:textId="77777777"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Foie, rognon, cœur et/ou autres abats rouges</w:t>
            </w:r>
          </w:p>
        </w:tc>
        <w:tc>
          <w:tcPr>
            <w:tcW w:w="1559" w:type="dxa"/>
            <w:gridSpan w:val="2"/>
            <w:tcBorders>
              <w:bottom w:val="single" w:sz="4" w:space="0" w:color="auto"/>
            </w:tcBorders>
            <w:shd w:val="clear" w:color="auto" w:fill="F2F2F2"/>
            <w:vAlign w:val="center"/>
          </w:tcPr>
          <w:p w14:paraId="38B7710B"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707877DA"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589AE3A0"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1256DD" w14:paraId="11A40FEE" w14:textId="77777777" w:rsidTr="00AE04B8">
        <w:trPr>
          <w:cantSplit/>
          <w:trHeight w:val="359"/>
        </w:trPr>
        <w:tc>
          <w:tcPr>
            <w:tcW w:w="709" w:type="dxa"/>
            <w:tcBorders>
              <w:bottom w:val="single" w:sz="4" w:space="0" w:color="auto"/>
            </w:tcBorders>
            <w:shd w:val="clear" w:color="auto" w:fill="D9D9D9"/>
            <w:vAlign w:val="center"/>
          </w:tcPr>
          <w:p w14:paraId="377F32BF"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5.4.3</w:t>
            </w:r>
          </w:p>
        </w:tc>
        <w:tc>
          <w:tcPr>
            <w:tcW w:w="4674" w:type="dxa"/>
            <w:gridSpan w:val="2"/>
            <w:tcBorders>
              <w:bottom w:val="single" w:sz="4" w:space="0" w:color="auto"/>
            </w:tcBorders>
            <w:vAlign w:val="center"/>
          </w:tcPr>
          <w:p w14:paraId="25CAA7E0" w14:textId="77777777"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 xml:space="preserve">Poisson d’eau douce / mer </w:t>
            </w:r>
            <w:r w:rsidRPr="001256DD">
              <w:rPr>
                <w:rFonts w:ascii="Verdana" w:hAnsi="Verdana"/>
                <w:bCs/>
                <w:iCs/>
                <w:sz w:val="16"/>
                <w:szCs w:val="16"/>
                <w:lang w:val="fr-FR"/>
              </w:rPr>
              <w:t>/ conserves de poisson</w:t>
            </w:r>
          </w:p>
        </w:tc>
        <w:tc>
          <w:tcPr>
            <w:tcW w:w="1559" w:type="dxa"/>
            <w:gridSpan w:val="2"/>
            <w:tcBorders>
              <w:bottom w:val="single" w:sz="4" w:space="0" w:color="auto"/>
            </w:tcBorders>
            <w:shd w:val="clear" w:color="auto" w:fill="F2F2F2"/>
            <w:vAlign w:val="center"/>
          </w:tcPr>
          <w:p w14:paraId="6A96F1B9"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3BC42CA2"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6FF1284D"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1256DD" w14:paraId="5CFBDCA7" w14:textId="77777777" w:rsidTr="00AE04B8">
        <w:trPr>
          <w:cantSplit/>
          <w:trHeight w:val="277"/>
        </w:trPr>
        <w:tc>
          <w:tcPr>
            <w:tcW w:w="709" w:type="dxa"/>
            <w:tcBorders>
              <w:bottom w:val="single" w:sz="4" w:space="0" w:color="auto"/>
            </w:tcBorders>
            <w:shd w:val="clear" w:color="auto" w:fill="D9D9D9"/>
            <w:vAlign w:val="center"/>
          </w:tcPr>
          <w:p w14:paraId="5E03DDF9"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5.4.4</w:t>
            </w:r>
          </w:p>
        </w:tc>
        <w:tc>
          <w:tcPr>
            <w:tcW w:w="4674" w:type="dxa"/>
            <w:gridSpan w:val="2"/>
            <w:tcBorders>
              <w:bottom w:val="single" w:sz="4" w:space="0" w:color="auto"/>
            </w:tcBorders>
            <w:vAlign w:val="center"/>
          </w:tcPr>
          <w:p w14:paraId="5567825B" w14:textId="77777777"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Œufs</w:t>
            </w:r>
          </w:p>
        </w:tc>
        <w:tc>
          <w:tcPr>
            <w:tcW w:w="1559" w:type="dxa"/>
            <w:gridSpan w:val="2"/>
            <w:tcBorders>
              <w:bottom w:val="single" w:sz="4" w:space="0" w:color="auto"/>
            </w:tcBorders>
            <w:shd w:val="clear" w:color="auto" w:fill="F2F2F2"/>
            <w:vAlign w:val="center"/>
          </w:tcPr>
          <w:p w14:paraId="7F00C248"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5B2A5391"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01D4D4FF"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1256DD" w14:paraId="2FF53B5F" w14:textId="77777777" w:rsidTr="00AE04B8">
        <w:trPr>
          <w:cantSplit/>
          <w:trHeight w:val="482"/>
        </w:trPr>
        <w:tc>
          <w:tcPr>
            <w:tcW w:w="709" w:type="dxa"/>
            <w:tcBorders>
              <w:bottom w:val="single" w:sz="4" w:space="0" w:color="auto"/>
            </w:tcBorders>
            <w:shd w:val="clear" w:color="auto" w:fill="D9D9D9"/>
            <w:vAlign w:val="center"/>
          </w:tcPr>
          <w:p w14:paraId="454CDE58" w14:textId="77777777" w:rsidR="00651E52" w:rsidRPr="001256DD" w:rsidRDefault="00A273F1" w:rsidP="00AE04B8">
            <w:pPr>
              <w:jc w:val="center"/>
              <w:rPr>
                <w:rFonts w:ascii="Verdana" w:hAnsi="Verdana"/>
                <w:b/>
                <w:sz w:val="14"/>
                <w:szCs w:val="14"/>
                <w:lang w:val="fr-FR"/>
              </w:rPr>
            </w:pPr>
            <w:r w:rsidRPr="001256DD">
              <w:rPr>
                <w:rFonts w:ascii="Verdana" w:hAnsi="Verdana"/>
                <w:b/>
                <w:sz w:val="14"/>
                <w:szCs w:val="14"/>
                <w:lang w:val="fr-FR"/>
              </w:rPr>
              <w:t>5.6</w:t>
            </w:r>
          </w:p>
        </w:tc>
        <w:tc>
          <w:tcPr>
            <w:tcW w:w="4674" w:type="dxa"/>
            <w:gridSpan w:val="2"/>
            <w:tcBorders>
              <w:bottom w:val="single" w:sz="4" w:space="0" w:color="auto"/>
            </w:tcBorders>
            <w:vAlign w:val="center"/>
          </w:tcPr>
          <w:p w14:paraId="30FAA120" w14:textId="7DE1A42D"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 xml:space="preserve">Légumes et feuilles vertes : </w:t>
            </w:r>
            <w:r w:rsidRPr="001256DD">
              <w:rPr>
                <w:rFonts w:ascii="Verdana" w:hAnsi="Verdana"/>
                <w:bCs/>
                <w:iCs/>
                <w:sz w:val="16"/>
                <w:szCs w:val="16"/>
                <w:lang w:val="fr-FR"/>
              </w:rPr>
              <w:t>caro</w:t>
            </w:r>
            <w:r w:rsidR="0090600D">
              <w:rPr>
                <w:rFonts w:ascii="Verdana" w:hAnsi="Verdana"/>
                <w:bCs/>
                <w:iCs/>
                <w:sz w:val="16"/>
                <w:szCs w:val="16"/>
                <w:lang w:val="fr-FR"/>
              </w:rPr>
              <w:t>tte, poivron rouge, citrouille,</w:t>
            </w:r>
            <w:r w:rsidRPr="001256DD">
              <w:rPr>
                <w:rFonts w:ascii="Verdana" w:hAnsi="Verdana"/>
                <w:bCs/>
                <w:iCs/>
                <w:sz w:val="16"/>
                <w:szCs w:val="16"/>
                <w:lang w:val="fr-FR"/>
              </w:rPr>
              <w:t xml:space="preserve"> oignon, tomates, concombre, haricot vert, petit pois, champignon, etc.</w:t>
            </w:r>
          </w:p>
        </w:tc>
        <w:tc>
          <w:tcPr>
            <w:tcW w:w="1559" w:type="dxa"/>
            <w:gridSpan w:val="2"/>
            <w:tcBorders>
              <w:bottom w:val="single" w:sz="4" w:space="0" w:color="auto"/>
            </w:tcBorders>
            <w:shd w:val="clear" w:color="auto" w:fill="F2F2F2"/>
            <w:vAlign w:val="center"/>
          </w:tcPr>
          <w:p w14:paraId="1A040339"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26FC56D5"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399BFAE7"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3707AF" w14:paraId="51411588" w14:textId="77777777" w:rsidTr="00AE04B8">
        <w:trPr>
          <w:cantSplit/>
          <w:trHeight w:val="184"/>
        </w:trPr>
        <w:tc>
          <w:tcPr>
            <w:tcW w:w="709" w:type="dxa"/>
            <w:tcBorders>
              <w:bottom w:val="single" w:sz="4" w:space="0" w:color="auto"/>
            </w:tcBorders>
            <w:shd w:val="clear" w:color="auto" w:fill="D9D9D9"/>
            <w:vAlign w:val="center"/>
          </w:tcPr>
          <w:p w14:paraId="6DF381FA" w14:textId="77777777" w:rsidR="00651E52" w:rsidRPr="001256DD" w:rsidRDefault="00651E52" w:rsidP="00AE04B8">
            <w:pPr>
              <w:jc w:val="center"/>
              <w:rPr>
                <w:rFonts w:ascii="Verdana" w:hAnsi="Verdana"/>
                <w:b/>
                <w:sz w:val="14"/>
                <w:szCs w:val="14"/>
                <w:lang w:val="fr-FR"/>
              </w:rPr>
            </w:pPr>
          </w:p>
        </w:tc>
        <w:tc>
          <w:tcPr>
            <w:tcW w:w="10343" w:type="dxa"/>
            <w:gridSpan w:val="9"/>
            <w:tcBorders>
              <w:bottom w:val="single" w:sz="4" w:space="0" w:color="auto"/>
            </w:tcBorders>
            <w:vAlign w:val="center"/>
          </w:tcPr>
          <w:p w14:paraId="31CE4530" w14:textId="77777777" w:rsidR="00651E52" w:rsidRPr="001256DD" w:rsidRDefault="00651E52" w:rsidP="00AE04B8">
            <w:pPr>
              <w:pStyle w:val="Default"/>
              <w:jc w:val="center"/>
              <w:rPr>
                <w:b/>
                <w:sz w:val="16"/>
                <w:szCs w:val="16"/>
                <w:lang w:val="fr-FR"/>
              </w:rPr>
            </w:pPr>
            <w:r w:rsidRPr="001256DD">
              <w:rPr>
                <w:sz w:val="16"/>
                <w:szCs w:val="16"/>
                <w:lang w:val="fr-FR"/>
              </w:rPr>
              <w:t>SI 0, Pas de consommation de légumes et de feuilles vertes, Aller à</w:t>
            </w:r>
            <w:r w:rsidRPr="001256DD">
              <w:rPr>
                <w:b/>
                <w:sz w:val="16"/>
                <w:szCs w:val="16"/>
                <w:lang w:val="fr-FR"/>
              </w:rPr>
              <w:t xml:space="preserve"> Q5.7</w:t>
            </w:r>
          </w:p>
        </w:tc>
      </w:tr>
      <w:tr w:rsidR="00651E52" w:rsidRPr="001256DD" w14:paraId="5E4CC10F" w14:textId="77777777" w:rsidTr="00AE04B8">
        <w:trPr>
          <w:cantSplit/>
          <w:trHeight w:val="383"/>
        </w:trPr>
        <w:tc>
          <w:tcPr>
            <w:tcW w:w="709" w:type="dxa"/>
            <w:tcBorders>
              <w:bottom w:val="single" w:sz="4" w:space="0" w:color="auto"/>
            </w:tcBorders>
            <w:shd w:val="clear" w:color="auto" w:fill="D9D9D9"/>
            <w:vAlign w:val="center"/>
          </w:tcPr>
          <w:p w14:paraId="48E3ED1B"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5.6.1</w:t>
            </w:r>
          </w:p>
        </w:tc>
        <w:tc>
          <w:tcPr>
            <w:tcW w:w="4674" w:type="dxa"/>
            <w:gridSpan w:val="2"/>
            <w:tcBorders>
              <w:bottom w:val="single" w:sz="4" w:space="0" w:color="auto"/>
            </w:tcBorders>
          </w:tcPr>
          <w:p w14:paraId="6B0BF175" w14:textId="77777777" w:rsidR="00651E52" w:rsidRPr="001256DD" w:rsidRDefault="00651E52" w:rsidP="00AE04B8">
            <w:pPr>
              <w:ind w:left="-20"/>
              <w:rPr>
                <w:rFonts w:ascii="Verdana" w:hAnsi="Verdana"/>
                <w:bCs/>
                <w:iCs/>
                <w:sz w:val="16"/>
                <w:szCs w:val="16"/>
                <w:lang w:val="fr-FR"/>
              </w:rPr>
            </w:pPr>
            <w:r w:rsidRPr="001256DD">
              <w:rPr>
                <w:rFonts w:ascii="Verdana" w:hAnsi="Verdana"/>
                <w:b/>
                <w:bCs/>
                <w:iCs/>
                <w:sz w:val="16"/>
                <w:szCs w:val="16"/>
                <w:lang w:val="fr-FR"/>
              </w:rPr>
              <w:t>Légumes de couleur orange</w:t>
            </w:r>
            <w:r w:rsidRPr="001256DD">
              <w:rPr>
                <w:rFonts w:ascii="Verdana" w:hAnsi="Verdana"/>
                <w:bCs/>
                <w:iCs/>
                <w:sz w:val="16"/>
                <w:szCs w:val="16"/>
                <w:lang w:val="fr-FR"/>
              </w:rPr>
              <w:t xml:space="preserve"> : légumes riches en Vitamine </w:t>
            </w:r>
            <w:proofErr w:type="gramStart"/>
            <w:r w:rsidRPr="001256DD">
              <w:rPr>
                <w:rFonts w:ascii="Verdana" w:hAnsi="Verdana"/>
                <w:bCs/>
                <w:iCs/>
                <w:sz w:val="16"/>
                <w:szCs w:val="16"/>
                <w:lang w:val="fr-FR"/>
              </w:rPr>
              <w:t>A:</w:t>
            </w:r>
            <w:proofErr w:type="gramEnd"/>
            <w:r w:rsidRPr="001256DD">
              <w:rPr>
                <w:rFonts w:ascii="Verdana" w:hAnsi="Verdana"/>
                <w:bCs/>
                <w:iCs/>
                <w:sz w:val="16"/>
                <w:szCs w:val="16"/>
                <w:lang w:val="fr-FR"/>
              </w:rPr>
              <w:t xml:space="preserve"> carotte, poivron rouge, citrouille</w:t>
            </w:r>
          </w:p>
        </w:tc>
        <w:tc>
          <w:tcPr>
            <w:tcW w:w="1559" w:type="dxa"/>
            <w:gridSpan w:val="2"/>
            <w:tcBorders>
              <w:bottom w:val="single" w:sz="4" w:space="0" w:color="auto"/>
            </w:tcBorders>
            <w:shd w:val="clear" w:color="auto" w:fill="F2F2F2"/>
            <w:vAlign w:val="center"/>
          </w:tcPr>
          <w:p w14:paraId="443B0EBD" w14:textId="77777777" w:rsidR="00651E52" w:rsidRPr="001256DD" w:rsidRDefault="00651E52" w:rsidP="00AE04B8">
            <w:pPr>
              <w:jc w:val="center"/>
              <w:rPr>
                <w:rFonts w:ascii="Verdana" w:hAnsi="Verdana"/>
                <w:bCs/>
                <w:iCs/>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28B13E9B" w14:textId="77777777" w:rsidR="00651E52" w:rsidRPr="001256DD" w:rsidRDefault="00651E52" w:rsidP="00AE04B8">
            <w:pPr>
              <w:jc w:val="center"/>
              <w:rPr>
                <w:rFonts w:ascii="Verdana" w:hAnsi="Verdana"/>
                <w:bCs/>
                <w:iCs/>
                <w:sz w:val="16"/>
                <w:szCs w:val="16"/>
                <w:lang w:val="fr-FR"/>
              </w:rPr>
            </w:pPr>
            <w:r w:rsidRPr="001256DD">
              <w:rPr>
                <w:rFonts w:ascii="Verdana" w:hAnsi="Verdana"/>
                <w:bCs/>
                <w:iCs/>
                <w:sz w:val="16"/>
                <w:szCs w:val="16"/>
                <w:lang w:val="fr-FR"/>
              </w:rPr>
              <w:t>|___|</w:t>
            </w:r>
          </w:p>
        </w:tc>
        <w:tc>
          <w:tcPr>
            <w:tcW w:w="2113" w:type="dxa"/>
            <w:gridSpan w:val="2"/>
            <w:shd w:val="clear" w:color="auto" w:fill="auto"/>
            <w:vAlign w:val="center"/>
          </w:tcPr>
          <w:p w14:paraId="32BB80E6" w14:textId="77777777" w:rsidR="00651E52" w:rsidRPr="001256DD" w:rsidRDefault="00651E52" w:rsidP="00AE04B8">
            <w:pPr>
              <w:jc w:val="center"/>
              <w:rPr>
                <w:rFonts w:ascii="Verdana" w:hAnsi="Verdana"/>
                <w:bCs/>
                <w:iCs/>
                <w:sz w:val="16"/>
                <w:szCs w:val="16"/>
                <w:lang w:val="fr-FR"/>
              </w:rPr>
            </w:pPr>
            <w:r w:rsidRPr="001256DD">
              <w:rPr>
                <w:rFonts w:ascii="Verdana" w:hAnsi="Verdana"/>
                <w:bCs/>
                <w:iCs/>
                <w:sz w:val="16"/>
                <w:szCs w:val="16"/>
                <w:lang w:val="fr-FR"/>
              </w:rPr>
              <w:t>|___|</w:t>
            </w:r>
          </w:p>
        </w:tc>
      </w:tr>
      <w:tr w:rsidR="00651E52" w:rsidRPr="001256DD" w14:paraId="4142E970" w14:textId="77777777" w:rsidTr="00AE04B8">
        <w:trPr>
          <w:cantSplit/>
          <w:trHeight w:val="417"/>
        </w:trPr>
        <w:tc>
          <w:tcPr>
            <w:tcW w:w="709" w:type="dxa"/>
            <w:tcBorders>
              <w:bottom w:val="single" w:sz="4" w:space="0" w:color="auto"/>
            </w:tcBorders>
            <w:shd w:val="clear" w:color="auto" w:fill="D9D9D9"/>
            <w:vAlign w:val="center"/>
          </w:tcPr>
          <w:p w14:paraId="41973D8E" w14:textId="77777777" w:rsidR="00651E52" w:rsidRPr="001256DD" w:rsidRDefault="00651E52" w:rsidP="00AE04B8">
            <w:pPr>
              <w:jc w:val="center"/>
              <w:rPr>
                <w:rFonts w:ascii="Verdana" w:hAnsi="Verdana"/>
                <w:b/>
                <w:sz w:val="14"/>
                <w:szCs w:val="14"/>
                <w:lang w:val="fr-FR"/>
              </w:rPr>
            </w:pPr>
            <w:r w:rsidRPr="001256DD">
              <w:rPr>
                <w:rFonts w:ascii="Verdana" w:hAnsi="Verdana"/>
                <w:b/>
                <w:bCs/>
                <w:iCs/>
                <w:sz w:val="14"/>
                <w:szCs w:val="14"/>
                <w:lang w:val="fr-FR"/>
              </w:rPr>
              <w:lastRenderedPageBreak/>
              <w:t>5.6.2</w:t>
            </w:r>
          </w:p>
        </w:tc>
        <w:tc>
          <w:tcPr>
            <w:tcW w:w="4674" w:type="dxa"/>
            <w:gridSpan w:val="2"/>
            <w:tcBorders>
              <w:bottom w:val="single" w:sz="4" w:space="0" w:color="auto"/>
            </w:tcBorders>
          </w:tcPr>
          <w:p w14:paraId="62215A02" w14:textId="2652AD52" w:rsidR="00651E52" w:rsidRPr="001256DD" w:rsidRDefault="00651E52" w:rsidP="00AE04B8">
            <w:pPr>
              <w:ind w:left="-20"/>
              <w:rPr>
                <w:rFonts w:ascii="Verdana" w:hAnsi="Verdana"/>
                <w:bCs/>
                <w:iCs/>
                <w:sz w:val="16"/>
                <w:szCs w:val="16"/>
                <w:lang w:val="fr-FR"/>
              </w:rPr>
            </w:pPr>
            <w:r w:rsidRPr="001256DD">
              <w:rPr>
                <w:rFonts w:ascii="Verdana" w:hAnsi="Verdana"/>
                <w:b/>
                <w:bCs/>
                <w:iCs/>
                <w:sz w:val="16"/>
                <w:szCs w:val="16"/>
                <w:lang w:val="fr-FR"/>
              </w:rPr>
              <w:t xml:space="preserve">Légumes à feuilles </w:t>
            </w:r>
            <w:proofErr w:type="gramStart"/>
            <w:r w:rsidRPr="001256DD">
              <w:rPr>
                <w:rFonts w:ascii="Verdana" w:hAnsi="Verdana"/>
                <w:b/>
                <w:bCs/>
                <w:iCs/>
                <w:sz w:val="16"/>
                <w:szCs w:val="16"/>
                <w:lang w:val="fr-FR"/>
              </w:rPr>
              <w:t>verte foncées</w:t>
            </w:r>
            <w:proofErr w:type="gramEnd"/>
            <w:r w:rsidRPr="001256DD">
              <w:rPr>
                <w:rFonts w:ascii="Verdana" w:hAnsi="Verdana"/>
                <w:bCs/>
                <w:iCs/>
                <w:sz w:val="16"/>
                <w:szCs w:val="16"/>
                <w:lang w:val="fr-FR"/>
              </w:rPr>
              <w:t xml:space="preserve"> (feuilles de manioc, </w:t>
            </w:r>
            <w:r w:rsidR="0090600D">
              <w:rPr>
                <w:rFonts w:ascii="Verdana" w:hAnsi="Verdana"/>
                <w:bCs/>
                <w:iCs/>
                <w:sz w:val="16"/>
                <w:szCs w:val="16"/>
                <w:lang w:val="fr-FR"/>
              </w:rPr>
              <w:t>patates, niébé, gnetum (</w:t>
            </w:r>
            <w:proofErr w:type="spellStart"/>
            <w:r w:rsidR="0090600D">
              <w:rPr>
                <w:rFonts w:ascii="Verdana" w:hAnsi="Verdana"/>
                <w:bCs/>
                <w:iCs/>
                <w:sz w:val="16"/>
                <w:szCs w:val="16"/>
                <w:lang w:val="fr-FR"/>
              </w:rPr>
              <w:t>koko</w:t>
            </w:r>
            <w:proofErr w:type="spellEnd"/>
            <w:r w:rsidR="0090600D">
              <w:rPr>
                <w:rFonts w:ascii="Verdana" w:hAnsi="Verdana"/>
                <w:bCs/>
                <w:iCs/>
                <w:sz w:val="16"/>
                <w:szCs w:val="16"/>
                <w:lang w:val="fr-FR"/>
              </w:rPr>
              <w:t xml:space="preserve">), </w:t>
            </w:r>
            <w:r w:rsidRPr="001256DD">
              <w:rPr>
                <w:rFonts w:ascii="Verdana" w:hAnsi="Verdana"/>
                <w:bCs/>
                <w:iCs/>
                <w:sz w:val="16"/>
                <w:szCs w:val="16"/>
                <w:lang w:val="fr-FR"/>
              </w:rPr>
              <w:t>amarante, etc.)</w:t>
            </w:r>
          </w:p>
        </w:tc>
        <w:tc>
          <w:tcPr>
            <w:tcW w:w="1559" w:type="dxa"/>
            <w:gridSpan w:val="2"/>
            <w:tcBorders>
              <w:bottom w:val="single" w:sz="4" w:space="0" w:color="auto"/>
            </w:tcBorders>
            <w:shd w:val="clear" w:color="auto" w:fill="F2F2F2"/>
            <w:vAlign w:val="center"/>
          </w:tcPr>
          <w:p w14:paraId="3486EE5F" w14:textId="77777777" w:rsidR="00651E52" w:rsidRPr="001256DD" w:rsidRDefault="00651E52" w:rsidP="00AE04B8">
            <w:pPr>
              <w:jc w:val="center"/>
              <w:rPr>
                <w:rFonts w:ascii="Verdana" w:hAnsi="Verdana"/>
                <w:bCs/>
                <w:iCs/>
                <w:sz w:val="16"/>
                <w:szCs w:val="16"/>
                <w:lang w:val="fr-FR"/>
              </w:rPr>
            </w:pPr>
            <w:r w:rsidRPr="001256DD">
              <w:rPr>
                <w:rFonts w:ascii="Verdana" w:hAnsi="Verdana"/>
                <w:bCs/>
                <w:iCs/>
                <w:sz w:val="16"/>
                <w:szCs w:val="16"/>
                <w:lang w:val="fr-FR"/>
              </w:rPr>
              <w:t>|___|</w:t>
            </w:r>
          </w:p>
        </w:tc>
        <w:tc>
          <w:tcPr>
            <w:tcW w:w="1997" w:type="dxa"/>
            <w:gridSpan w:val="3"/>
            <w:shd w:val="clear" w:color="auto" w:fill="auto"/>
            <w:vAlign w:val="center"/>
          </w:tcPr>
          <w:p w14:paraId="37737EB7" w14:textId="77777777" w:rsidR="00651E52" w:rsidRPr="001256DD" w:rsidRDefault="00651E52" w:rsidP="00AE04B8">
            <w:pPr>
              <w:jc w:val="center"/>
              <w:rPr>
                <w:rFonts w:ascii="Verdana" w:hAnsi="Verdana"/>
                <w:bCs/>
                <w:iCs/>
                <w:sz w:val="16"/>
                <w:szCs w:val="16"/>
                <w:lang w:val="fr-FR"/>
              </w:rPr>
            </w:pPr>
            <w:r w:rsidRPr="001256DD">
              <w:rPr>
                <w:rFonts w:ascii="Verdana" w:hAnsi="Verdana"/>
                <w:bCs/>
                <w:iCs/>
                <w:sz w:val="16"/>
                <w:szCs w:val="16"/>
                <w:lang w:val="fr-FR"/>
              </w:rPr>
              <w:t>|___|</w:t>
            </w:r>
          </w:p>
        </w:tc>
        <w:tc>
          <w:tcPr>
            <w:tcW w:w="2113" w:type="dxa"/>
            <w:gridSpan w:val="2"/>
            <w:shd w:val="clear" w:color="auto" w:fill="auto"/>
            <w:vAlign w:val="center"/>
          </w:tcPr>
          <w:p w14:paraId="64D101E7" w14:textId="77777777" w:rsidR="00651E52" w:rsidRPr="001256DD" w:rsidRDefault="00651E52" w:rsidP="00AE04B8">
            <w:pPr>
              <w:jc w:val="center"/>
              <w:rPr>
                <w:rFonts w:ascii="Verdana" w:hAnsi="Verdana"/>
                <w:bCs/>
                <w:iCs/>
                <w:sz w:val="16"/>
                <w:szCs w:val="16"/>
                <w:lang w:val="fr-FR"/>
              </w:rPr>
            </w:pPr>
            <w:r w:rsidRPr="001256DD">
              <w:rPr>
                <w:rFonts w:ascii="Verdana" w:hAnsi="Verdana"/>
                <w:bCs/>
                <w:iCs/>
                <w:sz w:val="16"/>
                <w:szCs w:val="16"/>
                <w:lang w:val="fr-FR"/>
              </w:rPr>
              <w:t>|___|</w:t>
            </w:r>
          </w:p>
        </w:tc>
      </w:tr>
      <w:tr w:rsidR="00651E52" w:rsidRPr="001256DD" w14:paraId="2B6099D3" w14:textId="77777777" w:rsidTr="00AE04B8">
        <w:trPr>
          <w:cantSplit/>
          <w:trHeight w:val="455"/>
        </w:trPr>
        <w:tc>
          <w:tcPr>
            <w:tcW w:w="709" w:type="dxa"/>
            <w:tcBorders>
              <w:bottom w:val="single" w:sz="4" w:space="0" w:color="auto"/>
            </w:tcBorders>
            <w:shd w:val="clear" w:color="auto" w:fill="D9D9D9"/>
            <w:vAlign w:val="center"/>
          </w:tcPr>
          <w:p w14:paraId="3F024474"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5.7</w:t>
            </w:r>
          </w:p>
        </w:tc>
        <w:tc>
          <w:tcPr>
            <w:tcW w:w="4674" w:type="dxa"/>
            <w:gridSpan w:val="2"/>
            <w:tcBorders>
              <w:bottom w:val="single" w:sz="4" w:space="0" w:color="auto"/>
            </w:tcBorders>
            <w:vAlign w:val="center"/>
          </w:tcPr>
          <w:p w14:paraId="5508FD04" w14:textId="77777777"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 xml:space="preserve">Fruits : </w:t>
            </w:r>
            <w:r w:rsidRPr="001256DD">
              <w:rPr>
                <w:rFonts w:ascii="Verdana" w:hAnsi="Verdana"/>
                <w:bCs/>
                <w:iCs/>
                <w:sz w:val="16"/>
                <w:szCs w:val="16"/>
                <w:lang w:val="fr-FR"/>
              </w:rPr>
              <w:t>mangue, papaye, banane, pomme, citron, mandarine</w:t>
            </w:r>
            <w:r w:rsidRPr="001256DD">
              <w:rPr>
                <w:rFonts w:ascii="Verdana" w:hAnsi="Verdana"/>
                <w:b/>
                <w:bCs/>
                <w:iCs/>
                <w:sz w:val="16"/>
                <w:szCs w:val="16"/>
                <w:lang w:val="fr-FR"/>
              </w:rPr>
              <w:t xml:space="preserve">, </w:t>
            </w:r>
            <w:r w:rsidRPr="001256DD">
              <w:rPr>
                <w:rFonts w:ascii="Verdana" w:hAnsi="Verdana"/>
                <w:bCs/>
                <w:iCs/>
                <w:sz w:val="16"/>
                <w:szCs w:val="16"/>
                <w:lang w:val="fr-FR"/>
              </w:rPr>
              <w:t>orange, goyave, etc.</w:t>
            </w:r>
          </w:p>
        </w:tc>
        <w:tc>
          <w:tcPr>
            <w:tcW w:w="1559" w:type="dxa"/>
            <w:gridSpan w:val="2"/>
            <w:tcBorders>
              <w:bottom w:val="single" w:sz="4" w:space="0" w:color="auto"/>
            </w:tcBorders>
            <w:shd w:val="clear" w:color="auto" w:fill="F2F2F2"/>
            <w:vAlign w:val="center"/>
          </w:tcPr>
          <w:p w14:paraId="54DF6B5A"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1A2640ED"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489586C9"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3707AF" w14:paraId="4AE1DA9E" w14:textId="77777777" w:rsidTr="00AE04B8">
        <w:trPr>
          <w:cantSplit/>
          <w:trHeight w:val="236"/>
        </w:trPr>
        <w:tc>
          <w:tcPr>
            <w:tcW w:w="709" w:type="dxa"/>
            <w:tcBorders>
              <w:bottom w:val="single" w:sz="4" w:space="0" w:color="auto"/>
            </w:tcBorders>
            <w:shd w:val="clear" w:color="auto" w:fill="D9D9D9"/>
            <w:vAlign w:val="center"/>
          </w:tcPr>
          <w:p w14:paraId="33F9EE19" w14:textId="77777777" w:rsidR="00651E52" w:rsidRPr="001256DD" w:rsidRDefault="00651E52" w:rsidP="00AE04B8">
            <w:pPr>
              <w:jc w:val="center"/>
              <w:rPr>
                <w:rFonts w:ascii="Verdana" w:hAnsi="Verdana"/>
                <w:b/>
                <w:sz w:val="14"/>
                <w:szCs w:val="14"/>
                <w:lang w:val="fr-FR"/>
              </w:rPr>
            </w:pPr>
          </w:p>
        </w:tc>
        <w:tc>
          <w:tcPr>
            <w:tcW w:w="10343" w:type="dxa"/>
            <w:gridSpan w:val="9"/>
            <w:tcBorders>
              <w:bottom w:val="single" w:sz="4" w:space="0" w:color="auto"/>
            </w:tcBorders>
            <w:vAlign w:val="center"/>
          </w:tcPr>
          <w:p w14:paraId="163002A3" w14:textId="77777777" w:rsidR="00651E52" w:rsidRPr="001256DD" w:rsidRDefault="00651E52" w:rsidP="00AE04B8">
            <w:pPr>
              <w:pStyle w:val="Default"/>
              <w:jc w:val="center"/>
              <w:rPr>
                <w:b/>
                <w:sz w:val="16"/>
                <w:szCs w:val="16"/>
                <w:lang w:val="fr-FR"/>
              </w:rPr>
            </w:pPr>
            <w:r w:rsidRPr="001256DD">
              <w:rPr>
                <w:sz w:val="16"/>
                <w:szCs w:val="16"/>
                <w:lang w:val="fr-FR"/>
              </w:rPr>
              <w:t xml:space="preserve">SI 0, Pas de consommation de fruits, Aller à </w:t>
            </w:r>
            <w:r w:rsidRPr="001256DD">
              <w:rPr>
                <w:b/>
                <w:sz w:val="16"/>
                <w:szCs w:val="16"/>
                <w:lang w:val="fr-FR"/>
              </w:rPr>
              <w:t>Q5.8</w:t>
            </w:r>
          </w:p>
        </w:tc>
      </w:tr>
      <w:tr w:rsidR="00651E52" w:rsidRPr="001256DD" w14:paraId="2C717361" w14:textId="77777777" w:rsidTr="00AE04B8">
        <w:trPr>
          <w:cantSplit/>
          <w:trHeight w:val="482"/>
        </w:trPr>
        <w:tc>
          <w:tcPr>
            <w:tcW w:w="709" w:type="dxa"/>
            <w:tcBorders>
              <w:bottom w:val="single" w:sz="4" w:space="0" w:color="auto"/>
            </w:tcBorders>
            <w:shd w:val="clear" w:color="auto" w:fill="D9D9D9"/>
            <w:vAlign w:val="center"/>
          </w:tcPr>
          <w:p w14:paraId="558CAA1A"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5.7.1</w:t>
            </w:r>
          </w:p>
        </w:tc>
        <w:tc>
          <w:tcPr>
            <w:tcW w:w="4674" w:type="dxa"/>
            <w:gridSpan w:val="2"/>
            <w:tcBorders>
              <w:bottom w:val="single" w:sz="4" w:space="0" w:color="auto"/>
            </w:tcBorders>
            <w:vAlign w:val="center"/>
          </w:tcPr>
          <w:p w14:paraId="106684F6" w14:textId="77777777"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Fruit de couleur orange</w:t>
            </w:r>
            <w:r w:rsidRPr="001256DD">
              <w:rPr>
                <w:rFonts w:ascii="Verdana" w:hAnsi="Verdana"/>
                <w:bCs/>
                <w:iCs/>
                <w:sz w:val="16"/>
                <w:szCs w:val="16"/>
                <w:lang w:val="fr-FR"/>
              </w:rPr>
              <w:t xml:space="preserve"> (Fruits riches en Vitamine A)</w:t>
            </w:r>
            <w:r w:rsidRPr="001256DD">
              <w:rPr>
                <w:rFonts w:ascii="Verdana" w:hAnsi="Verdana"/>
                <w:b/>
                <w:bCs/>
                <w:iCs/>
                <w:sz w:val="16"/>
                <w:szCs w:val="16"/>
                <w:lang w:val="fr-FR"/>
              </w:rPr>
              <w:t xml:space="preserve"> : </w:t>
            </w:r>
            <w:r w:rsidRPr="001256DD">
              <w:rPr>
                <w:rFonts w:ascii="Verdana" w:hAnsi="Verdana"/>
                <w:bCs/>
                <w:iCs/>
                <w:sz w:val="16"/>
                <w:szCs w:val="16"/>
                <w:lang w:val="fr-FR"/>
              </w:rPr>
              <w:t>mangue, papaye, etc.</w:t>
            </w:r>
          </w:p>
        </w:tc>
        <w:tc>
          <w:tcPr>
            <w:tcW w:w="1559" w:type="dxa"/>
            <w:gridSpan w:val="2"/>
            <w:tcBorders>
              <w:bottom w:val="single" w:sz="4" w:space="0" w:color="auto"/>
            </w:tcBorders>
            <w:shd w:val="clear" w:color="auto" w:fill="F2F2F2"/>
            <w:vAlign w:val="center"/>
          </w:tcPr>
          <w:p w14:paraId="480778DB"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61B438D5"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59F523F6"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1256DD" w14:paraId="44D90FF8" w14:textId="77777777" w:rsidTr="00AE04B8">
        <w:trPr>
          <w:cantSplit/>
          <w:trHeight w:val="509"/>
        </w:trPr>
        <w:tc>
          <w:tcPr>
            <w:tcW w:w="709" w:type="dxa"/>
            <w:tcBorders>
              <w:bottom w:val="single" w:sz="4" w:space="0" w:color="auto"/>
            </w:tcBorders>
            <w:shd w:val="clear" w:color="auto" w:fill="D9D9D9"/>
            <w:vAlign w:val="center"/>
          </w:tcPr>
          <w:p w14:paraId="17641001"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5.8</w:t>
            </w:r>
          </w:p>
        </w:tc>
        <w:tc>
          <w:tcPr>
            <w:tcW w:w="4674" w:type="dxa"/>
            <w:gridSpan w:val="2"/>
            <w:tcBorders>
              <w:bottom w:val="single" w:sz="4" w:space="0" w:color="auto"/>
            </w:tcBorders>
            <w:vAlign w:val="center"/>
          </w:tcPr>
          <w:p w14:paraId="74C6BFF1" w14:textId="77777777"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 xml:space="preserve">Huile/gras/beurre : </w:t>
            </w:r>
            <w:r w:rsidRPr="001256DD">
              <w:rPr>
                <w:rFonts w:ascii="Verdana" w:hAnsi="Verdana"/>
                <w:bCs/>
                <w:iCs/>
                <w:sz w:val="16"/>
                <w:szCs w:val="16"/>
                <w:lang w:val="fr-FR"/>
              </w:rPr>
              <w:t>huile de cuisson, beurre de karité, margarine, autres gras/huile</w:t>
            </w:r>
          </w:p>
        </w:tc>
        <w:tc>
          <w:tcPr>
            <w:tcW w:w="1559" w:type="dxa"/>
            <w:gridSpan w:val="2"/>
            <w:tcBorders>
              <w:bottom w:val="single" w:sz="4" w:space="0" w:color="auto"/>
            </w:tcBorders>
            <w:shd w:val="clear" w:color="auto" w:fill="F2F2F2"/>
            <w:vAlign w:val="center"/>
          </w:tcPr>
          <w:p w14:paraId="07BE68A1"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2EC0A781"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2FE6D07D"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1256DD" w14:paraId="22867FA2" w14:textId="77777777" w:rsidTr="00AE04B8">
        <w:trPr>
          <w:cantSplit/>
          <w:trHeight w:val="509"/>
        </w:trPr>
        <w:tc>
          <w:tcPr>
            <w:tcW w:w="709" w:type="dxa"/>
            <w:tcBorders>
              <w:bottom w:val="single" w:sz="4" w:space="0" w:color="auto"/>
            </w:tcBorders>
            <w:shd w:val="clear" w:color="auto" w:fill="D9D9D9"/>
            <w:vAlign w:val="center"/>
          </w:tcPr>
          <w:p w14:paraId="56467EA6"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5.9</w:t>
            </w:r>
          </w:p>
        </w:tc>
        <w:tc>
          <w:tcPr>
            <w:tcW w:w="4674" w:type="dxa"/>
            <w:gridSpan w:val="2"/>
            <w:tcBorders>
              <w:bottom w:val="single" w:sz="4" w:space="0" w:color="auto"/>
            </w:tcBorders>
            <w:vAlign w:val="center"/>
          </w:tcPr>
          <w:p w14:paraId="6975932C" w14:textId="77777777" w:rsidR="00651E52" w:rsidRPr="001256DD" w:rsidRDefault="00651E52" w:rsidP="00AE04B8">
            <w:pPr>
              <w:ind w:left="-20"/>
              <w:rPr>
                <w:rFonts w:ascii="Verdana" w:hAnsi="Verdana"/>
                <w:sz w:val="16"/>
                <w:szCs w:val="16"/>
                <w:lang w:val="fr-FR"/>
              </w:rPr>
            </w:pPr>
            <w:r w:rsidRPr="001256DD">
              <w:rPr>
                <w:rFonts w:ascii="Verdana" w:hAnsi="Verdana"/>
                <w:b/>
                <w:bCs/>
                <w:iCs/>
                <w:sz w:val="16"/>
                <w:szCs w:val="16"/>
                <w:lang w:val="fr-FR"/>
              </w:rPr>
              <w:t xml:space="preserve">Sucre ou produits sucré : </w:t>
            </w:r>
            <w:r w:rsidRPr="001256DD">
              <w:rPr>
                <w:rFonts w:ascii="Verdana" w:hAnsi="Verdana"/>
                <w:bCs/>
                <w:iCs/>
                <w:sz w:val="16"/>
                <w:szCs w:val="16"/>
                <w:lang w:val="fr-FR"/>
              </w:rPr>
              <w:t>miel, confiture, beignets, bonbons, biscuits, pâtisseries, gâteaux et autre produits sucré</w:t>
            </w:r>
          </w:p>
        </w:tc>
        <w:tc>
          <w:tcPr>
            <w:tcW w:w="1559" w:type="dxa"/>
            <w:gridSpan w:val="2"/>
            <w:tcBorders>
              <w:bottom w:val="single" w:sz="4" w:space="0" w:color="auto"/>
            </w:tcBorders>
            <w:shd w:val="clear" w:color="auto" w:fill="F2F2F2"/>
            <w:vAlign w:val="center"/>
          </w:tcPr>
          <w:p w14:paraId="5E9BFC43"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21298B28"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51CC37D3"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1256DD" w14:paraId="14624893" w14:textId="77777777" w:rsidTr="00AE04B8">
        <w:trPr>
          <w:cantSplit/>
          <w:trHeight w:val="509"/>
        </w:trPr>
        <w:tc>
          <w:tcPr>
            <w:tcW w:w="709" w:type="dxa"/>
            <w:tcBorders>
              <w:bottom w:val="single" w:sz="4" w:space="0" w:color="auto"/>
            </w:tcBorders>
            <w:shd w:val="clear" w:color="auto" w:fill="D9D9D9"/>
            <w:vAlign w:val="center"/>
          </w:tcPr>
          <w:p w14:paraId="1CDB257F" w14:textId="77777777" w:rsidR="00651E52" w:rsidRPr="001256DD" w:rsidRDefault="00651E52" w:rsidP="00AE04B8">
            <w:pPr>
              <w:jc w:val="center"/>
              <w:rPr>
                <w:rFonts w:ascii="Verdana" w:hAnsi="Verdana"/>
                <w:b/>
                <w:sz w:val="14"/>
                <w:szCs w:val="14"/>
                <w:lang w:val="fr-FR"/>
              </w:rPr>
            </w:pPr>
            <w:r w:rsidRPr="001256DD">
              <w:rPr>
                <w:rFonts w:ascii="Verdana" w:hAnsi="Verdana"/>
                <w:b/>
                <w:sz w:val="14"/>
                <w:szCs w:val="14"/>
                <w:lang w:val="fr-FR"/>
              </w:rPr>
              <w:t>5.10</w:t>
            </w:r>
          </w:p>
        </w:tc>
        <w:tc>
          <w:tcPr>
            <w:tcW w:w="4674" w:type="dxa"/>
            <w:gridSpan w:val="2"/>
            <w:tcBorders>
              <w:bottom w:val="single" w:sz="4" w:space="0" w:color="auto"/>
            </w:tcBorders>
            <w:vAlign w:val="center"/>
          </w:tcPr>
          <w:p w14:paraId="1E3A4318" w14:textId="77777777" w:rsidR="00651E52" w:rsidRPr="001256DD" w:rsidRDefault="00651E52" w:rsidP="00AE04B8">
            <w:pPr>
              <w:ind w:left="-20"/>
              <w:rPr>
                <w:rFonts w:ascii="Verdana" w:hAnsi="Verdana"/>
                <w:sz w:val="16"/>
                <w:szCs w:val="16"/>
                <w:lang w:val="fr-FR"/>
              </w:rPr>
            </w:pPr>
            <w:r w:rsidRPr="001256DD">
              <w:rPr>
                <w:rFonts w:ascii="Verdana" w:hAnsi="Verdana"/>
                <w:b/>
                <w:sz w:val="16"/>
                <w:szCs w:val="16"/>
                <w:lang w:val="fr-FR"/>
              </w:rPr>
              <w:t>Epices/</w:t>
            </w:r>
            <w:r w:rsidRPr="001256DD">
              <w:rPr>
                <w:rFonts w:ascii="Verdana" w:hAnsi="Verdana" w:cs="Arial"/>
                <w:b/>
                <w:sz w:val="16"/>
                <w:szCs w:val="16"/>
                <w:lang w:val="fr-FR"/>
              </w:rPr>
              <w:t xml:space="preserve">Condiments : </w:t>
            </w:r>
            <w:r w:rsidRPr="001256DD">
              <w:rPr>
                <w:rFonts w:ascii="Verdana" w:hAnsi="Verdana"/>
                <w:sz w:val="16"/>
                <w:szCs w:val="16"/>
                <w:lang w:val="fr-FR"/>
              </w:rPr>
              <w:t>thé, café/cacao, sel, ail, épices, levure/poudre à pâte, tomate/sauce piquante, autres condiments y compris petite quantité de lait pour le thé/café</w:t>
            </w:r>
          </w:p>
        </w:tc>
        <w:tc>
          <w:tcPr>
            <w:tcW w:w="1559" w:type="dxa"/>
            <w:gridSpan w:val="2"/>
            <w:tcBorders>
              <w:bottom w:val="single" w:sz="4" w:space="0" w:color="auto"/>
            </w:tcBorders>
            <w:shd w:val="clear" w:color="auto" w:fill="F2F2F2"/>
            <w:vAlign w:val="center"/>
          </w:tcPr>
          <w:p w14:paraId="3C2CADE9"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1997" w:type="dxa"/>
            <w:gridSpan w:val="3"/>
            <w:shd w:val="clear" w:color="auto" w:fill="auto"/>
            <w:vAlign w:val="center"/>
          </w:tcPr>
          <w:p w14:paraId="19189458" w14:textId="77777777" w:rsidR="00651E52" w:rsidRPr="001256DD" w:rsidRDefault="00651E52" w:rsidP="00AE04B8">
            <w:pPr>
              <w:jc w:val="center"/>
              <w:rPr>
                <w:rFonts w:ascii="Verdana" w:hAnsi="Verdana"/>
                <w:sz w:val="16"/>
                <w:szCs w:val="16"/>
                <w:lang w:val="fr-FR"/>
              </w:rPr>
            </w:pPr>
            <w:r w:rsidRPr="001256DD">
              <w:rPr>
                <w:rFonts w:ascii="Verdana" w:hAnsi="Verdana"/>
                <w:bCs/>
                <w:sz w:val="16"/>
                <w:szCs w:val="16"/>
                <w:lang w:val="fr-FR"/>
              </w:rPr>
              <w:t>|___|</w:t>
            </w:r>
          </w:p>
        </w:tc>
        <w:tc>
          <w:tcPr>
            <w:tcW w:w="2113" w:type="dxa"/>
            <w:gridSpan w:val="2"/>
            <w:shd w:val="clear" w:color="auto" w:fill="auto"/>
            <w:vAlign w:val="center"/>
          </w:tcPr>
          <w:p w14:paraId="5EFFBF7F" w14:textId="77777777" w:rsidR="00651E52" w:rsidRPr="001256DD" w:rsidRDefault="00651E52" w:rsidP="00AE04B8">
            <w:pPr>
              <w:jc w:val="center"/>
              <w:rPr>
                <w:rFonts w:ascii="Verdana" w:hAnsi="Verdana" w:cs="Arial"/>
                <w:bCs/>
                <w:sz w:val="16"/>
                <w:szCs w:val="16"/>
                <w:lang w:val="fr-FR"/>
              </w:rPr>
            </w:pPr>
            <w:r w:rsidRPr="001256DD">
              <w:rPr>
                <w:rFonts w:ascii="Verdana" w:hAnsi="Verdana"/>
                <w:bCs/>
                <w:sz w:val="16"/>
                <w:szCs w:val="16"/>
                <w:lang w:val="fr-FR"/>
              </w:rPr>
              <w:t>|___|</w:t>
            </w:r>
          </w:p>
        </w:tc>
      </w:tr>
      <w:tr w:rsidR="00651E52" w:rsidRPr="003707AF" w14:paraId="047E739F" w14:textId="77777777" w:rsidTr="00AE04B8">
        <w:trPr>
          <w:cantSplit/>
          <w:trHeight w:val="665"/>
        </w:trPr>
        <w:tc>
          <w:tcPr>
            <w:tcW w:w="3157" w:type="dxa"/>
            <w:gridSpan w:val="2"/>
            <w:shd w:val="clear" w:color="auto" w:fill="DEEAF6" w:themeFill="accent1" w:themeFillTint="33"/>
            <w:vAlign w:val="center"/>
          </w:tcPr>
          <w:p w14:paraId="1986F64A" w14:textId="77777777" w:rsidR="00651E52" w:rsidRPr="001256DD" w:rsidRDefault="00651E52" w:rsidP="00AE04B8">
            <w:pPr>
              <w:rPr>
                <w:rFonts w:ascii="Verdana" w:hAnsi="Verdana"/>
                <w:b/>
                <w:sz w:val="14"/>
                <w:szCs w:val="14"/>
                <w:lang w:val="fr-FR"/>
              </w:rPr>
            </w:pPr>
            <w:r w:rsidRPr="001256DD">
              <w:rPr>
                <w:rFonts w:ascii="Verdana" w:hAnsi="Verdana"/>
                <w:b/>
                <w:sz w:val="14"/>
                <w:szCs w:val="14"/>
                <w:lang w:val="fr-FR"/>
              </w:rPr>
              <w:t>Code des sources :</w:t>
            </w:r>
            <w:r w:rsidRPr="001256DD">
              <w:rPr>
                <w:rFonts w:ascii="Verdana" w:hAnsi="Verdana"/>
                <w:b/>
                <w:sz w:val="14"/>
                <w:szCs w:val="14"/>
                <w:lang w:val="fr-FR"/>
              </w:rPr>
              <w:tab/>
            </w:r>
          </w:p>
          <w:p w14:paraId="69A321EA" w14:textId="77777777" w:rsidR="00651E52" w:rsidRPr="001256DD" w:rsidRDefault="00651E52" w:rsidP="00AE04B8">
            <w:pPr>
              <w:rPr>
                <w:rFonts w:ascii="Verdana" w:hAnsi="Verdana"/>
                <w:sz w:val="14"/>
                <w:szCs w:val="14"/>
                <w:lang w:val="fr-FR"/>
              </w:rPr>
            </w:pPr>
            <w:r w:rsidRPr="001256DD">
              <w:rPr>
                <w:rFonts w:ascii="Verdana" w:hAnsi="Verdana"/>
                <w:b/>
                <w:sz w:val="14"/>
                <w:szCs w:val="14"/>
                <w:lang w:val="fr-FR"/>
              </w:rPr>
              <w:t>1</w:t>
            </w:r>
            <w:r w:rsidRPr="001256DD">
              <w:rPr>
                <w:rFonts w:ascii="Verdana" w:hAnsi="Verdana"/>
                <w:sz w:val="14"/>
                <w:szCs w:val="14"/>
                <w:lang w:val="fr-FR"/>
              </w:rPr>
              <w:t xml:space="preserve"> =Propre production (jardin)</w:t>
            </w:r>
          </w:p>
          <w:p w14:paraId="3258EE38" w14:textId="55430BE8" w:rsidR="00651E52" w:rsidRPr="001256DD" w:rsidRDefault="00651E52" w:rsidP="00AE04B8">
            <w:pPr>
              <w:rPr>
                <w:rFonts w:ascii="Verdana" w:hAnsi="Verdana"/>
                <w:sz w:val="14"/>
                <w:szCs w:val="14"/>
                <w:lang w:val="fr-FR"/>
              </w:rPr>
            </w:pPr>
            <w:r w:rsidRPr="001256DD">
              <w:rPr>
                <w:rFonts w:ascii="Verdana" w:hAnsi="Verdana"/>
                <w:b/>
                <w:sz w:val="14"/>
                <w:szCs w:val="14"/>
                <w:lang w:val="fr-FR"/>
              </w:rPr>
              <w:t>2</w:t>
            </w:r>
            <w:r w:rsidRPr="001256DD">
              <w:rPr>
                <w:rFonts w:ascii="Verdana" w:hAnsi="Verdana"/>
                <w:sz w:val="14"/>
                <w:szCs w:val="14"/>
                <w:lang w:val="fr-FR"/>
              </w:rPr>
              <w:t>=</w:t>
            </w:r>
            <w:r w:rsidR="00A41B6E">
              <w:rPr>
                <w:rFonts w:ascii="Verdana" w:hAnsi="Verdana"/>
                <w:sz w:val="14"/>
                <w:szCs w:val="14"/>
                <w:lang w:val="fr-FR"/>
              </w:rPr>
              <w:t xml:space="preserve"> </w:t>
            </w:r>
            <w:r w:rsidRPr="001256DD">
              <w:rPr>
                <w:rFonts w:ascii="Verdana" w:hAnsi="Verdana"/>
                <w:sz w:val="14"/>
                <w:szCs w:val="14"/>
                <w:lang w:val="fr-FR"/>
              </w:rPr>
              <w:t xml:space="preserve">Achats (marché, boutique) </w:t>
            </w:r>
          </w:p>
          <w:p w14:paraId="18B79684" w14:textId="77777777" w:rsidR="00651E52" w:rsidRPr="001256DD" w:rsidRDefault="00651E52" w:rsidP="00AE04B8">
            <w:pPr>
              <w:rPr>
                <w:rFonts w:ascii="Verdana" w:hAnsi="Verdana"/>
                <w:sz w:val="14"/>
                <w:szCs w:val="14"/>
                <w:lang w:val="fr-FR"/>
              </w:rPr>
            </w:pPr>
            <w:r w:rsidRPr="001256DD">
              <w:rPr>
                <w:rFonts w:ascii="Verdana" w:hAnsi="Verdana"/>
                <w:b/>
                <w:sz w:val="14"/>
                <w:szCs w:val="14"/>
                <w:lang w:val="fr-FR"/>
              </w:rPr>
              <w:t>3</w:t>
            </w:r>
            <w:r w:rsidRPr="001256DD">
              <w:rPr>
                <w:rFonts w:ascii="Verdana" w:hAnsi="Verdana"/>
                <w:sz w:val="14"/>
                <w:szCs w:val="14"/>
                <w:lang w:val="fr-FR"/>
              </w:rPr>
              <w:t xml:space="preserve"> =Emprunt, (</w:t>
            </w:r>
            <w:proofErr w:type="gramStart"/>
            <w:r w:rsidRPr="001256DD">
              <w:rPr>
                <w:rFonts w:ascii="Verdana" w:hAnsi="Verdana"/>
                <w:sz w:val="14"/>
                <w:szCs w:val="14"/>
                <w:lang w:val="fr-FR"/>
              </w:rPr>
              <w:t>crédit  de</w:t>
            </w:r>
            <w:proofErr w:type="gramEnd"/>
            <w:r w:rsidRPr="001256DD">
              <w:rPr>
                <w:rFonts w:ascii="Verdana" w:hAnsi="Verdana"/>
                <w:sz w:val="14"/>
                <w:szCs w:val="14"/>
                <w:lang w:val="fr-FR"/>
              </w:rPr>
              <w:t xml:space="preserve"> la boutique)</w:t>
            </w:r>
          </w:p>
        </w:tc>
        <w:tc>
          <w:tcPr>
            <w:tcW w:w="3853" w:type="dxa"/>
            <w:gridSpan w:val="4"/>
            <w:shd w:val="clear" w:color="auto" w:fill="DEEAF6" w:themeFill="accent1" w:themeFillTint="33"/>
            <w:vAlign w:val="center"/>
          </w:tcPr>
          <w:p w14:paraId="5615F3F5" w14:textId="77777777" w:rsidR="00651E52" w:rsidRPr="001256DD" w:rsidRDefault="00651E52" w:rsidP="00AE04B8">
            <w:pPr>
              <w:rPr>
                <w:rFonts w:ascii="Verdana" w:hAnsi="Verdana"/>
                <w:sz w:val="14"/>
                <w:szCs w:val="14"/>
                <w:lang w:val="fr-FR"/>
              </w:rPr>
            </w:pPr>
            <w:r w:rsidRPr="001256DD">
              <w:rPr>
                <w:rFonts w:ascii="Verdana" w:hAnsi="Verdana"/>
                <w:b/>
                <w:sz w:val="14"/>
                <w:szCs w:val="14"/>
                <w:lang w:val="fr-FR"/>
              </w:rPr>
              <w:t>4</w:t>
            </w:r>
            <w:r w:rsidRPr="001256DD">
              <w:rPr>
                <w:rFonts w:ascii="Verdana" w:hAnsi="Verdana"/>
                <w:sz w:val="14"/>
                <w:szCs w:val="14"/>
                <w:lang w:val="fr-FR"/>
              </w:rPr>
              <w:t xml:space="preserve">=Dons d’amis/de voisins/parents </w:t>
            </w:r>
          </w:p>
          <w:p w14:paraId="233CEC13" w14:textId="77777777" w:rsidR="00651E52" w:rsidRPr="001256DD" w:rsidRDefault="00651E52" w:rsidP="00AE04B8">
            <w:pPr>
              <w:rPr>
                <w:rFonts w:ascii="Verdana" w:hAnsi="Verdana"/>
                <w:sz w:val="14"/>
                <w:szCs w:val="14"/>
                <w:lang w:val="fr-FR"/>
              </w:rPr>
            </w:pPr>
            <w:r w:rsidRPr="001256DD">
              <w:rPr>
                <w:rFonts w:ascii="Verdana" w:hAnsi="Verdana"/>
                <w:b/>
                <w:sz w:val="14"/>
                <w:szCs w:val="14"/>
                <w:lang w:val="fr-FR"/>
              </w:rPr>
              <w:t xml:space="preserve">5 </w:t>
            </w:r>
            <w:r w:rsidRPr="001256DD">
              <w:rPr>
                <w:rFonts w:ascii="Verdana" w:hAnsi="Verdana"/>
                <w:sz w:val="14"/>
                <w:szCs w:val="14"/>
                <w:lang w:val="fr-FR"/>
              </w:rPr>
              <w:t>=Chasse/cueillette/pêche/collecte</w:t>
            </w:r>
          </w:p>
          <w:p w14:paraId="73396838" w14:textId="77777777" w:rsidR="00651E52" w:rsidRPr="001256DD" w:rsidRDefault="00651E52" w:rsidP="00AE04B8">
            <w:pPr>
              <w:rPr>
                <w:rFonts w:ascii="Verdana" w:hAnsi="Verdana"/>
                <w:sz w:val="14"/>
                <w:szCs w:val="14"/>
                <w:lang w:val="fr-FR"/>
              </w:rPr>
            </w:pPr>
            <w:r w:rsidRPr="001256DD">
              <w:rPr>
                <w:rFonts w:ascii="Verdana" w:hAnsi="Verdana"/>
                <w:b/>
                <w:sz w:val="14"/>
                <w:szCs w:val="14"/>
                <w:lang w:val="fr-FR"/>
              </w:rPr>
              <w:t>6</w:t>
            </w:r>
            <w:r w:rsidRPr="001256DD">
              <w:rPr>
                <w:rFonts w:ascii="Verdana" w:hAnsi="Verdana"/>
                <w:sz w:val="14"/>
                <w:szCs w:val="14"/>
                <w:lang w:val="fr-FR"/>
              </w:rPr>
              <w:t>= échanges d’aliments contre du travail ou biens</w:t>
            </w:r>
          </w:p>
        </w:tc>
        <w:tc>
          <w:tcPr>
            <w:tcW w:w="4042" w:type="dxa"/>
            <w:gridSpan w:val="4"/>
            <w:shd w:val="clear" w:color="auto" w:fill="DEEAF6" w:themeFill="accent1" w:themeFillTint="33"/>
            <w:vAlign w:val="center"/>
          </w:tcPr>
          <w:p w14:paraId="7C602BF1" w14:textId="77777777" w:rsidR="00651E52" w:rsidRPr="001256DD" w:rsidRDefault="00651E52" w:rsidP="00AE04B8">
            <w:pPr>
              <w:rPr>
                <w:rFonts w:ascii="Verdana" w:hAnsi="Verdana"/>
                <w:sz w:val="14"/>
                <w:szCs w:val="14"/>
                <w:lang w:val="fr-FR"/>
              </w:rPr>
            </w:pPr>
            <w:r w:rsidRPr="001256DD">
              <w:rPr>
                <w:rFonts w:ascii="Verdana" w:hAnsi="Verdana"/>
                <w:b/>
                <w:sz w:val="14"/>
                <w:szCs w:val="14"/>
                <w:lang w:val="fr-FR"/>
              </w:rPr>
              <w:t>7</w:t>
            </w:r>
            <w:r w:rsidRPr="001256DD">
              <w:rPr>
                <w:rFonts w:ascii="Verdana" w:hAnsi="Verdana"/>
                <w:sz w:val="14"/>
                <w:szCs w:val="14"/>
                <w:lang w:val="fr-FR"/>
              </w:rPr>
              <w:t>= Aides alimentaires de la société civile, d’ONG, du gouvernement, du PAM, etc.</w:t>
            </w:r>
          </w:p>
          <w:p w14:paraId="1082C9A5" w14:textId="77777777" w:rsidR="00651E52" w:rsidRPr="001256DD" w:rsidRDefault="00651E52" w:rsidP="00AE04B8">
            <w:pPr>
              <w:rPr>
                <w:rFonts w:ascii="Verdana" w:hAnsi="Verdana"/>
                <w:sz w:val="16"/>
                <w:szCs w:val="16"/>
                <w:lang w:val="fr-FR"/>
              </w:rPr>
            </w:pPr>
          </w:p>
        </w:tc>
      </w:tr>
    </w:tbl>
    <w:p w14:paraId="0226427A" w14:textId="77777777" w:rsidR="00651E52" w:rsidRPr="001256DD" w:rsidRDefault="00651E52" w:rsidP="00651E52">
      <w:pPr>
        <w:rPr>
          <w:rFonts w:ascii="Arial" w:hAnsi="Arial" w:cs="Arial"/>
          <w:sz w:val="10"/>
          <w:szCs w:val="8"/>
          <w:lang w:val="fr-FR"/>
        </w:rPr>
      </w:pPr>
    </w:p>
    <w:p w14:paraId="10D10024" w14:textId="77777777" w:rsidR="00651E52" w:rsidRPr="001256DD" w:rsidRDefault="00651E52" w:rsidP="00651E52">
      <w:pPr>
        <w:jc w:val="both"/>
        <w:rPr>
          <w:lang w:val="fr-CA"/>
        </w:rPr>
      </w:pPr>
      <w:r w:rsidRPr="001256DD">
        <w:rPr>
          <w:lang w:val="fr-CA"/>
        </w:rPr>
        <w:br w:type="page"/>
      </w:r>
    </w:p>
    <w:tbl>
      <w:tblPr>
        <w:tblW w:w="5373"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8"/>
        <w:gridCol w:w="1829"/>
        <w:gridCol w:w="425"/>
        <w:gridCol w:w="1057"/>
        <w:gridCol w:w="316"/>
        <w:gridCol w:w="11"/>
        <w:gridCol w:w="1595"/>
        <w:gridCol w:w="248"/>
        <w:gridCol w:w="712"/>
        <w:gridCol w:w="130"/>
        <w:gridCol w:w="173"/>
        <w:gridCol w:w="544"/>
        <w:gridCol w:w="1853"/>
        <w:gridCol w:w="1267"/>
      </w:tblGrid>
      <w:tr w:rsidR="00651E52" w:rsidRPr="003707AF" w14:paraId="412B0DE5" w14:textId="77777777" w:rsidTr="00AE04B8">
        <w:trPr>
          <w:cantSplit/>
          <w:trHeight w:hRule="exact" w:val="190"/>
        </w:trPr>
        <w:tc>
          <w:tcPr>
            <w:tcW w:w="5000" w:type="pct"/>
            <w:gridSpan w:val="14"/>
            <w:tcBorders>
              <w:top w:val="nil"/>
              <w:left w:val="nil"/>
              <w:right w:val="nil"/>
            </w:tcBorders>
            <w:shd w:val="clear" w:color="auto" w:fill="auto"/>
            <w:vAlign w:val="center"/>
          </w:tcPr>
          <w:p w14:paraId="3CFF12F0" w14:textId="77777777" w:rsidR="00651E52" w:rsidRPr="001256DD" w:rsidRDefault="00651E52" w:rsidP="00AE04B8">
            <w:pPr>
              <w:spacing w:line="276" w:lineRule="auto"/>
              <w:rPr>
                <w:rFonts w:ascii="Verdana" w:hAnsi="Verdana" w:cs="Arial"/>
                <w:bCs/>
                <w:sz w:val="16"/>
                <w:szCs w:val="16"/>
                <w:lang w:val="fr-FR"/>
              </w:rPr>
            </w:pPr>
          </w:p>
          <w:p w14:paraId="208651F6" w14:textId="77777777" w:rsidR="00651E52" w:rsidRPr="001256DD" w:rsidRDefault="00651E52" w:rsidP="00AE04B8">
            <w:pPr>
              <w:spacing w:line="276" w:lineRule="auto"/>
              <w:rPr>
                <w:rFonts w:ascii="Verdana" w:hAnsi="Verdana" w:cs="Arial"/>
                <w:bCs/>
                <w:sz w:val="16"/>
                <w:szCs w:val="16"/>
                <w:lang w:val="fr-FR"/>
              </w:rPr>
            </w:pPr>
          </w:p>
          <w:p w14:paraId="5C031CDD" w14:textId="77777777" w:rsidR="00651E52" w:rsidRPr="001256DD" w:rsidRDefault="00651E52" w:rsidP="00AE04B8">
            <w:pPr>
              <w:spacing w:line="276" w:lineRule="auto"/>
              <w:rPr>
                <w:rFonts w:ascii="Verdana" w:hAnsi="Verdana" w:cs="Arial"/>
                <w:bCs/>
                <w:sz w:val="16"/>
                <w:szCs w:val="16"/>
                <w:lang w:val="fr-FR"/>
              </w:rPr>
            </w:pPr>
          </w:p>
          <w:p w14:paraId="7E772399" w14:textId="77777777" w:rsidR="00651E52" w:rsidRPr="001256DD" w:rsidRDefault="00651E52" w:rsidP="00AE04B8">
            <w:pPr>
              <w:spacing w:line="276" w:lineRule="auto"/>
              <w:rPr>
                <w:rFonts w:ascii="Verdana" w:hAnsi="Verdana" w:cs="Arial"/>
                <w:bCs/>
                <w:sz w:val="16"/>
                <w:szCs w:val="16"/>
                <w:lang w:val="fr-FR"/>
              </w:rPr>
            </w:pPr>
          </w:p>
          <w:p w14:paraId="3B9D9234" w14:textId="77777777" w:rsidR="00651E52" w:rsidRPr="001256DD" w:rsidRDefault="00651E52" w:rsidP="00AE04B8">
            <w:pPr>
              <w:spacing w:line="276" w:lineRule="auto"/>
              <w:rPr>
                <w:rFonts w:ascii="Verdana" w:hAnsi="Verdana" w:cs="Arial"/>
                <w:bCs/>
                <w:sz w:val="16"/>
                <w:szCs w:val="16"/>
                <w:lang w:val="fr-FR"/>
              </w:rPr>
            </w:pPr>
          </w:p>
          <w:p w14:paraId="26FEA4D7" w14:textId="77777777" w:rsidR="00651E52" w:rsidRPr="001256DD" w:rsidRDefault="00651E52" w:rsidP="00AE04B8">
            <w:pPr>
              <w:spacing w:line="276" w:lineRule="auto"/>
              <w:rPr>
                <w:rFonts w:ascii="Verdana" w:hAnsi="Verdana" w:cs="Arial"/>
                <w:bCs/>
                <w:sz w:val="16"/>
                <w:szCs w:val="16"/>
                <w:lang w:val="fr-FR"/>
              </w:rPr>
            </w:pPr>
          </w:p>
          <w:p w14:paraId="12069EAE" w14:textId="77777777" w:rsidR="00651E52" w:rsidRPr="001256DD" w:rsidRDefault="00651E52" w:rsidP="00AE04B8">
            <w:pPr>
              <w:spacing w:line="276" w:lineRule="auto"/>
              <w:rPr>
                <w:rFonts w:ascii="Verdana" w:hAnsi="Verdana" w:cs="Arial"/>
                <w:bCs/>
                <w:sz w:val="16"/>
                <w:szCs w:val="16"/>
                <w:lang w:val="fr-FR"/>
              </w:rPr>
            </w:pPr>
          </w:p>
          <w:p w14:paraId="23023322" w14:textId="77777777" w:rsidR="00651E52" w:rsidRPr="001256DD" w:rsidRDefault="00651E52" w:rsidP="00AE04B8">
            <w:pPr>
              <w:spacing w:line="276" w:lineRule="auto"/>
              <w:rPr>
                <w:rFonts w:ascii="Verdana" w:hAnsi="Verdana" w:cs="Arial"/>
                <w:bCs/>
                <w:sz w:val="16"/>
                <w:szCs w:val="16"/>
                <w:lang w:val="fr-FR"/>
              </w:rPr>
            </w:pPr>
          </w:p>
          <w:p w14:paraId="2670627D" w14:textId="77777777" w:rsidR="00651E52" w:rsidRPr="001256DD" w:rsidRDefault="00651E52" w:rsidP="00AE04B8">
            <w:pPr>
              <w:spacing w:line="276" w:lineRule="auto"/>
              <w:rPr>
                <w:rFonts w:ascii="Verdana" w:hAnsi="Verdana" w:cs="Arial"/>
                <w:bCs/>
                <w:sz w:val="16"/>
                <w:szCs w:val="16"/>
                <w:lang w:val="fr-FR"/>
              </w:rPr>
            </w:pPr>
          </w:p>
          <w:p w14:paraId="407F25A9" w14:textId="77777777" w:rsidR="00651E52" w:rsidRPr="001256DD" w:rsidRDefault="00651E52" w:rsidP="00AE04B8">
            <w:pPr>
              <w:spacing w:line="276" w:lineRule="auto"/>
              <w:rPr>
                <w:rFonts w:ascii="Verdana" w:hAnsi="Verdana" w:cs="Arial"/>
                <w:bCs/>
                <w:sz w:val="16"/>
                <w:szCs w:val="16"/>
                <w:lang w:val="fr-FR"/>
              </w:rPr>
            </w:pPr>
          </w:p>
          <w:p w14:paraId="68D48C79" w14:textId="77777777" w:rsidR="00651E52" w:rsidRPr="001256DD" w:rsidRDefault="00651E52" w:rsidP="00AE04B8">
            <w:pPr>
              <w:spacing w:line="276" w:lineRule="auto"/>
              <w:rPr>
                <w:rFonts w:ascii="Verdana" w:hAnsi="Verdana" w:cs="Arial"/>
                <w:bCs/>
                <w:sz w:val="16"/>
                <w:szCs w:val="16"/>
                <w:lang w:val="fr-FR"/>
              </w:rPr>
            </w:pPr>
          </w:p>
          <w:p w14:paraId="3D1DF41F" w14:textId="77777777" w:rsidR="00651E52" w:rsidRPr="001256DD" w:rsidRDefault="00651E52" w:rsidP="00AE04B8">
            <w:pPr>
              <w:spacing w:line="276" w:lineRule="auto"/>
              <w:rPr>
                <w:rFonts w:ascii="Verdana" w:hAnsi="Verdana" w:cs="Arial"/>
                <w:bCs/>
                <w:sz w:val="16"/>
                <w:szCs w:val="16"/>
                <w:lang w:val="fr-FR"/>
              </w:rPr>
            </w:pPr>
          </w:p>
        </w:tc>
      </w:tr>
      <w:tr w:rsidR="00651E52" w:rsidRPr="001256DD" w14:paraId="508291B9" w14:textId="77777777" w:rsidTr="00AE04B8">
        <w:trPr>
          <w:trHeight w:val="317"/>
        </w:trPr>
        <w:tc>
          <w:tcPr>
            <w:tcW w:w="406" w:type="pct"/>
            <w:tcBorders>
              <w:bottom w:val="single" w:sz="4" w:space="0" w:color="auto"/>
            </w:tcBorders>
            <w:shd w:val="clear" w:color="auto" w:fill="BFBFBF"/>
            <w:vAlign w:val="center"/>
          </w:tcPr>
          <w:p w14:paraId="2BC0F2B8" w14:textId="77777777" w:rsidR="00651E52" w:rsidRPr="001256DD" w:rsidRDefault="00651E52" w:rsidP="00AE04B8">
            <w:pPr>
              <w:jc w:val="center"/>
              <w:rPr>
                <w:rFonts w:ascii="Verdana" w:hAnsi="Verdana" w:cs="Arial"/>
                <w:bCs/>
                <w:sz w:val="16"/>
                <w:szCs w:val="16"/>
                <w:lang w:val="fr-FR"/>
              </w:rPr>
            </w:pPr>
          </w:p>
        </w:tc>
        <w:tc>
          <w:tcPr>
            <w:tcW w:w="4594" w:type="pct"/>
            <w:gridSpan w:val="13"/>
            <w:tcBorders>
              <w:bottom w:val="single" w:sz="4" w:space="0" w:color="auto"/>
            </w:tcBorders>
            <w:shd w:val="clear" w:color="auto" w:fill="BFBFBF"/>
            <w:vAlign w:val="center"/>
          </w:tcPr>
          <w:p w14:paraId="242C3F3B" w14:textId="77777777" w:rsidR="00651E52" w:rsidRPr="001256DD" w:rsidRDefault="00651E52" w:rsidP="00AE04B8">
            <w:pPr>
              <w:jc w:val="center"/>
              <w:rPr>
                <w:rFonts w:ascii="Verdana" w:hAnsi="Verdana" w:cs="Arial"/>
                <w:bCs/>
                <w:sz w:val="16"/>
                <w:szCs w:val="16"/>
                <w:lang w:val="fr-FR"/>
              </w:rPr>
            </w:pPr>
            <w:r w:rsidRPr="001256DD">
              <w:rPr>
                <w:rFonts w:ascii="Verdana" w:hAnsi="Verdana"/>
                <w:b/>
                <w:sz w:val="16"/>
                <w:szCs w:val="16"/>
                <w:lang w:val="fr-FR"/>
              </w:rPr>
              <w:t>VI – AGRICULTURE</w:t>
            </w:r>
          </w:p>
        </w:tc>
      </w:tr>
      <w:tr w:rsidR="00651E52" w:rsidRPr="001256DD" w14:paraId="18ABBDB4" w14:textId="77777777" w:rsidTr="00AE04B8">
        <w:trPr>
          <w:trHeight w:val="317"/>
        </w:trPr>
        <w:tc>
          <w:tcPr>
            <w:tcW w:w="406" w:type="pct"/>
            <w:shd w:val="clear" w:color="auto" w:fill="D9D9D9"/>
            <w:vAlign w:val="center"/>
          </w:tcPr>
          <w:p w14:paraId="3C1D5780"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6.1</w:t>
            </w:r>
          </w:p>
        </w:tc>
        <w:tc>
          <w:tcPr>
            <w:tcW w:w="2937" w:type="pct"/>
            <w:gridSpan w:val="10"/>
            <w:shd w:val="clear" w:color="auto" w:fill="auto"/>
            <w:vAlign w:val="center"/>
          </w:tcPr>
          <w:p w14:paraId="4CB2958D" w14:textId="77777777" w:rsidR="00651E52" w:rsidRPr="001256DD" w:rsidRDefault="00651E52" w:rsidP="00AE04B8">
            <w:pPr>
              <w:rPr>
                <w:rFonts w:ascii="Verdana" w:hAnsi="Verdana" w:cs="Arial"/>
                <w:b/>
                <w:bCs/>
                <w:sz w:val="16"/>
                <w:szCs w:val="16"/>
                <w:lang w:val="fr-FR"/>
              </w:rPr>
            </w:pPr>
            <w:r w:rsidRPr="001256DD">
              <w:rPr>
                <w:rFonts w:ascii="Verdana" w:hAnsi="Verdana" w:cs="Arial"/>
                <w:bCs/>
                <w:sz w:val="16"/>
                <w:szCs w:val="16"/>
                <w:lang w:val="fr-FR"/>
              </w:rPr>
              <w:t xml:space="preserve">Votre ménage a-t-il actuellement accès à une parcelle de culture ou de terre agricole (exploitée ou non) ? </w:t>
            </w:r>
          </w:p>
        </w:tc>
        <w:tc>
          <w:tcPr>
            <w:tcW w:w="1081" w:type="pct"/>
            <w:gridSpan w:val="2"/>
            <w:shd w:val="clear" w:color="auto" w:fill="auto"/>
            <w:vAlign w:val="center"/>
          </w:tcPr>
          <w:p w14:paraId="7A202A12" w14:textId="77777777" w:rsidR="00651E52" w:rsidRPr="001256DD" w:rsidRDefault="00651E52" w:rsidP="00AE04B8">
            <w:pPr>
              <w:ind w:left="42"/>
              <w:rPr>
                <w:rFonts w:ascii="Verdana" w:hAnsi="Verdana" w:cs="Arial"/>
                <w:b/>
                <w:bCs/>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xml:space="preserve">= Non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Allez </w:t>
            </w:r>
            <w:r w:rsidRPr="001256DD">
              <w:rPr>
                <w:rFonts w:ascii="Verdana" w:hAnsi="Verdana" w:cs="Arial"/>
                <w:b/>
                <w:bCs/>
                <w:sz w:val="16"/>
                <w:szCs w:val="16"/>
                <w:lang w:val="fr-CA"/>
              </w:rPr>
              <w:t>à</w:t>
            </w:r>
            <w:r w:rsidRPr="001256DD">
              <w:rPr>
                <w:rFonts w:ascii="Verdana" w:hAnsi="Verdana" w:cs="Arial"/>
                <w:b/>
                <w:bCs/>
                <w:sz w:val="16"/>
                <w:szCs w:val="16"/>
                <w:lang w:val="fr-FR"/>
              </w:rPr>
              <w:t xml:space="preserve"> 6.3</w:t>
            </w:r>
          </w:p>
          <w:p w14:paraId="3EFAEB4D" w14:textId="77777777" w:rsidR="00651E52" w:rsidRPr="001256DD" w:rsidRDefault="00651E52" w:rsidP="00AE04B8">
            <w:pPr>
              <w:ind w:left="42"/>
              <w:rPr>
                <w:rFonts w:ascii="Verdana" w:hAnsi="Verdana" w:cs="Arial"/>
                <w:b/>
                <w:bCs/>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576" w:type="pct"/>
            <w:shd w:val="clear" w:color="auto" w:fill="auto"/>
            <w:vAlign w:val="center"/>
          </w:tcPr>
          <w:p w14:paraId="3B21BF11"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Cs/>
                <w:sz w:val="16"/>
                <w:szCs w:val="16"/>
                <w:lang w:val="fr-FR"/>
              </w:rPr>
              <w:t>|__|</w:t>
            </w:r>
          </w:p>
        </w:tc>
      </w:tr>
      <w:tr w:rsidR="00651E52" w:rsidRPr="001256DD" w14:paraId="289EE0EC" w14:textId="77777777" w:rsidTr="00AE04B8">
        <w:trPr>
          <w:trHeight w:val="503"/>
        </w:trPr>
        <w:tc>
          <w:tcPr>
            <w:tcW w:w="406" w:type="pct"/>
            <w:shd w:val="clear" w:color="auto" w:fill="D9D9D9"/>
            <w:vAlign w:val="center"/>
          </w:tcPr>
          <w:p w14:paraId="0F9963A8"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6.2</w:t>
            </w:r>
          </w:p>
        </w:tc>
        <w:tc>
          <w:tcPr>
            <w:tcW w:w="2478" w:type="pct"/>
            <w:gridSpan w:val="7"/>
            <w:shd w:val="clear" w:color="auto" w:fill="auto"/>
            <w:vAlign w:val="center"/>
          </w:tcPr>
          <w:p w14:paraId="0A90DF87" w14:textId="77777777" w:rsidR="00651E52" w:rsidRPr="001256DD" w:rsidRDefault="00651E52" w:rsidP="00AE04B8">
            <w:pPr>
              <w:jc w:val="both"/>
              <w:rPr>
                <w:lang w:val="fr-FR"/>
              </w:rPr>
            </w:pPr>
            <w:r w:rsidRPr="001256DD">
              <w:rPr>
                <w:rFonts w:ascii="Verdana" w:hAnsi="Verdana" w:cs="Arial"/>
                <w:bCs/>
                <w:sz w:val="16"/>
                <w:szCs w:val="16"/>
                <w:lang w:val="fr-FR"/>
              </w:rPr>
              <w:t xml:space="preserve">Si OUI, quelle est la superficie totale (en ha) des parcelles exploitées par le ménage ? </w:t>
            </w:r>
          </w:p>
          <w:p w14:paraId="72DBFA0F"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Suggestions : Quelle est la superficie cultivée (en ha) pour le ménage ?</w:t>
            </w:r>
          </w:p>
          <w:p w14:paraId="7C14FE3E" w14:textId="77777777" w:rsidR="00651E52" w:rsidRPr="001256DD" w:rsidDel="00A34C27" w:rsidRDefault="00651E52" w:rsidP="00AE04B8">
            <w:pPr>
              <w:spacing w:line="360" w:lineRule="auto"/>
              <w:rPr>
                <w:rFonts w:ascii="Verdana" w:hAnsi="Verdana" w:cs="Arial"/>
                <w:bCs/>
                <w:sz w:val="16"/>
                <w:szCs w:val="16"/>
                <w:lang w:val="fr-FR"/>
              </w:rPr>
            </w:pPr>
          </w:p>
        </w:tc>
        <w:tc>
          <w:tcPr>
            <w:tcW w:w="1541" w:type="pct"/>
            <w:gridSpan w:val="5"/>
            <w:shd w:val="clear" w:color="auto" w:fill="auto"/>
            <w:vAlign w:val="center"/>
          </w:tcPr>
          <w:p w14:paraId="4C6A86D6" w14:textId="77777777" w:rsidR="00651E52" w:rsidRPr="001256DD" w:rsidRDefault="00651E52" w:rsidP="00AE04B8">
            <w:pPr>
              <w:spacing w:line="360" w:lineRule="auto"/>
              <w:rPr>
                <w:rFonts w:ascii="Verdana" w:hAnsi="Verdana" w:cs="Arial"/>
                <w:bCs/>
                <w:sz w:val="16"/>
                <w:szCs w:val="16"/>
                <w:lang w:val="fr-FR"/>
              </w:rPr>
            </w:pPr>
            <w:r w:rsidRPr="001256DD">
              <w:rPr>
                <w:rFonts w:ascii="Verdana" w:hAnsi="Verdana"/>
                <w:b/>
                <w:sz w:val="16"/>
                <w:szCs w:val="16"/>
                <w:lang w:val="fr-FR"/>
              </w:rPr>
              <w:t xml:space="preserve"> a.</w:t>
            </w:r>
            <w:r w:rsidRPr="001256DD">
              <w:rPr>
                <w:rFonts w:ascii="Verdana" w:hAnsi="Verdana"/>
                <w:sz w:val="16"/>
                <w:szCs w:val="16"/>
                <w:lang w:val="fr-FR"/>
              </w:rPr>
              <w:t xml:space="preserve"> 0.10-0.50 ha      </w:t>
            </w:r>
            <w:r w:rsidRPr="001256DD">
              <w:rPr>
                <w:rFonts w:ascii="Verdana" w:hAnsi="Verdana"/>
                <w:b/>
                <w:sz w:val="16"/>
                <w:szCs w:val="16"/>
                <w:lang w:val="fr-FR"/>
              </w:rPr>
              <w:t>b.</w:t>
            </w:r>
            <w:r w:rsidRPr="001256DD">
              <w:rPr>
                <w:rFonts w:ascii="Verdana" w:hAnsi="Verdana"/>
                <w:sz w:val="16"/>
                <w:szCs w:val="16"/>
                <w:lang w:val="fr-FR"/>
              </w:rPr>
              <w:t xml:space="preserve"> </w:t>
            </w:r>
            <w:r w:rsidRPr="001256DD">
              <w:rPr>
                <w:rFonts w:ascii="Verdana" w:hAnsi="Verdana" w:cs="Arial"/>
                <w:bCs/>
                <w:sz w:val="16"/>
                <w:szCs w:val="16"/>
                <w:lang w:val="fr-FR"/>
              </w:rPr>
              <w:t>0.50-1.0 ha</w:t>
            </w:r>
          </w:p>
          <w:p w14:paraId="2DC39264" w14:textId="77777777" w:rsidR="00651E52" w:rsidRPr="001256DD" w:rsidRDefault="00651E52" w:rsidP="00AE04B8">
            <w:pPr>
              <w:rPr>
                <w:rFonts w:ascii="Verdana" w:hAnsi="Verdana"/>
                <w:sz w:val="16"/>
                <w:szCs w:val="16"/>
                <w:lang w:val="fr-FR"/>
              </w:rPr>
            </w:pPr>
            <w:r w:rsidRPr="001256DD">
              <w:rPr>
                <w:rFonts w:ascii="Verdana" w:hAnsi="Verdana" w:cs="Arial"/>
                <w:b/>
                <w:bCs/>
                <w:sz w:val="16"/>
                <w:szCs w:val="16"/>
                <w:lang w:val="fr-FR"/>
              </w:rPr>
              <w:t xml:space="preserve">c. </w:t>
            </w:r>
            <w:r w:rsidRPr="001256DD">
              <w:rPr>
                <w:rFonts w:ascii="Verdana" w:hAnsi="Verdana"/>
                <w:sz w:val="16"/>
                <w:szCs w:val="16"/>
                <w:lang w:val="fr-FR"/>
              </w:rPr>
              <w:t xml:space="preserve">1.0-1.5 ha          </w:t>
            </w:r>
            <w:r w:rsidRPr="001256DD">
              <w:rPr>
                <w:rFonts w:ascii="Verdana" w:hAnsi="Verdana"/>
                <w:b/>
                <w:sz w:val="16"/>
                <w:szCs w:val="16"/>
                <w:lang w:val="fr-FR"/>
              </w:rPr>
              <w:t>d.</w:t>
            </w:r>
            <w:r w:rsidRPr="001256DD">
              <w:rPr>
                <w:rFonts w:ascii="Verdana" w:hAnsi="Verdana"/>
                <w:sz w:val="16"/>
                <w:szCs w:val="16"/>
                <w:lang w:val="fr-FR"/>
              </w:rPr>
              <w:t xml:space="preserve"> 1.5-2 ha</w:t>
            </w:r>
          </w:p>
          <w:p w14:paraId="42D3C737"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e</w:t>
            </w:r>
            <w:r w:rsidRPr="001256DD">
              <w:rPr>
                <w:rFonts w:ascii="Verdana" w:hAnsi="Verdana" w:cs="Arial"/>
                <w:bCs/>
                <w:sz w:val="16"/>
                <w:szCs w:val="16"/>
                <w:lang w:val="fr-FR"/>
              </w:rPr>
              <w:t xml:space="preserve">. </w:t>
            </w:r>
            <w:r w:rsidRPr="001256DD">
              <w:rPr>
                <w:rFonts w:ascii="Verdana" w:hAnsi="Verdana"/>
                <w:sz w:val="16"/>
                <w:szCs w:val="16"/>
                <w:lang w:val="fr-FR"/>
              </w:rPr>
              <w:t xml:space="preserve">2.0–3 ha            </w:t>
            </w:r>
            <w:r w:rsidRPr="001256DD">
              <w:rPr>
                <w:rFonts w:ascii="Verdana" w:hAnsi="Verdana"/>
                <w:b/>
                <w:sz w:val="16"/>
                <w:szCs w:val="16"/>
                <w:lang w:val="fr-FR"/>
              </w:rPr>
              <w:t xml:space="preserve">f. </w:t>
            </w:r>
            <w:r w:rsidRPr="001256DD">
              <w:rPr>
                <w:rFonts w:ascii="Verdana" w:hAnsi="Verdana" w:cs="Arial"/>
                <w:bCs/>
                <w:sz w:val="16"/>
                <w:szCs w:val="16"/>
                <w:lang w:val="fr-FR"/>
              </w:rPr>
              <w:t>3 ha ou plus</w:t>
            </w:r>
          </w:p>
          <w:p w14:paraId="518E6E5C" w14:textId="77777777" w:rsidR="00710A44" w:rsidRPr="001256DD" w:rsidDel="0098679F" w:rsidRDefault="00710A44" w:rsidP="00AE04B8">
            <w:pPr>
              <w:rPr>
                <w:rFonts w:ascii="Verdana" w:hAnsi="Verdana"/>
                <w:sz w:val="16"/>
                <w:szCs w:val="16"/>
                <w:lang w:val="fr-FR"/>
              </w:rPr>
            </w:pPr>
          </w:p>
        </w:tc>
        <w:tc>
          <w:tcPr>
            <w:tcW w:w="576" w:type="pct"/>
            <w:shd w:val="clear" w:color="auto" w:fill="auto"/>
            <w:vAlign w:val="center"/>
          </w:tcPr>
          <w:p w14:paraId="602C900B"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w:t>
            </w:r>
          </w:p>
        </w:tc>
      </w:tr>
      <w:tr w:rsidR="00651E52" w:rsidRPr="001256DD" w14:paraId="1BD466A1" w14:textId="77777777" w:rsidTr="00AE04B8">
        <w:trPr>
          <w:trHeight w:val="467"/>
        </w:trPr>
        <w:tc>
          <w:tcPr>
            <w:tcW w:w="406" w:type="pct"/>
            <w:shd w:val="clear" w:color="auto" w:fill="D9D9D9"/>
            <w:vAlign w:val="center"/>
          </w:tcPr>
          <w:p w14:paraId="722778ED"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6.3</w:t>
            </w:r>
          </w:p>
        </w:tc>
        <w:tc>
          <w:tcPr>
            <w:tcW w:w="2366" w:type="pct"/>
            <w:gridSpan w:val="6"/>
            <w:shd w:val="clear" w:color="auto" w:fill="auto"/>
            <w:vAlign w:val="center"/>
          </w:tcPr>
          <w:p w14:paraId="6F5708F7" w14:textId="29E68982" w:rsidR="00651E52" w:rsidRPr="001256DD" w:rsidRDefault="00651E52" w:rsidP="00AE04B8">
            <w:pPr>
              <w:rPr>
                <w:rFonts w:ascii="Verdana" w:hAnsi="Verdana" w:cs="Arial"/>
                <w:b/>
                <w:bCs/>
                <w:sz w:val="16"/>
                <w:szCs w:val="16"/>
                <w:lang w:val="fr-FR"/>
              </w:rPr>
            </w:pPr>
            <w:r w:rsidRPr="001256DD">
              <w:rPr>
                <w:rFonts w:ascii="Verdana" w:hAnsi="Verdana" w:cs="Arial"/>
                <w:bCs/>
                <w:sz w:val="16"/>
                <w:szCs w:val="16"/>
                <w:lang w:val="fr-FR"/>
              </w:rPr>
              <w:t>Votre ménage a-t-il pratiqué l’agricultu</w:t>
            </w:r>
            <w:r w:rsidR="00764C77">
              <w:rPr>
                <w:rFonts w:ascii="Verdana" w:hAnsi="Verdana" w:cs="Arial"/>
                <w:bCs/>
                <w:sz w:val="16"/>
                <w:szCs w:val="16"/>
                <w:lang w:val="fr-FR"/>
              </w:rPr>
              <w:t xml:space="preserve">re au cours de cette saison </w:t>
            </w:r>
            <w:r w:rsidR="00764C77" w:rsidRPr="00764C77">
              <w:rPr>
                <w:rFonts w:ascii="Verdana" w:hAnsi="Verdana" w:cs="Arial"/>
                <w:bCs/>
                <w:sz w:val="16"/>
                <w:szCs w:val="16"/>
                <w:highlight w:val="yellow"/>
                <w:lang w:val="fr-FR"/>
              </w:rPr>
              <w:t>(2019-2020</w:t>
            </w:r>
            <w:r w:rsidRPr="00764C77">
              <w:rPr>
                <w:rFonts w:ascii="Verdana" w:hAnsi="Verdana" w:cs="Arial"/>
                <w:bCs/>
                <w:sz w:val="16"/>
                <w:szCs w:val="16"/>
                <w:highlight w:val="yellow"/>
                <w:lang w:val="fr-FR"/>
              </w:rPr>
              <w:t>)</w:t>
            </w:r>
            <w:r w:rsidR="00764C77">
              <w:rPr>
                <w:rFonts w:ascii="Verdana" w:hAnsi="Verdana" w:cs="Arial"/>
                <w:bCs/>
                <w:sz w:val="16"/>
                <w:szCs w:val="16"/>
                <w:lang w:val="fr-FR"/>
              </w:rPr>
              <w:t xml:space="preserve"> </w:t>
            </w:r>
            <w:r w:rsidRPr="001256DD">
              <w:rPr>
                <w:rFonts w:ascii="Verdana" w:hAnsi="Verdana" w:cs="Arial"/>
                <w:bCs/>
                <w:sz w:val="16"/>
                <w:szCs w:val="16"/>
                <w:lang w:val="fr-FR"/>
              </w:rPr>
              <w:t>?</w:t>
            </w:r>
          </w:p>
        </w:tc>
        <w:tc>
          <w:tcPr>
            <w:tcW w:w="1653" w:type="pct"/>
            <w:gridSpan w:val="6"/>
            <w:shd w:val="clear" w:color="auto" w:fill="auto"/>
            <w:vAlign w:val="center"/>
          </w:tcPr>
          <w:p w14:paraId="78FFE915" w14:textId="77777777" w:rsidR="00651E52" w:rsidRPr="001256DD" w:rsidRDefault="00651E52" w:rsidP="00AE04B8">
            <w:pPr>
              <w:rPr>
                <w:rFonts w:ascii="Verdana" w:hAnsi="Verdana" w:cs="Arial"/>
                <w:bCs/>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Non</w:t>
            </w:r>
            <w:r w:rsidRPr="001256DD">
              <w:rPr>
                <w:rFonts w:ascii="Verdana" w:hAnsi="Verdana"/>
                <w:sz w:val="16"/>
                <w:szCs w:val="16"/>
                <w:lang w:val="fr-FR"/>
              </w:rPr>
              <w:tab/>
              <w:t xml:space="preserve">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Allez </w:t>
            </w:r>
            <w:r w:rsidRPr="001256DD">
              <w:rPr>
                <w:rFonts w:ascii="Verdana" w:hAnsi="Verdana" w:cs="Arial"/>
                <w:b/>
                <w:bCs/>
                <w:sz w:val="16"/>
                <w:szCs w:val="16"/>
                <w:lang w:val="fr-CA"/>
              </w:rPr>
              <w:t xml:space="preserve">à </w:t>
            </w:r>
            <w:r w:rsidRPr="001256DD">
              <w:rPr>
                <w:rFonts w:ascii="Verdana" w:hAnsi="Verdana" w:cs="Arial"/>
                <w:b/>
                <w:bCs/>
                <w:sz w:val="16"/>
                <w:szCs w:val="16"/>
                <w:lang w:val="fr-FR"/>
              </w:rPr>
              <w:t>6.</w:t>
            </w:r>
            <w:r w:rsidRPr="001256DD">
              <w:rPr>
                <w:rFonts w:ascii="Verdana" w:hAnsi="Verdana"/>
                <w:b/>
                <w:sz w:val="16"/>
                <w:szCs w:val="16"/>
                <w:lang w:val="fr-FR"/>
              </w:rPr>
              <w:t>5</w:t>
            </w:r>
            <w:r w:rsidRPr="001256DD">
              <w:rPr>
                <w:rFonts w:ascii="Verdana" w:hAnsi="Verdana"/>
                <w:sz w:val="16"/>
                <w:szCs w:val="16"/>
                <w:lang w:val="fr-FR"/>
              </w:rPr>
              <w:t xml:space="preserve">         </w:t>
            </w:r>
            <w:r w:rsidRPr="001256DD">
              <w:rPr>
                <w:rFonts w:ascii="Verdana" w:hAnsi="Verdana"/>
                <w:b/>
                <w:sz w:val="16"/>
                <w:szCs w:val="16"/>
                <w:lang w:val="fr-FR"/>
              </w:rPr>
              <w:t xml:space="preserve">1 </w:t>
            </w:r>
            <w:r w:rsidRPr="001256DD">
              <w:rPr>
                <w:rFonts w:ascii="Verdana" w:hAnsi="Verdana"/>
                <w:sz w:val="16"/>
                <w:szCs w:val="16"/>
                <w:lang w:val="fr-FR"/>
              </w:rPr>
              <w:t xml:space="preserve">= Oui </w:t>
            </w:r>
          </w:p>
        </w:tc>
        <w:tc>
          <w:tcPr>
            <w:tcW w:w="576" w:type="pct"/>
            <w:shd w:val="clear" w:color="auto" w:fill="auto"/>
            <w:vAlign w:val="center"/>
          </w:tcPr>
          <w:p w14:paraId="0C9DC67D" w14:textId="77777777" w:rsidR="00651E52" w:rsidRPr="001256DD" w:rsidRDefault="00651E52" w:rsidP="00AE04B8">
            <w:pPr>
              <w:jc w:val="center"/>
              <w:rPr>
                <w:lang w:val="fr-FR"/>
              </w:rPr>
            </w:pPr>
            <w:r w:rsidRPr="001256DD">
              <w:rPr>
                <w:rFonts w:ascii="Verdana" w:hAnsi="Verdana" w:cs="Arial"/>
                <w:bCs/>
                <w:sz w:val="16"/>
                <w:szCs w:val="16"/>
                <w:lang w:val="fr-FR"/>
              </w:rPr>
              <w:t>|__|</w:t>
            </w:r>
          </w:p>
        </w:tc>
      </w:tr>
      <w:tr w:rsidR="00651E52" w:rsidRPr="001256DD" w14:paraId="157BA909" w14:textId="77777777" w:rsidTr="00AE04B8">
        <w:trPr>
          <w:trHeight w:val="487"/>
        </w:trPr>
        <w:tc>
          <w:tcPr>
            <w:tcW w:w="406" w:type="pct"/>
            <w:shd w:val="clear" w:color="auto" w:fill="D9D9D9"/>
            <w:vAlign w:val="center"/>
          </w:tcPr>
          <w:p w14:paraId="3E71F153" w14:textId="77777777" w:rsidR="00651E52" w:rsidRPr="001256DD" w:rsidRDefault="00651E52" w:rsidP="00AE04B8">
            <w:pPr>
              <w:jc w:val="center"/>
              <w:rPr>
                <w:rFonts w:ascii="Verdana" w:hAnsi="Verdana" w:cs="Arial"/>
                <w:bCs/>
                <w:sz w:val="16"/>
                <w:szCs w:val="16"/>
                <w:lang w:val="fr-FR"/>
              </w:rPr>
            </w:pPr>
            <w:r w:rsidRPr="001256DD">
              <w:rPr>
                <w:rFonts w:ascii="Verdana" w:hAnsi="Verdana"/>
                <w:b/>
                <w:sz w:val="16"/>
                <w:szCs w:val="16"/>
                <w:lang w:val="fr-FR"/>
              </w:rPr>
              <w:t>6.4</w:t>
            </w:r>
          </w:p>
        </w:tc>
        <w:tc>
          <w:tcPr>
            <w:tcW w:w="3183" w:type="pct"/>
            <w:gridSpan w:val="11"/>
            <w:shd w:val="clear" w:color="auto" w:fill="auto"/>
            <w:vAlign w:val="center"/>
          </w:tcPr>
          <w:p w14:paraId="3443D7E4" w14:textId="6EF6D3C0" w:rsidR="00651E52" w:rsidRPr="001256DD" w:rsidRDefault="00651E52" w:rsidP="00B01F6C">
            <w:pPr>
              <w:rPr>
                <w:rFonts w:ascii="Verdana" w:hAnsi="Verdana" w:cs="Arial"/>
                <w:bCs/>
                <w:sz w:val="16"/>
                <w:szCs w:val="16"/>
                <w:lang w:val="fr-FR"/>
              </w:rPr>
            </w:pPr>
            <w:r w:rsidRPr="001256DD">
              <w:rPr>
                <w:rFonts w:ascii="Verdana" w:hAnsi="Verdana" w:cs="Arial"/>
                <w:bCs/>
                <w:sz w:val="16"/>
                <w:szCs w:val="16"/>
                <w:lang w:val="fr-FR"/>
              </w:rPr>
              <w:t xml:space="preserve">Comment jugez-vous votre production de la campagne agricole de </w:t>
            </w:r>
            <w:r w:rsidR="00A41B6E">
              <w:rPr>
                <w:rFonts w:ascii="Verdana" w:hAnsi="Verdana" w:cs="Arial"/>
                <w:bCs/>
                <w:sz w:val="16"/>
                <w:szCs w:val="16"/>
                <w:highlight w:val="yellow"/>
                <w:lang w:val="fr-FR"/>
              </w:rPr>
              <w:t>2019-2020</w:t>
            </w:r>
            <w:r w:rsidR="00B01F6C" w:rsidRPr="001256DD">
              <w:rPr>
                <w:rFonts w:ascii="Verdana" w:hAnsi="Verdana" w:cs="Arial"/>
                <w:bCs/>
                <w:sz w:val="16"/>
                <w:szCs w:val="16"/>
                <w:lang w:val="fr-FR"/>
              </w:rPr>
              <w:t xml:space="preserve"> </w:t>
            </w:r>
            <w:r w:rsidRPr="001256DD">
              <w:rPr>
                <w:rFonts w:ascii="Verdana" w:hAnsi="Verdana" w:cs="Arial"/>
                <w:bCs/>
                <w:sz w:val="16"/>
                <w:szCs w:val="16"/>
                <w:lang w:val="fr-FR"/>
              </w:rPr>
              <w:t xml:space="preserve">par rapport à la campagne </w:t>
            </w:r>
            <w:r w:rsidR="00B01F6C" w:rsidRPr="001256DD">
              <w:rPr>
                <w:rFonts w:ascii="Verdana" w:hAnsi="Verdana" w:cs="Arial"/>
                <w:bCs/>
                <w:sz w:val="16"/>
                <w:szCs w:val="16"/>
                <w:lang w:val="fr-FR"/>
              </w:rPr>
              <w:t xml:space="preserve">de l’année dernière </w:t>
            </w:r>
            <w:r w:rsidR="00A41B6E">
              <w:rPr>
                <w:rFonts w:ascii="Verdana" w:hAnsi="Verdana" w:cs="Arial"/>
                <w:bCs/>
                <w:sz w:val="16"/>
                <w:szCs w:val="16"/>
                <w:highlight w:val="yellow"/>
                <w:lang w:val="fr-FR"/>
              </w:rPr>
              <w:t>(2018-2019</w:t>
            </w:r>
            <w:r w:rsidR="00B01F6C" w:rsidRPr="00A41B6E">
              <w:rPr>
                <w:rFonts w:ascii="Verdana" w:hAnsi="Verdana" w:cs="Arial"/>
                <w:bCs/>
                <w:sz w:val="16"/>
                <w:szCs w:val="16"/>
                <w:highlight w:val="yellow"/>
                <w:lang w:val="fr-FR"/>
              </w:rPr>
              <w:t>)</w:t>
            </w:r>
            <w:r w:rsidR="00B01F6C" w:rsidRPr="001256DD">
              <w:rPr>
                <w:rFonts w:ascii="Verdana" w:hAnsi="Verdana" w:cs="Arial"/>
                <w:bCs/>
                <w:sz w:val="16"/>
                <w:szCs w:val="16"/>
                <w:lang w:val="fr-FR"/>
              </w:rPr>
              <w:t xml:space="preserve"> </w:t>
            </w:r>
          </w:p>
        </w:tc>
        <w:tc>
          <w:tcPr>
            <w:tcW w:w="835" w:type="pct"/>
            <w:shd w:val="clear" w:color="auto" w:fill="auto"/>
            <w:vAlign w:val="center"/>
          </w:tcPr>
          <w:p w14:paraId="29BE1E6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1=Augmentation</w:t>
            </w:r>
          </w:p>
          <w:p w14:paraId="7DA0D6F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2=Stabilité</w:t>
            </w:r>
          </w:p>
          <w:p w14:paraId="1E64A0FF" w14:textId="13A8FEC8" w:rsidR="00651E52" w:rsidRPr="001256DD" w:rsidRDefault="00A41B6E" w:rsidP="00AE04B8">
            <w:pPr>
              <w:rPr>
                <w:rFonts w:ascii="Verdana" w:hAnsi="Verdana" w:cs="Arial"/>
                <w:bCs/>
                <w:sz w:val="16"/>
                <w:szCs w:val="16"/>
                <w:lang w:val="fr-FR"/>
              </w:rPr>
            </w:pPr>
            <w:r>
              <w:rPr>
                <w:rFonts w:ascii="Verdana" w:hAnsi="Verdana"/>
                <w:sz w:val="16"/>
                <w:szCs w:val="16"/>
                <w:lang w:val="fr-FR"/>
              </w:rPr>
              <w:t>3=</w:t>
            </w:r>
            <w:r w:rsidR="00651E52" w:rsidRPr="001256DD">
              <w:rPr>
                <w:rFonts w:ascii="Verdana" w:hAnsi="Verdana"/>
                <w:sz w:val="16"/>
                <w:szCs w:val="16"/>
                <w:lang w:val="fr-FR"/>
              </w:rPr>
              <w:t xml:space="preserve"> Diminution</w:t>
            </w:r>
          </w:p>
        </w:tc>
        <w:tc>
          <w:tcPr>
            <w:tcW w:w="576" w:type="pct"/>
            <w:shd w:val="clear" w:color="auto" w:fill="FFFFFF" w:themeFill="background1"/>
            <w:vAlign w:val="center"/>
          </w:tcPr>
          <w:p w14:paraId="15811E7F" w14:textId="77777777" w:rsidR="00651E52" w:rsidRPr="001256DD" w:rsidRDefault="00651E52" w:rsidP="00AE04B8">
            <w:pPr>
              <w:spacing w:after="160" w:line="259" w:lineRule="auto"/>
              <w:jc w:val="center"/>
              <w:rPr>
                <w:rFonts w:ascii="Verdana" w:hAnsi="Verdana" w:cs="Arial"/>
                <w:bCs/>
                <w:sz w:val="16"/>
                <w:szCs w:val="16"/>
                <w:lang w:val="fr-FR"/>
              </w:rPr>
            </w:pPr>
            <w:r w:rsidRPr="001256DD">
              <w:rPr>
                <w:rFonts w:ascii="Verdana" w:hAnsi="Verdana" w:cs="Arial"/>
                <w:bCs/>
                <w:sz w:val="16"/>
                <w:szCs w:val="16"/>
                <w:lang w:val="fr-FR"/>
              </w:rPr>
              <w:t>|__|</w:t>
            </w:r>
          </w:p>
        </w:tc>
      </w:tr>
      <w:tr w:rsidR="00651E52" w:rsidRPr="001256DD" w14:paraId="3E83C1AC" w14:textId="77777777" w:rsidTr="00AE04B8">
        <w:trPr>
          <w:trHeight w:val="1043"/>
        </w:trPr>
        <w:tc>
          <w:tcPr>
            <w:tcW w:w="406" w:type="pct"/>
            <w:shd w:val="clear" w:color="auto" w:fill="D9D9D9"/>
            <w:vAlign w:val="center"/>
          </w:tcPr>
          <w:p w14:paraId="441068E7" w14:textId="77777777" w:rsidR="00651E52" w:rsidRPr="001256DD" w:rsidRDefault="00651E52" w:rsidP="00AE04B8">
            <w:pPr>
              <w:jc w:val="center"/>
              <w:rPr>
                <w:rFonts w:ascii="Verdana" w:hAnsi="Verdana"/>
                <w:b/>
                <w:sz w:val="16"/>
                <w:szCs w:val="16"/>
                <w:lang w:val="fr-FR"/>
              </w:rPr>
            </w:pPr>
            <w:commentRangeStart w:id="14"/>
            <w:r w:rsidRPr="001256DD">
              <w:rPr>
                <w:rFonts w:ascii="Verdana" w:hAnsi="Verdana"/>
                <w:b/>
                <w:sz w:val="16"/>
                <w:szCs w:val="16"/>
                <w:lang w:val="fr-FR"/>
              </w:rPr>
              <w:t>6.5</w:t>
            </w:r>
            <w:commentRangeEnd w:id="14"/>
            <w:r w:rsidR="00764C77">
              <w:rPr>
                <w:rStyle w:val="CommentReference"/>
              </w:rPr>
              <w:commentReference w:id="14"/>
            </w:r>
          </w:p>
        </w:tc>
        <w:tc>
          <w:tcPr>
            <w:tcW w:w="827" w:type="pct"/>
            <w:shd w:val="clear" w:color="auto" w:fill="auto"/>
            <w:vAlign w:val="center"/>
          </w:tcPr>
          <w:p w14:paraId="44954D52" w14:textId="77777777" w:rsidR="00651E52" w:rsidRPr="001256DD" w:rsidRDefault="00651E52" w:rsidP="00AE04B8">
            <w:pPr>
              <w:rPr>
                <w:rFonts w:ascii="Verdana" w:hAnsi="Verdana" w:cs="Arial"/>
                <w:b/>
                <w:bCs/>
                <w:sz w:val="16"/>
                <w:szCs w:val="16"/>
                <w:lang w:val="fr-FR"/>
              </w:rPr>
            </w:pPr>
            <w:r w:rsidRPr="001256DD">
              <w:rPr>
                <w:rFonts w:ascii="Verdana" w:hAnsi="Verdana" w:cs="Arial"/>
                <w:bCs/>
                <w:sz w:val="16"/>
                <w:szCs w:val="16"/>
                <w:lang w:val="fr-FR"/>
              </w:rPr>
              <w:t>Si non, pourquoi ? (3 raisons principale)</w:t>
            </w:r>
          </w:p>
        </w:tc>
        <w:tc>
          <w:tcPr>
            <w:tcW w:w="3192" w:type="pct"/>
            <w:gridSpan w:val="11"/>
            <w:shd w:val="clear" w:color="auto" w:fill="auto"/>
          </w:tcPr>
          <w:p w14:paraId="2EC40FBE"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1</w:t>
            </w:r>
            <w:r w:rsidRPr="001256DD">
              <w:rPr>
                <w:rFonts w:ascii="Verdana" w:hAnsi="Verdana" w:cs="Arial"/>
                <w:bCs/>
                <w:sz w:val="16"/>
                <w:szCs w:val="16"/>
                <w:lang w:val="fr-FR"/>
              </w:rPr>
              <w:t xml:space="preserve"> = Pas d’accès à la terre/Parcelle trop loin/Manque de terre</w:t>
            </w:r>
          </w:p>
          <w:p w14:paraId="329CB468"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2</w:t>
            </w:r>
            <w:r w:rsidRPr="001256DD">
              <w:rPr>
                <w:rFonts w:ascii="Verdana" w:hAnsi="Verdana" w:cs="Arial"/>
                <w:bCs/>
                <w:sz w:val="16"/>
                <w:szCs w:val="16"/>
                <w:lang w:val="fr-FR"/>
              </w:rPr>
              <w:t xml:space="preserve">= Insécurité lors de la culture ou la récolte      </w:t>
            </w:r>
            <w:r w:rsidRPr="001256DD">
              <w:rPr>
                <w:rFonts w:ascii="Verdana" w:hAnsi="Verdana" w:cs="Arial"/>
                <w:b/>
                <w:bCs/>
                <w:sz w:val="16"/>
                <w:szCs w:val="16"/>
                <w:lang w:val="fr-FR"/>
              </w:rPr>
              <w:t>3</w:t>
            </w:r>
            <w:r w:rsidRPr="001256DD">
              <w:rPr>
                <w:rFonts w:ascii="Verdana" w:hAnsi="Verdana" w:cs="Arial"/>
                <w:bCs/>
                <w:sz w:val="16"/>
                <w:szCs w:val="16"/>
                <w:lang w:val="fr-FR"/>
              </w:rPr>
              <w:t>=Manque de semences/outils</w:t>
            </w:r>
            <w:r w:rsidRPr="001256DD" w:rsidDel="00A63A08">
              <w:rPr>
                <w:rFonts w:ascii="Verdana" w:hAnsi="Verdana" w:cs="Arial"/>
                <w:bCs/>
                <w:sz w:val="16"/>
                <w:szCs w:val="16"/>
                <w:lang w:val="fr-FR"/>
              </w:rPr>
              <w:t xml:space="preserve"> </w:t>
            </w:r>
            <w:r w:rsidRPr="001256DD">
              <w:rPr>
                <w:rFonts w:ascii="Verdana" w:hAnsi="Verdana" w:cs="Arial"/>
                <w:bCs/>
                <w:sz w:val="16"/>
                <w:szCs w:val="16"/>
                <w:lang w:val="fr-FR"/>
              </w:rPr>
              <w:t xml:space="preserve">           </w:t>
            </w:r>
            <w:r w:rsidRPr="001256DD">
              <w:rPr>
                <w:rFonts w:ascii="Verdana" w:hAnsi="Verdana" w:cs="Arial"/>
                <w:b/>
                <w:bCs/>
                <w:sz w:val="16"/>
                <w:szCs w:val="16"/>
                <w:lang w:val="fr-FR"/>
              </w:rPr>
              <w:t>4</w:t>
            </w:r>
            <w:r w:rsidRPr="001256DD">
              <w:rPr>
                <w:rFonts w:ascii="Verdana" w:hAnsi="Verdana" w:cs="Arial"/>
                <w:bCs/>
                <w:sz w:val="16"/>
                <w:szCs w:val="16"/>
                <w:lang w:val="fr-FR"/>
              </w:rPr>
              <w:t xml:space="preserve">=Manque/Insuffisance de main d’œuvre          </w:t>
            </w:r>
            <w:r w:rsidRPr="001256DD">
              <w:rPr>
                <w:rFonts w:ascii="Verdana" w:hAnsi="Verdana" w:cs="Arial"/>
                <w:b/>
                <w:bCs/>
                <w:sz w:val="16"/>
                <w:szCs w:val="16"/>
                <w:lang w:val="fr-FR"/>
              </w:rPr>
              <w:t>5</w:t>
            </w:r>
            <w:r w:rsidRPr="001256DD">
              <w:rPr>
                <w:rFonts w:ascii="Verdana" w:hAnsi="Verdana" w:cs="Arial"/>
                <w:bCs/>
                <w:sz w:val="16"/>
                <w:szCs w:val="16"/>
                <w:lang w:val="fr-FR"/>
              </w:rPr>
              <w:t>= Sols trop pauvres</w:t>
            </w:r>
            <w:r w:rsidRPr="001256DD">
              <w:rPr>
                <w:rFonts w:ascii="Verdana" w:hAnsi="Verdana" w:cs="Arial"/>
                <w:b/>
                <w:bCs/>
                <w:sz w:val="16"/>
                <w:szCs w:val="16"/>
                <w:lang w:val="fr-FR"/>
              </w:rPr>
              <w:t xml:space="preserve">         </w:t>
            </w:r>
            <w:r w:rsidRPr="001256DD">
              <w:rPr>
                <w:rFonts w:ascii="Verdana" w:hAnsi="Verdana" w:cs="Arial"/>
                <w:bCs/>
                <w:sz w:val="16"/>
                <w:szCs w:val="16"/>
                <w:lang w:val="fr-FR"/>
              </w:rPr>
              <w:t xml:space="preserve">  </w:t>
            </w:r>
            <w:r w:rsidRPr="001256DD">
              <w:rPr>
                <w:rFonts w:ascii="Verdana" w:hAnsi="Verdana" w:cs="Arial"/>
                <w:b/>
                <w:bCs/>
                <w:sz w:val="16"/>
                <w:szCs w:val="16"/>
                <w:lang w:val="fr-FR"/>
              </w:rPr>
              <w:t>6=</w:t>
            </w:r>
            <w:r w:rsidRPr="001256DD">
              <w:rPr>
                <w:rFonts w:ascii="Verdana" w:hAnsi="Verdana" w:cs="Arial"/>
                <w:bCs/>
                <w:sz w:val="16"/>
                <w:szCs w:val="16"/>
                <w:lang w:val="fr-FR"/>
              </w:rPr>
              <w:t xml:space="preserve">Manque/Insuffisance de pluie                       </w:t>
            </w:r>
            <w:r w:rsidRPr="001256DD">
              <w:rPr>
                <w:rFonts w:ascii="Verdana" w:hAnsi="Verdana" w:cs="Arial"/>
                <w:b/>
                <w:bCs/>
                <w:sz w:val="16"/>
                <w:szCs w:val="16"/>
                <w:lang w:val="fr-FR"/>
              </w:rPr>
              <w:t>7=</w:t>
            </w:r>
            <w:r w:rsidRPr="001256DD">
              <w:rPr>
                <w:rFonts w:ascii="Verdana" w:hAnsi="Verdana" w:cs="Arial"/>
                <w:bCs/>
                <w:sz w:val="16"/>
                <w:szCs w:val="16"/>
                <w:lang w:val="fr-FR"/>
              </w:rPr>
              <w:t xml:space="preserve">Inondation                </w:t>
            </w:r>
            <w:r w:rsidRPr="001256DD">
              <w:rPr>
                <w:rFonts w:ascii="Verdana" w:hAnsi="Verdana" w:cs="Arial"/>
                <w:b/>
                <w:bCs/>
                <w:sz w:val="16"/>
                <w:szCs w:val="16"/>
                <w:lang w:val="fr-FR"/>
              </w:rPr>
              <w:t xml:space="preserve">    </w:t>
            </w:r>
          </w:p>
          <w:p w14:paraId="40C1BF17"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8</w:t>
            </w:r>
            <w:r w:rsidRPr="001256DD">
              <w:rPr>
                <w:rFonts w:ascii="Verdana" w:hAnsi="Verdana" w:cs="Arial"/>
                <w:bCs/>
                <w:sz w:val="16"/>
                <w:szCs w:val="16"/>
                <w:lang w:val="fr-FR"/>
              </w:rPr>
              <w:t xml:space="preserve">= Jamais cultivé / Autres sources de revenu    </w:t>
            </w:r>
            <w:r w:rsidRPr="001256DD">
              <w:rPr>
                <w:rFonts w:ascii="Verdana" w:hAnsi="Verdana" w:cs="Arial"/>
                <w:b/>
                <w:bCs/>
                <w:sz w:val="16"/>
                <w:szCs w:val="16"/>
                <w:lang w:val="fr-FR"/>
              </w:rPr>
              <w:t>9</w:t>
            </w:r>
            <w:r w:rsidRPr="001256DD">
              <w:rPr>
                <w:rFonts w:ascii="Verdana" w:hAnsi="Verdana" w:cs="Arial"/>
                <w:bCs/>
                <w:sz w:val="16"/>
                <w:szCs w:val="16"/>
                <w:lang w:val="fr-FR"/>
              </w:rPr>
              <w:t xml:space="preserve">= Manque de moyens financiers                                   </w:t>
            </w:r>
            <w:r w:rsidRPr="001256DD">
              <w:rPr>
                <w:rFonts w:ascii="Verdana" w:hAnsi="Verdana" w:cs="Arial"/>
                <w:b/>
                <w:bCs/>
                <w:sz w:val="16"/>
                <w:szCs w:val="16"/>
                <w:lang w:val="fr-FR"/>
              </w:rPr>
              <w:t>10</w:t>
            </w:r>
            <w:r w:rsidRPr="001256DD">
              <w:rPr>
                <w:rFonts w:ascii="Verdana" w:hAnsi="Verdana" w:cs="Arial"/>
                <w:bCs/>
                <w:sz w:val="16"/>
                <w:szCs w:val="16"/>
                <w:lang w:val="fr-FR"/>
              </w:rPr>
              <w:t>= Autre (à préciser) : _______________</w:t>
            </w:r>
          </w:p>
        </w:tc>
        <w:tc>
          <w:tcPr>
            <w:tcW w:w="576" w:type="pct"/>
            <w:shd w:val="clear" w:color="auto" w:fill="FFFFFF" w:themeFill="background1"/>
            <w:vAlign w:val="center"/>
          </w:tcPr>
          <w:p w14:paraId="63CCAFDE" w14:textId="77777777" w:rsidR="00651E52" w:rsidRPr="001256DD" w:rsidRDefault="00651E52" w:rsidP="00AE04B8">
            <w:pPr>
              <w:spacing w:after="160" w:line="259" w:lineRule="auto"/>
              <w:jc w:val="center"/>
              <w:rPr>
                <w:lang w:val="fr-CA"/>
              </w:rPr>
            </w:pPr>
            <w:r w:rsidRPr="001256DD">
              <w:rPr>
                <w:rFonts w:ascii="Verdana" w:hAnsi="Verdana" w:cs="Arial"/>
                <w:bCs/>
                <w:sz w:val="16"/>
                <w:szCs w:val="16"/>
                <w:lang w:val="fr-FR"/>
              </w:rPr>
              <w:t>|__|</w:t>
            </w:r>
          </w:p>
        </w:tc>
      </w:tr>
      <w:tr w:rsidR="00651E52" w:rsidRPr="001256DD" w14:paraId="4275C05E" w14:textId="77777777" w:rsidTr="00AE04B8">
        <w:trPr>
          <w:trHeight w:val="301"/>
        </w:trPr>
        <w:tc>
          <w:tcPr>
            <w:tcW w:w="406" w:type="pct"/>
            <w:tcBorders>
              <w:top w:val="single" w:sz="4" w:space="0" w:color="auto"/>
              <w:left w:val="single" w:sz="4" w:space="0" w:color="auto"/>
              <w:bottom w:val="single" w:sz="4" w:space="0" w:color="auto"/>
              <w:right w:val="single" w:sz="4" w:space="0" w:color="auto"/>
            </w:tcBorders>
            <w:shd w:val="clear" w:color="auto" w:fill="D9D9D9"/>
            <w:vAlign w:val="center"/>
          </w:tcPr>
          <w:p w14:paraId="5FA9BE25"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6.6</w:t>
            </w:r>
          </w:p>
        </w:tc>
        <w:tc>
          <w:tcPr>
            <w:tcW w:w="149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F08968" w14:textId="77777777" w:rsidR="00651E52" w:rsidRPr="001256DD" w:rsidRDefault="00651E52" w:rsidP="00AE04B8">
            <w:pPr>
              <w:rPr>
                <w:rFonts w:ascii="Verdana" w:hAnsi="Verdana" w:cs="Arial"/>
                <w:b/>
                <w:bCs/>
                <w:sz w:val="16"/>
                <w:szCs w:val="16"/>
                <w:lang w:val="fr-FR"/>
              </w:rPr>
            </w:pPr>
            <w:r w:rsidRPr="001256DD">
              <w:rPr>
                <w:rFonts w:ascii="Verdana" w:hAnsi="Verdana" w:cs="Arial"/>
                <w:bCs/>
                <w:sz w:val="16"/>
                <w:szCs w:val="16"/>
                <w:lang w:val="fr-FR"/>
              </w:rPr>
              <w:t>Quel est le mode d’acquisition de la terre habituellement cultivée par votre ménage ?</w:t>
            </w:r>
          </w:p>
        </w:tc>
        <w:tc>
          <w:tcPr>
            <w:tcW w:w="2522" w:type="pct"/>
            <w:gridSpan w:val="9"/>
            <w:tcBorders>
              <w:top w:val="single" w:sz="4" w:space="0" w:color="auto"/>
              <w:left w:val="single" w:sz="4" w:space="0" w:color="auto"/>
              <w:bottom w:val="single" w:sz="4" w:space="0" w:color="auto"/>
              <w:right w:val="single" w:sz="4" w:space="0" w:color="auto"/>
            </w:tcBorders>
            <w:shd w:val="clear" w:color="auto" w:fill="auto"/>
            <w:vAlign w:val="center"/>
          </w:tcPr>
          <w:p w14:paraId="5FD406D6"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1</w:t>
            </w:r>
            <w:r w:rsidRPr="001256DD">
              <w:rPr>
                <w:rFonts w:ascii="Verdana" w:hAnsi="Verdana" w:cs="Arial"/>
                <w:bCs/>
                <w:sz w:val="16"/>
                <w:szCs w:val="16"/>
                <w:lang w:val="fr-FR"/>
              </w:rPr>
              <w:t xml:space="preserve"> = Propriété personnelle ou familiale              </w:t>
            </w:r>
            <w:r w:rsidRPr="001256DD">
              <w:rPr>
                <w:rFonts w:ascii="Verdana" w:hAnsi="Verdana" w:cs="Arial"/>
                <w:b/>
                <w:bCs/>
                <w:sz w:val="16"/>
                <w:szCs w:val="16"/>
                <w:lang w:val="fr-FR"/>
              </w:rPr>
              <w:t>2</w:t>
            </w:r>
            <w:r w:rsidRPr="001256DD">
              <w:rPr>
                <w:rFonts w:ascii="Verdana" w:hAnsi="Verdana" w:cs="Arial"/>
                <w:bCs/>
                <w:sz w:val="16"/>
                <w:szCs w:val="16"/>
                <w:lang w:val="fr-FR"/>
              </w:rPr>
              <w:t xml:space="preserve"> = Location</w:t>
            </w:r>
          </w:p>
          <w:p w14:paraId="64173873"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3</w:t>
            </w:r>
            <w:r w:rsidRPr="001256DD">
              <w:rPr>
                <w:rFonts w:ascii="Verdana" w:hAnsi="Verdana" w:cs="Arial"/>
                <w:bCs/>
                <w:sz w:val="16"/>
                <w:szCs w:val="16"/>
                <w:lang w:val="fr-FR"/>
              </w:rPr>
              <w:t xml:space="preserve"> = Emprunt</w:t>
            </w:r>
            <w:r w:rsidRPr="001256DD">
              <w:rPr>
                <w:rFonts w:ascii="Verdana" w:hAnsi="Verdana" w:cs="Arial"/>
                <w:bCs/>
                <w:sz w:val="16"/>
                <w:szCs w:val="16"/>
                <w:lang w:val="fr-FR"/>
              </w:rPr>
              <w:tab/>
            </w:r>
            <w:r w:rsidRPr="001256DD">
              <w:rPr>
                <w:rFonts w:ascii="Verdana" w:hAnsi="Verdana" w:cs="Arial"/>
                <w:bCs/>
                <w:sz w:val="16"/>
                <w:szCs w:val="16"/>
                <w:lang w:val="fr-FR"/>
              </w:rPr>
              <w:tab/>
            </w:r>
            <w:r w:rsidRPr="001256DD">
              <w:rPr>
                <w:rFonts w:ascii="Verdana" w:hAnsi="Verdana" w:cs="Arial"/>
                <w:bCs/>
                <w:sz w:val="16"/>
                <w:szCs w:val="16"/>
                <w:lang w:val="fr-FR"/>
              </w:rPr>
              <w:tab/>
            </w:r>
            <w:r w:rsidRPr="001256DD">
              <w:rPr>
                <w:rFonts w:ascii="Verdana" w:hAnsi="Verdana" w:cs="Arial"/>
                <w:bCs/>
                <w:sz w:val="16"/>
                <w:szCs w:val="16"/>
                <w:lang w:val="fr-FR"/>
              </w:rPr>
              <w:tab/>
              <w:t xml:space="preserve">     </w:t>
            </w:r>
            <w:r w:rsidRPr="001256DD">
              <w:rPr>
                <w:rFonts w:ascii="Verdana" w:hAnsi="Verdana" w:cs="Arial"/>
                <w:b/>
                <w:bCs/>
                <w:sz w:val="16"/>
                <w:szCs w:val="16"/>
                <w:lang w:val="fr-FR"/>
              </w:rPr>
              <w:t>4</w:t>
            </w:r>
            <w:r w:rsidRPr="001256DD">
              <w:rPr>
                <w:rFonts w:ascii="Verdana" w:hAnsi="Verdana" w:cs="Arial"/>
                <w:bCs/>
                <w:sz w:val="16"/>
                <w:szCs w:val="16"/>
                <w:lang w:val="fr-FR"/>
              </w:rPr>
              <w:t xml:space="preserve"> = Métayage</w:t>
            </w:r>
          </w:p>
          <w:p w14:paraId="69DD8584"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5 </w:t>
            </w:r>
            <w:r w:rsidRPr="001256DD">
              <w:rPr>
                <w:rFonts w:ascii="Verdana" w:hAnsi="Verdana" w:cs="Arial"/>
                <w:bCs/>
                <w:sz w:val="16"/>
                <w:szCs w:val="16"/>
                <w:lang w:val="fr-FR"/>
              </w:rPr>
              <w:t>= Autre (à préciser) : ________________</w:t>
            </w:r>
          </w:p>
          <w:p w14:paraId="72580ED0" w14:textId="77777777" w:rsidR="00651E52" w:rsidRPr="001256DD" w:rsidRDefault="00651E52" w:rsidP="00AE04B8">
            <w:pPr>
              <w:rPr>
                <w:rFonts w:ascii="Verdana" w:hAnsi="Verdana"/>
                <w:sz w:val="16"/>
                <w:szCs w:val="16"/>
                <w:lang w:val="fr-FR"/>
              </w:rPr>
            </w:pP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373D370D"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w:t>
            </w:r>
          </w:p>
        </w:tc>
      </w:tr>
      <w:tr w:rsidR="00651E52" w:rsidRPr="001256DD" w14:paraId="584E23AD" w14:textId="77777777" w:rsidTr="00AE04B8">
        <w:trPr>
          <w:trHeight w:val="327"/>
        </w:trPr>
        <w:tc>
          <w:tcPr>
            <w:tcW w:w="406" w:type="pct"/>
            <w:vMerge w:val="restart"/>
            <w:tcBorders>
              <w:top w:val="single" w:sz="4" w:space="0" w:color="auto"/>
              <w:left w:val="single" w:sz="4" w:space="0" w:color="auto"/>
              <w:right w:val="single" w:sz="4" w:space="0" w:color="auto"/>
            </w:tcBorders>
            <w:shd w:val="clear" w:color="auto" w:fill="D9D9D9"/>
            <w:vAlign w:val="center"/>
          </w:tcPr>
          <w:p w14:paraId="3A61BD66" w14:textId="77777777" w:rsidR="00651E52" w:rsidRPr="001256DD" w:rsidRDefault="00651E52" w:rsidP="00AE04B8">
            <w:pPr>
              <w:jc w:val="center"/>
              <w:rPr>
                <w:rFonts w:ascii="Verdana" w:hAnsi="Verdana"/>
                <w:b/>
                <w:sz w:val="16"/>
                <w:szCs w:val="16"/>
                <w:lang w:val="fr-FR"/>
              </w:rPr>
            </w:pPr>
          </w:p>
          <w:p w14:paraId="52ABD76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6.7</w:t>
            </w:r>
          </w:p>
          <w:p w14:paraId="25748DF3" w14:textId="77777777" w:rsidR="00651E52" w:rsidRPr="001256DD" w:rsidRDefault="00651E52" w:rsidP="00AE04B8">
            <w:pPr>
              <w:jc w:val="center"/>
              <w:rPr>
                <w:rFonts w:ascii="Verdana" w:hAnsi="Verdana"/>
                <w:b/>
                <w:sz w:val="16"/>
                <w:szCs w:val="16"/>
                <w:lang w:val="fr-FR"/>
              </w:rPr>
            </w:pPr>
          </w:p>
        </w:tc>
        <w:tc>
          <w:tcPr>
            <w:tcW w:w="1640" w:type="pct"/>
            <w:gridSpan w:val="4"/>
            <w:vMerge w:val="restart"/>
            <w:tcBorders>
              <w:top w:val="single" w:sz="4" w:space="0" w:color="auto"/>
              <w:left w:val="single" w:sz="4" w:space="0" w:color="auto"/>
              <w:right w:val="single" w:sz="4" w:space="0" w:color="auto"/>
            </w:tcBorders>
            <w:shd w:val="clear" w:color="auto" w:fill="auto"/>
            <w:vAlign w:val="center"/>
          </w:tcPr>
          <w:p w14:paraId="037667D7" w14:textId="0C3600F8"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Etes-vous membre d’un groupement /association /coopérative à vocation agropastoral</w:t>
            </w:r>
            <w:r w:rsidR="00764C77">
              <w:rPr>
                <w:rFonts w:ascii="Verdana" w:hAnsi="Verdana" w:cs="Arial"/>
                <w:bCs/>
                <w:sz w:val="16"/>
                <w:szCs w:val="16"/>
                <w:lang w:val="fr-FR"/>
              </w:rPr>
              <w:t xml:space="preserve"> </w:t>
            </w:r>
            <w:r w:rsidRPr="001256DD">
              <w:rPr>
                <w:rFonts w:ascii="Verdana" w:hAnsi="Verdana" w:cs="Arial"/>
                <w:bCs/>
                <w:sz w:val="16"/>
                <w:szCs w:val="16"/>
                <w:lang w:val="fr-FR"/>
              </w:rPr>
              <w:t xml:space="preserve">? </w:t>
            </w:r>
          </w:p>
        </w:tc>
        <w:tc>
          <w:tcPr>
            <w:tcW w:w="1158" w:type="pct"/>
            <w:gridSpan w:val="4"/>
            <w:tcBorders>
              <w:top w:val="single" w:sz="4" w:space="0" w:color="auto"/>
              <w:left w:val="single" w:sz="4" w:space="0" w:color="auto"/>
              <w:right w:val="single" w:sz="4" w:space="0" w:color="auto"/>
            </w:tcBorders>
            <w:shd w:val="clear" w:color="auto" w:fill="auto"/>
            <w:vAlign w:val="center"/>
          </w:tcPr>
          <w:p w14:paraId="707A5E4C" w14:textId="77777777" w:rsidR="00651E52" w:rsidRPr="001256DD" w:rsidRDefault="00651E52" w:rsidP="00AE04B8">
            <w:pPr>
              <w:pStyle w:val="ListParagraph"/>
              <w:numPr>
                <w:ilvl w:val="0"/>
                <w:numId w:val="30"/>
              </w:numPr>
              <w:rPr>
                <w:rFonts w:ascii="Verdana" w:hAnsi="Verdana" w:cs="Arial"/>
                <w:b/>
                <w:bCs/>
                <w:sz w:val="16"/>
                <w:szCs w:val="16"/>
                <w:lang w:val="fr-CA"/>
              </w:rPr>
            </w:pPr>
            <w:r w:rsidRPr="001256DD">
              <w:rPr>
                <w:rFonts w:ascii="Verdana" w:hAnsi="Verdana" w:cs="Arial"/>
                <w:b/>
                <w:bCs/>
                <w:sz w:val="16"/>
                <w:szCs w:val="16"/>
                <w:lang w:val="fr-CA"/>
              </w:rPr>
              <w:t>Pré-Crise (Avant 2012)</w:t>
            </w:r>
          </w:p>
        </w:tc>
        <w:tc>
          <w:tcPr>
            <w:tcW w:w="1797" w:type="pct"/>
            <w:gridSpan w:val="5"/>
            <w:tcBorders>
              <w:top w:val="single" w:sz="4" w:space="0" w:color="auto"/>
              <w:left w:val="single" w:sz="4" w:space="0" w:color="auto"/>
              <w:right w:val="single" w:sz="4" w:space="0" w:color="auto"/>
            </w:tcBorders>
            <w:shd w:val="clear" w:color="auto" w:fill="auto"/>
            <w:vAlign w:val="center"/>
          </w:tcPr>
          <w:p w14:paraId="2180767B" w14:textId="77777777" w:rsidR="00651E52" w:rsidRPr="001256DD" w:rsidRDefault="00651E52" w:rsidP="00AE04B8">
            <w:pPr>
              <w:pStyle w:val="ListParagraph"/>
              <w:numPr>
                <w:ilvl w:val="0"/>
                <w:numId w:val="30"/>
              </w:numPr>
              <w:jc w:val="center"/>
              <w:rPr>
                <w:rFonts w:ascii="Verdana" w:hAnsi="Verdana" w:cs="Arial"/>
                <w:b/>
                <w:bCs/>
                <w:sz w:val="16"/>
                <w:szCs w:val="16"/>
                <w:lang w:val="fr-CA"/>
              </w:rPr>
            </w:pPr>
            <w:r w:rsidRPr="001256DD">
              <w:rPr>
                <w:rFonts w:ascii="Verdana" w:hAnsi="Verdana" w:cs="Arial"/>
                <w:b/>
                <w:bCs/>
                <w:sz w:val="16"/>
                <w:szCs w:val="16"/>
                <w:lang w:val="fr-CA"/>
              </w:rPr>
              <w:t>Actuellement</w:t>
            </w:r>
          </w:p>
        </w:tc>
      </w:tr>
      <w:tr w:rsidR="00651E52" w:rsidRPr="001256DD" w14:paraId="310EC3EF" w14:textId="77777777" w:rsidTr="00AE04B8">
        <w:trPr>
          <w:trHeight w:val="327"/>
        </w:trPr>
        <w:tc>
          <w:tcPr>
            <w:tcW w:w="406" w:type="pct"/>
            <w:vMerge/>
            <w:tcBorders>
              <w:left w:val="single" w:sz="4" w:space="0" w:color="auto"/>
              <w:right w:val="single" w:sz="4" w:space="0" w:color="auto"/>
            </w:tcBorders>
            <w:shd w:val="clear" w:color="auto" w:fill="D9D9D9"/>
            <w:vAlign w:val="center"/>
          </w:tcPr>
          <w:p w14:paraId="48BB7944" w14:textId="77777777" w:rsidR="00651E52" w:rsidRPr="001256DD" w:rsidRDefault="00651E52" w:rsidP="00AE04B8">
            <w:pPr>
              <w:jc w:val="center"/>
              <w:rPr>
                <w:rFonts w:ascii="Verdana" w:hAnsi="Verdana"/>
                <w:b/>
                <w:sz w:val="16"/>
                <w:szCs w:val="16"/>
                <w:lang w:val="fr-FR"/>
              </w:rPr>
            </w:pPr>
          </w:p>
        </w:tc>
        <w:tc>
          <w:tcPr>
            <w:tcW w:w="1640" w:type="pct"/>
            <w:gridSpan w:val="4"/>
            <w:vMerge/>
            <w:tcBorders>
              <w:left w:val="single" w:sz="4" w:space="0" w:color="auto"/>
              <w:right w:val="single" w:sz="4" w:space="0" w:color="auto"/>
            </w:tcBorders>
            <w:shd w:val="clear" w:color="auto" w:fill="auto"/>
            <w:vAlign w:val="center"/>
          </w:tcPr>
          <w:p w14:paraId="5B28023D" w14:textId="77777777" w:rsidR="00651E52" w:rsidRPr="001256DD" w:rsidRDefault="00651E52" w:rsidP="00AE04B8">
            <w:pPr>
              <w:rPr>
                <w:rFonts w:ascii="Verdana" w:hAnsi="Verdana" w:cs="Arial"/>
                <w:bCs/>
                <w:sz w:val="16"/>
                <w:szCs w:val="16"/>
                <w:lang w:val="fr-FR"/>
              </w:rPr>
            </w:pPr>
          </w:p>
        </w:tc>
        <w:tc>
          <w:tcPr>
            <w:tcW w:w="726" w:type="pct"/>
            <w:gridSpan w:val="2"/>
            <w:tcBorders>
              <w:top w:val="single" w:sz="4" w:space="0" w:color="auto"/>
              <w:left w:val="single" w:sz="4" w:space="0" w:color="auto"/>
              <w:right w:val="single" w:sz="4" w:space="0" w:color="auto"/>
            </w:tcBorders>
            <w:shd w:val="clear" w:color="auto" w:fill="auto"/>
            <w:vAlign w:val="center"/>
          </w:tcPr>
          <w:p w14:paraId="28EAC484" w14:textId="77777777" w:rsidR="00651E52" w:rsidRPr="001256DD" w:rsidRDefault="00651E52" w:rsidP="00AE04B8">
            <w:pPr>
              <w:ind w:left="42"/>
              <w:rPr>
                <w:rFonts w:ascii="Verdana" w:hAnsi="Verdana" w:cs="Arial"/>
                <w:b/>
                <w:bCs/>
                <w:sz w:val="16"/>
                <w:szCs w:val="16"/>
                <w:lang w:val="fr-FR"/>
              </w:rPr>
            </w:pPr>
            <w:r w:rsidRPr="001256DD">
              <w:rPr>
                <w:rFonts w:ascii="Verdana" w:hAnsi="Verdana"/>
                <w:b/>
                <w:sz w:val="16"/>
                <w:szCs w:val="16"/>
                <w:lang w:val="fr-FR"/>
              </w:rPr>
              <w:t xml:space="preserve">0 </w:t>
            </w:r>
            <w:r w:rsidR="001A476F" w:rsidRPr="001256DD">
              <w:rPr>
                <w:rFonts w:ascii="Verdana" w:hAnsi="Verdana"/>
                <w:sz w:val="16"/>
                <w:szCs w:val="16"/>
                <w:lang w:val="fr-FR"/>
              </w:rPr>
              <w:t>= Non</w:t>
            </w:r>
          </w:p>
          <w:p w14:paraId="5181B413" w14:textId="5717FFD9" w:rsidR="00651E52" w:rsidRPr="001256DD" w:rsidRDefault="00651E52" w:rsidP="00AE04B8">
            <w:pPr>
              <w:ind w:left="42"/>
              <w:rPr>
                <w:rFonts w:ascii="Verdana" w:hAnsi="Verdana" w:cs="Arial"/>
                <w:b/>
                <w:bCs/>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431" w:type="pct"/>
            <w:gridSpan w:val="2"/>
            <w:tcBorders>
              <w:top w:val="single" w:sz="4" w:space="0" w:color="auto"/>
              <w:left w:val="single" w:sz="4" w:space="0" w:color="auto"/>
              <w:right w:val="single" w:sz="4" w:space="0" w:color="auto"/>
            </w:tcBorders>
            <w:shd w:val="clear" w:color="auto" w:fill="auto"/>
            <w:vAlign w:val="center"/>
          </w:tcPr>
          <w:p w14:paraId="77E6189D" w14:textId="77777777" w:rsidR="00651E52" w:rsidRPr="001256DD" w:rsidRDefault="00651E52" w:rsidP="00AE04B8">
            <w:pPr>
              <w:ind w:left="42"/>
              <w:jc w:val="center"/>
              <w:rPr>
                <w:rFonts w:ascii="Verdana" w:hAnsi="Verdana"/>
                <w:b/>
                <w:sz w:val="16"/>
                <w:szCs w:val="16"/>
                <w:lang w:val="fr-FR"/>
              </w:rPr>
            </w:pPr>
            <w:r w:rsidRPr="001256DD">
              <w:rPr>
                <w:rFonts w:ascii="Verdana" w:hAnsi="Verdana" w:cs="Arial"/>
                <w:bCs/>
                <w:sz w:val="16"/>
                <w:szCs w:val="16"/>
                <w:lang w:val="fr-FR"/>
              </w:rPr>
              <w:t>|__|</w:t>
            </w:r>
          </w:p>
        </w:tc>
        <w:tc>
          <w:tcPr>
            <w:tcW w:w="1221" w:type="pct"/>
            <w:gridSpan w:val="4"/>
            <w:tcBorders>
              <w:top w:val="single" w:sz="4" w:space="0" w:color="auto"/>
              <w:left w:val="single" w:sz="4" w:space="0" w:color="auto"/>
              <w:right w:val="single" w:sz="4" w:space="0" w:color="auto"/>
            </w:tcBorders>
            <w:shd w:val="clear" w:color="auto" w:fill="auto"/>
            <w:vAlign w:val="center"/>
          </w:tcPr>
          <w:p w14:paraId="514B2576" w14:textId="77777777" w:rsidR="00651E52" w:rsidRPr="001256DD" w:rsidRDefault="00651E52" w:rsidP="00764C77">
            <w:pPr>
              <w:rPr>
                <w:rFonts w:ascii="Verdana" w:hAnsi="Verdana"/>
                <w:b/>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xml:space="preserve">= Non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Allez </w:t>
            </w:r>
            <w:r w:rsidRPr="001256DD">
              <w:rPr>
                <w:rFonts w:ascii="Verdana" w:hAnsi="Verdana" w:cs="Arial"/>
                <w:b/>
                <w:bCs/>
                <w:sz w:val="16"/>
                <w:szCs w:val="16"/>
                <w:lang w:val="fr-CA"/>
              </w:rPr>
              <w:t>à</w:t>
            </w:r>
            <w:r w:rsidRPr="001256DD">
              <w:rPr>
                <w:rFonts w:ascii="Verdana" w:hAnsi="Verdana" w:cs="Arial"/>
                <w:b/>
                <w:bCs/>
                <w:sz w:val="16"/>
                <w:szCs w:val="16"/>
                <w:lang w:val="fr-FR"/>
              </w:rPr>
              <w:t xml:space="preserve"> 6.</w:t>
            </w:r>
            <w:r w:rsidR="001A476F" w:rsidRPr="001256DD">
              <w:rPr>
                <w:rFonts w:ascii="Verdana" w:hAnsi="Verdana"/>
                <w:b/>
                <w:sz w:val="16"/>
                <w:szCs w:val="16"/>
                <w:lang w:val="fr-FR"/>
              </w:rPr>
              <w:t>1</w:t>
            </w:r>
            <w:r w:rsidR="00761429" w:rsidRPr="001256DD">
              <w:rPr>
                <w:rFonts w:ascii="Verdana" w:hAnsi="Verdana"/>
                <w:b/>
                <w:sz w:val="16"/>
                <w:szCs w:val="16"/>
                <w:lang w:val="fr-FR"/>
              </w:rPr>
              <w:t>1</w:t>
            </w:r>
          </w:p>
          <w:p w14:paraId="4AE90565" w14:textId="77777777" w:rsidR="00651E52" w:rsidRPr="001256DD" w:rsidRDefault="00651E52" w:rsidP="00AE04B8">
            <w:pPr>
              <w:rPr>
                <w:rFonts w:ascii="Verdana" w:hAnsi="Verdana" w:cs="Arial"/>
                <w:bCs/>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576" w:type="pct"/>
            <w:tcBorders>
              <w:top w:val="single" w:sz="4" w:space="0" w:color="auto"/>
              <w:left w:val="single" w:sz="4" w:space="0" w:color="auto"/>
              <w:right w:val="single" w:sz="4" w:space="0" w:color="auto"/>
            </w:tcBorders>
            <w:shd w:val="clear" w:color="auto" w:fill="auto"/>
            <w:vAlign w:val="center"/>
          </w:tcPr>
          <w:p w14:paraId="6880D240"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w:t>
            </w:r>
          </w:p>
        </w:tc>
      </w:tr>
      <w:tr w:rsidR="00651E52" w:rsidRPr="001256DD" w14:paraId="3F9B544B" w14:textId="77777777" w:rsidTr="00AE04B8">
        <w:trPr>
          <w:trHeight w:val="327"/>
        </w:trPr>
        <w:tc>
          <w:tcPr>
            <w:tcW w:w="406" w:type="pct"/>
            <w:tcBorders>
              <w:top w:val="single" w:sz="4" w:space="0" w:color="auto"/>
              <w:left w:val="single" w:sz="4" w:space="0" w:color="auto"/>
              <w:right w:val="single" w:sz="4" w:space="0" w:color="auto"/>
            </w:tcBorders>
            <w:shd w:val="clear" w:color="auto" w:fill="D9D9D9"/>
            <w:vAlign w:val="center"/>
          </w:tcPr>
          <w:p w14:paraId="1E7F63C5" w14:textId="77777777" w:rsidR="00651E52" w:rsidRPr="001256DD" w:rsidRDefault="00651E52" w:rsidP="00AE04B8">
            <w:pPr>
              <w:jc w:val="center"/>
              <w:rPr>
                <w:rFonts w:ascii="Verdana" w:hAnsi="Verdana"/>
                <w:b/>
                <w:sz w:val="16"/>
                <w:szCs w:val="16"/>
                <w:lang w:val="fr-CA"/>
              </w:rPr>
            </w:pPr>
            <w:r w:rsidRPr="001256DD">
              <w:rPr>
                <w:rFonts w:ascii="Verdana" w:hAnsi="Verdana"/>
                <w:b/>
                <w:sz w:val="16"/>
                <w:szCs w:val="16"/>
                <w:lang w:val="fr-CA"/>
              </w:rPr>
              <w:t>6.8</w:t>
            </w:r>
          </w:p>
        </w:tc>
        <w:tc>
          <w:tcPr>
            <w:tcW w:w="2478" w:type="pct"/>
            <w:gridSpan w:val="7"/>
            <w:tcBorders>
              <w:top w:val="single" w:sz="4" w:space="0" w:color="auto"/>
              <w:left w:val="single" w:sz="4" w:space="0" w:color="auto"/>
              <w:right w:val="single" w:sz="4" w:space="0" w:color="auto"/>
            </w:tcBorders>
            <w:shd w:val="clear" w:color="auto" w:fill="auto"/>
            <w:vAlign w:val="center"/>
          </w:tcPr>
          <w:p w14:paraId="18233C09" w14:textId="77777777" w:rsidR="00651E52" w:rsidRPr="001256DD" w:rsidRDefault="00651E52" w:rsidP="00AE04B8">
            <w:pPr>
              <w:rPr>
                <w:rFonts w:ascii="Verdana" w:hAnsi="Verdana" w:cs="Arial"/>
                <w:bCs/>
                <w:sz w:val="16"/>
                <w:szCs w:val="16"/>
                <w:lang w:val="fr-CA"/>
              </w:rPr>
            </w:pPr>
            <w:r w:rsidRPr="001256DD">
              <w:rPr>
                <w:rFonts w:ascii="Verdana" w:hAnsi="Verdana" w:cs="Calibri"/>
                <w:color w:val="000000"/>
                <w:sz w:val="16"/>
                <w:szCs w:val="16"/>
                <w:lang w:val="fr-CA"/>
              </w:rPr>
              <w:t>A quel type de groupement appartenez-vous ?</w:t>
            </w:r>
          </w:p>
        </w:tc>
        <w:tc>
          <w:tcPr>
            <w:tcW w:w="1541" w:type="pct"/>
            <w:gridSpan w:val="5"/>
            <w:tcBorders>
              <w:top w:val="single" w:sz="4" w:space="0" w:color="auto"/>
              <w:left w:val="single" w:sz="4" w:space="0" w:color="auto"/>
              <w:right w:val="single" w:sz="4" w:space="0" w:color="auto"/>
            </w:tcBorders>
            <w:shd w:val="clear" w:color="auto" w:fill="auto"/>
            <w:vAlign w:val="center"/>
          </w:tcPr>
          <w:p w14:paraId="1AC2D2FA" w14:textId="77777777" w:rsidR="00651E52" w:rsidRPr="001256DD" w:rsidRDefault="00651E52" w:rsidP="00AE04B8">
            <w:pPr>
              <w:pStyle w:val="ListParagraph"/>
              <w:numPr>
                <w:ilvl w:val="0"/>
                <w:numId w:val="33"/>
              </w:numPr>
              <w:spacing w:line="360" w:lineRule="auto"/>
              <w:outlineLvl w:val="0"/>
              <w:rPr>
                <w:rFonts w:ascii="Verdana" w:hAnsi="Verdana" w:cs="Calibri"/>
                <w:color w:val="000000"/>
                <w:sz w:val="16"/>
                <w:szCs w:val="16"/>
                <w:lang w:val="fr-FR"/>
              </w:rPr>
            </w:pPr>
            <w:r w:rsidRPr="001256DD">
              <w:rPr>
                <w:rFonts w:ascii="Verdana" w:hAnsi="Verdana" w:cs="Calibri"/>
                <w:color w:val="000000"/>
                <w:sz w:val="16"/>
                <w:szCs w:val="16"/>
                <w:lang w:val="fr-FR"/>
              </w:rPr>
              <w:t>Vivrier        2. Maraicher</w:t>
            </w:r>
          </w:p>
          <w:p w14:paraId="3F249304" w14:textId="77777777" w:rsidR="00651E52" w:rsidRPr="001256DD" w:rsidRDefault="00651E52" w:rsidP="00AE04B8">
            <w:pPr>
              <w:pStyle w:val="ListParagraph"/>
              <w:numPr>
                <w:ilvl w:val="0"/>
                <w:numId w:val="32"/>
              </w:numPr>
              <w:spacing w:line="360" w:lineRule="auto"/>
              <w:outlineLvl w:val="0"/>
              <w:rPr>
                <w:rFonts w:ascii="Verdana" w:hAnsi="Verdana" w:cs="Calibri"/>
                <w:color w:val="000000"/>
                <w:sz w:val="16"/>
                <w:szCs w:val="16"/>
              </w:rPr>
            </w:pPr>
            <w:r w:rsidRPr="001256DD">
              <w:rPr>
                <w:rFonts w:ascii="Verdana" w:hAnsi="Verdana" w:cs="Calibri"/>
                <w:color w:val="000000"/>
                <w:sz w:val="16"/>
                <w:szCs w:val="16"/>
                <w:lang w:val="fr-FR"/>
              </w:rPr>
              <w:t>Mixte         4. Agriculture de rente</w:t>
            </w:r>
          </w:p>
          <w:p w14:paraId="7928E441" w14:textId="77777777" w:rsidR="00710A44" w:rsidRPr="001256DD" w:rsidRDefault="00A244A3" w:rsidP="00AE04B8">
            <w:pPr>
              <w:pStyle w:val="ListParagraph"/>
              <w:numPr>
                <w:ilvl w:val="0"/>
                <w:numId w:val="32"/>
              </w:numPr>
              <w:spacing w:line="360" w:lineRule="auto"/>
              <w:outlineLvl w:val="0"/>
              <w:rPr>
                <w:rFonts w:ascii="Verdana" w:hAnsi="Verdana" w:cs="Calibri"/>
                <w:color w:val="000000"/>
                <w:sz w:val="16"/>
                <w:szCs w:val="16"/>
                <w:lang w:val="fr-FR"/>
              </w:rPr>
            </w:pPr>
            <w:r w:rsidRPr="001256DD">
              <w:rPr>
                <w:rFonts w:ascii="Verdana" w:hAnsi="Verdana" w:cs="Arial"/>
                <w:bCs/>
                <w:sz w:val="16"/>
                <w:szCs w:val="16"/>
                <w:lang w:val="fr-FR"/>
              </w:rPr>
              <w:t>Autre (à préciser) : _________</w:t>
            </w:r>
          </w:p>
        </w:tc>
        <w:tc>
          <w:tcPr>
            <w:tcW w:w="576" w:type="pct"/>
            <w:tcBorders>
              <w:top w:val="single" w:sz="4" w:space="0" w:color="auto"/>
              <w:left w:val="single" w:sz="4" w:space="0" w:color="auto"/>
              <w:right w:val="single" w:sz="4" w:space="0" w:color="auto"/>
            </w:tcBorders>
            <w:shd w:val="clear" w:color="auto" w:fill="auto"/>
            <w:vAlign w:val="center"/>
          </w:tcPr>
          <w:p w14:paraId="30C98FB8" w14:textId="77777777" w:rsidR="00651E52" w:rsidRPr="001256DD" w:rsidRDefault="00651E52" w:rsidP="00AE04B8">
            <w:pPr>
              <w:rPr>
                <w:rFonts w:ascii="Verdana" w:hAnsi="Verdana" w:cs="Arial"/>
                <w:bCs/>
                <w:sz w:val="16"/>
                <w:szCs w:val="16"/>
                <w:lang w:val="fr-CA"/>
              </w:rPr>
            </w:pPr>
            <w:r w:rsidRPr="001256DD">
              <w:rPr>
                <w:rFonts w:ascii="Verdana" w:hAnsi="Verdana" w:cs="Arial"/>
                <w:bCs/>
                <w:sz w:val="16"/>
                <w:szCs w:val="16"/>
                <w:lang w:val="fr-FR"/>
              </w:rPr>
              <w:t>|__|</w:t>
            </w:r>
          </w:p>
        </w:tc>
      </w:tr>
      <w:tr w:rsidR="00651E52" w:rsidRPr="001256DD" w14:paraId="355678DC" w14:textId="77777777" w:rsidTr="00AE04B8">
        <w:trPr>
          <w:trHeight w:val="327"/>
        </w:trPr>
        <w:tc>
          <w:tcPr>
            <w:tcW w:w="406" w:type="pct"/>
            <w:tcBorders>
              <w:top w:val="single" w:sz="4" w:space="0" w:color="auto"/>
              <w:left w:val="single" w:sz="4" w:space="0" w:color="auto"/>
              <w:right w:val="single" w:sz="4" w:space="0" w:color="auto"/>
            </w:tcBorders>
            <w:shd w:val="clear" w:color="auto" w:fill="D9D9D9"/>
            <w:vAlign w:val="center"/>
          </w:tcPr>
          <w:p w14:paraId="44FDA1E7" w14:textId="77777777" w:rsidR="00651E52" w:rsidRPr="001256DD" w:rsidRDefault="00651E52" w:rsidP="00AE04B8">
            <w:pPr>
              <w:jc w:val="center"/>
              <w:rPr>
                <w:rFonts w:ascii="Verdana" w:hAnsi="Verdana"/>
                <w:b/>
                <w:sz w:val="16"/>
                <w:szCs w:val="16"/>
                <w:lang w:val="fr-CA"/>
              </w:rPr>
            </w:pPr>
            <w:r w:rsidRPr="001256DD">
              <w:rPr>
                <w:rFonts w:ascii="Verdana" w:hAnsi="Verdana"/>
                <w:b/>
                <w:sz w:val="16"/>
                <w:szCs w:val="16"/>
                <w:lang w:val="fr-CA"/>
              </w:rPr>
              <w:t>6.9</w:t>
            </w:r>
          </w:p>
        </w:tc>
        <w:tc>
          <w:tcPr>
            <w:tcW w:w="2937" w:type="pct"/>
            <w:gridSpan w:val="10"/>
            <w:tcBorders>
              <w:top w:val="single" w:sz="4" w:space="0" w:color="auto"/>
              <w:left w:val="single" w:sz="4" w:space="0" w:color="auto"/>
              <w:right w:val="single" w:sz="4" w:space="0" w:color="auto"/>
            </w:tcBorders>
            <w:shd w:val="clear" w:color="auto" w:fill="auto"/>
            <w:vAlign w:val="center"/>
          </w:tcPr>
          <w:p w14:paraId="513900E5" w14:textId="77777777" w:rsidR="00651E52" w:rsidRPr="001256DD" w:rsidRDefault="00651E52" w:rsidP="00AE04B8">
            <w:pPr>
              <w:rPr>
                <w:rFonts w:ascii="Verdana" w:hAnsi="Verdana" w:cs="Arial"/>
                <w:bCs/>
                <w:sz w:val="16"/>
                <w:szCs w:val="16"/>
                <w:lang w:val="fr-CA"/>
              </w:rPr>
            </w:pPr>
            <w:r w:rsidRPr="001256DD">
              <w:rPr>
                <w:rFonts w:ascii="Verdana" w:hAnsi="Verdana" w:cs="Calibri"/>
                <w:color w:val="000000"/>
                <w:sz w:val="16"/>
                <w:szCs w:val="16"/>
                <w:lang w:val="fr-CA"/>
              </w:rPr>
              <w:t>Travaillez-vous sur une parcelle du groupement en plus de votre parcelle familiale ?</w:t>
            </w:r>
          </w:p>
        </w:tc>
        <w:tc>
          <w:tcPr>
            <w:tcW w:w="1081" w:type="pct"/>
            <w:gridSpan w:val="2"/>
            <w:tcBorders>
              <w:top w:val="single" w:sz="4" w:space="0" w:color="auto"/>
              <w:left w:val="single" w:sz="4" w:space="0" w:color="auto"/>
              <w:right w:val="single" w:sz="4" w:space="0" w:color="auto"/>
            </w:tcBorders>
            <w:shd w:val="clear" w:color="auto" w:fill="auto"/>
            <w:vAlign w:val="center"/>
          </w:tcPr>
          <w:p w14:paraId="12E43333" w14:textId="77777777" w:rsidR="00651E52" w:rsidRPr="001256DD" w:rsidRDefault="00651E52" w:rsidP="00AE04B8">
            <w:pPr>
              <w:rPr>
                <w:rFonts w:ascii="Verdana" w:hAnsi="Verdana" w:cs="Arial"/>
                <w:b/>
                <w:bCs/>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Non</w:t>
            </w:r>
          </w:p>
          <w:p w14:paraId="578CF57B" w14:textId="77777777" w:rsidR="00651E52" w:rsidRPr="001256DD" w:rsidRDefault="00651E52" w:rsidP="00AE04B8">
            <w:pPr>
              <w:rPr>
                <w:rFonts w:ascii="Verdana" w:hAnsi="Verdana" w:cs="Arial"/>
                <w:bCs/>
                <w:sz w:val="16"/>
                <w:szCs w:val="16"/>
                <w:lang w:val="fr-CA"/>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576" w:type="pct"/>
            <w:tcBorders>
              <w:top w:val="single" w:sz="4" w:space="0" w:color="auto"/>
              <w:left w:val="single" w:sz="4" w:space="0" w:color="auto"/>
              <w:right w:val="single" w:sz="4" w:space="0" w:color="auto"/>
            </w:tcBorders>
            <w:shd w:val="clear" w:color="auto" w:fill="auto"/>
          </w:tcPr>
          <w:p w14:paraId="55B2543D" w14:textId="77777777" w:rsidR="00651E52" w:rsidRPr="001256DD" w:rsidRDefault="00651E52" w:rsidP="00AE04B8">
            <w:pPr>
              <w:jc w:val="center"/>
              <w:rPr>
                <w:rFonts w:ascii="Verdana" w:hAnsi="Verdana" w:cs="Arial"/>
                <w:bCs/>
                <w:sz w:val="16"/>
                <w:szCs w:val="16"/>
                <w:lang w:val="fr-CA"/>
              </w:rPr>
            </w:pPr>
            <w:r w:rsidRPr="001256DD">
              <w:rPr>
                <w:rFonts w:ascii="Verdana" w:hAnsi="Verdana" w:cs="Arial"/>
                <w:bCs/>
                <w:sz w:val="16"/>
                <w:szCs w:val="16"/>
                <w:lang w:val="fr-FR"/>
              </w:rPr>
              <w:t>|__|</w:t>
            </w:r>
          </w:p>
        </w:tc>
      </w:tr>
      <w:tr w:rsidR="00651E52" w:rsidRPr="001256DD" w14:paraId="0D022768" w14:textId="77777777" w:rsidTr="00AE04B8">
        <w:trPr>
          <w:trHeight w:val="327"/>
        </w:trPr>
        <w:tc>
          <w:tcPr>
            <w:tcW w:w="406" w:type="pct"/>
            <w:tcBorders>
              <w:top w:val="single" w:sz="4" w:space="0" w:color="auto"/>
              <w:left w:val="single" w:sz="4" w:space="0" w:color="auto"/>
              <w:right w:val="single" w:sz="4" w:space="0" w:color="auto"/>
            </w:tcBorders>
            <w:shd w:val="clear" w:color="auto" w:fill="D9D9D9"/>
            <w:vAlign w:val="center"/>
          </w:tcPr>
          <w:p w14:paraId="51675B73" w14:textId="77777777" w:rsidR="00651E52" w:rsidRPr="001256DD" w:rsidRDefault="00651E52" w:rsidP="00AE04B8">
            <w:pPr>
              <w:jc w:val="center"/>
              <w:rPr>
                <w:rFonts w:ascii="Verdana" w:hAnsi="Verdana"/>
                <w:b/>
                <w:sz w:val="16"/>
                <w:szCs w:val="16"/>
                <w:lang w:val="fr-CA"/>
              </w:rPr>
            </w:pPr>
            <w:r w:rsidRPr="001256DD">
              <w:rPr>
                <w:rFonts w:ascii="Verdana" w:hAnsi="Verdana"/>
                <w:b/>
                <w:sz w:val="16"/>
                <w:szCs w:val="16"/>
                <w:lang w:val="fr-CA"/>
              </w:rPr>
              <w:t>6.10</w:t>
            </w:r>
          </w:p>
        </w:tc>
        <w:tc>
          <w:tcPr>
            <w:tcW w:w="2937" w:type="pct"/>
            <w:gridSpan w:val="10"/>
            <w:tcBorders>
              <w:top w:val="single" w:sz="4" w:space="0" w:color="auto"/>
              <w:left w:val="single" w:sz="4" w:space="0" w:color="auto"/>
              <w:right w:val="single" w:sz="4" w:space="0" w:color="auto"/>
            </w:tcBorders>
            <w:shd w:val="clear" w:color="auto" w:fill="auto"/>
            <w:vAlign w:val="center"/>
          </w:tcPr>
          <w:p w14:paraId="052C2838" w14:textId="77777777" w:rsidR="00651E52" w:rsidRPr="001256DD" w:rsidRDefault="00651E52" w:rsidP="00AE04B8">
            <w:pPr>
              <w:rPr>
                <w:rFonts w:ascii="Verdana" w:hAnsi="Verdana" w:cs="Arial"/>
                <w:bCs/>
                <w:sz w:val="16"/>
                <w:szCs w:val="16"/>
                <w:lang w:val="fr-CA"/>
              </w:rPr>
            </w:pPr>
            <w:r w:rsidRPr="001256DD">
              <w:rPr>
                <w:rFonts w:ascii="Verdana" w:hAnsi="Verdana" w:cs="Calibri"/>
                <w:color w:val="000000"/>
                <w:sz w:val="16"/>
                <w:szCs w:val="16"/>
                <w:lang w:val="fr-CA"/>
              </w:rPr>
              <w:t>Votre groupement participe-t-il au programme Achat Locaux (P4P) du PAM ?</w:t>
            </w:r>
          </w:p>
        </w:tc>
        <w:tc>
          <w:tcPr>
            <w:tcW w:w="1081" w:type="pct"/>
            <w:gridSpan w:val="2"/>
            <w:tcBorders>
              <w:top w:val="single" w:sz="4" w:space="0" w:color="auto"/>
              <w:left w:val="single" w:sz="4" w:space="0" w:color="auto"/>
              <w:right w:val="single" w:sz="4" w:space="0" w:color="auto"/>
            </w:tcBorders>
            <w:shd w:val="clear" w:color="auto" w:fill="auto"/>
            <w:vAlign w:val="center"/>
          </w:tcPr>
          <w:p w14:paraId="0A0F8CDE" w14:textId="77777777" w:rsidR="00651E52" w:rsidRPr="001256DD" w:rsidRDefault="00651E52" w:rsidP="00AE04B8">
            <w:pPr>
              <w:rPr>
                <w:rFonts w:ascii="Verdana" w:hAnsi="Verdana" w:cs="Arial"/>
                <w:b/>
                <w:bCs/>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Non</w:t>
            </w:r>
          </w:p>
          <w:p w14:paraId="119BCDAF" w14:textId="77777777" w:rsidR="00651E52" w:rsidRPr="001256DD" w:rsidRDefault="00651E52" w:rsidP="00AE04B8">
            <w:pPr>
              <w:rPr>
                <w:rFonts w:ascii="Verdana" w:hAnsi="Verdana" w:cs="Arial"/>
                <w:bCs/>
                <w:sz w:val="16"/>
                <w:szCs w:val="16"/>
                <w:lang w:val="fr-CA"/>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576" w:type="pct"/>
            <w:tcBorders>
              <w:top w:val="single" w:sz="4" w:space="0" w:color="auto"/>
              <w:left w:val="single" w:sz="4" w:space="0" w:color="auto"/>
              <w:right w:val="single" w:sz="4" w:space="0" w:color="auto"/>
            </w:tcBorders>
            <w:shd w:val="clear" w:color="auto" w:fill="auto"/>
          </w:tcPr>
          <w:p w14:paraId="212E6C6C" w14:textId="77777777" w:rsidR="00651E52" w:rsidRPr="001256DD" w:rsidRDefault="00651E52" w:rsidP="00AE04B8">
            <w:pPr>
              <w:jc w:val="center"/>
              <w:rPr>
                <w:rFonts w:ascii="Verdana" w:hAnsi="Verdana" w:cs="Arial"/>
                <w:bCs/>
                <w:sz w:val="16"/>
                <w:szCs w:val="16"/>
                <w:lang w:val="fr-CA"/>
              </w:rPr>
            </w:pPr>
            <w:r w:rsidRPr="001256DD">
              <w:rPr>
                <w:rFonts w:ascii="Verdana" w:hAnsi="Verdana" w:cs="Arial"/>
                <w:bCs/>
                <w:sz w:val="16"/>
                <w:szCs w:val="16"/>
                <w:lang w:val="fr-FR"/>
              </w:rPr>
              <w:t>|__|</w:t>
            </w:r>
          </w:p>
        </w:tc>
      </w:tr>
      <w:tr w:rsidR="00651E52" w:rsidRPr="001256DD" w14:paraId="16B1376B" w14:textId="77777777" w:rsidTr="00AE04B8">
        <w:trPr>
          <w:trHeight w:val="327"/>
        </w:trPr>
        <w:tc>
          <w:tcPr>
            <w:tcW w:w="406" w:type="pct"/>
            <w:tcBorders>
              <w:top w:val="single" w:sz="4" w:space="0" w:color="auto"/>
              <w:left w:val="single" w:sz="4" w:space="0" w:color="auto"/>
              <w:right w:val="single" w:sz="4" w:space="0" w:color="auto"/>
            </w:tcBorders>
            <w:shd w:val="clear" w:color="auto" w:fill="D9D9D9"/>
            <w:vAlign w:val="center"/>
          </w:tcPr>
          <w:p w14:paraId="26AE6ECA" w14:textId="77777777" w:rsidR="00651E52" w:rsidRPr="001256DD" w:rsidRDefault="00651E52" w:rsidP="00AE04B8">
            <w:pPr>
              <w:jc w:val="center"/>
              <w:rPr>
                <w:rFonts w:ascii="Verdana" w:hAnsi="Verdana"/>
                <w:b/>
                <w:sz w:val="16"/>
                <w:szCs w:val="16"/>
                <w:lang w:val="fr-CA"/>
              </w:rPr>
            </w:pPr>
            <w:r w:rsidRPr="001256DD">
              <w:rPr>
                <w:rFonts w:ascii="Verdana" w:hAnsi="Verdana"/>
                <w:b/>
                <w:sz w:val="16"/>
                <w:szCs w:val="16"/>
                <w:lang w:val="fr-FR"/>
              </w:rPr>
              <w:t>6.11</w:t>
            </w:r>
          </w:p>
        </w:tc>
        <w:tc>
          <w:tcPr>
            <w:tcW w:w="2859" w:type="pct"/>
            <w:gridSpan w:val="9"/>
            <w:tcBorders>
              <w:top w:val="single" w:sz="4" w:space="0" w:color="auto"/>
              <w:left w:val="single" w:sz="4" w:space="0" w:color="auto"/>
              <w:right w:val="single" w:sz="4" w:space="0" w:color="auto"/>
            </w:tcBorders>
            <w:shd w:val="clear" w:color="auto" w:fill="auto"/>
            <w:vAlign w:val="center"/>
          </w:tcPr>
          <w:p w14:paraId="0CDD0318" w14:textId="77777777" w:rsidR="00651E52" w:rsidRPr="001256DD" w:rsidRDefault="00651E52" w:rsidP="00AE04B8">
            <w:pPr>
              <w:rPr>
                <w:rFonts w:ascii="Verdana" w:hAnsi="Verdana" w:cs="Calibri"/>
                <w:color w:val="000000"/>
                <w:sz w:val="16"/>
                <w:szCs w:val="16"/>
                <w:lang w:val="fr-CA"/>
              </w:rPr>
            </w:pPr>
            <w:r w:rsidRPr="001256DD">
              <w:rPr>
                <w:rFonts w:ascii="Verdana" w:hAnsi="Verdana" w:cs="Calibri"/>
                <w:color w:val="000000"/>
                <w:sz w:val="16"/>
                <w:szCs w:val="16"/>
                <w:lang w:val="fr-CA"/>
              </w:rPr>
              <w:t xml:space="preserve">Avez-vous entendu parler ou vous avez pratiqué la "Caisse de Résilience" ? </w:t>
            </w:r>
          </w:p>
          <w:p w14:paraId="15CC5CAE" w14:textId="77777777" w:rsidR="00651E52" w:rsidRPr="001256DD" w:rsidRDefault="00651E52" w:rsidP="00AE04B8">
            <w:pPr>
              <w:jc w:val="center"/>
              <w:rPr>
                <w:rFonts w:ascii="Verdana" w:hAnsi="Verdana" w:cs="Arial"/>
                <w:bCs/>
                <w:sz w:val="16"/>
                <w:szCs w:val="16"/>
                <w:lang w:val="fr-FR"/>
              </w:rPr>
            </w:pPr>
          </w:p>
        </w:tc>
        <w:tc>
          <w:tcPr>
            <w:tcW w:w="1159" w:type="pct"/>
            <w:gridSpan w:val="3"/>
            <w:tcBorders>
              <w:top w:val="single" w:sz="4" w:space="0" w:color="auto"/>
              <w:left w:val="single" w:sz="4" w:space="0" w:color="auto"/>
              <w:right w:val="single" w:sz="4" w:space="0" w:color="auto"/>
            </w:tcBorders>
            <w:shd w:val="clear" w:color="auto" w:fill="auto"/>
            <w:vAlign w:val="center"/>
          </w:tcPr>
          <w:p w14:paraId="5C0C3216" w14:textId="77777777" w:rsidR="00651E52" w:rsidRPr="001256DD" w:rsidRDefault="00651E52" w:rsidP="00512C6F">
            <w:pPr>
              <w:ind w:left="42"/>
              <w:rPr>
                <w:rFonts w:ascii="Verdana" w:hAnsi="Verdana"/>
                <w:b/>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Non</w:t>
            </w:r>
            <w:r w:rsidR="00512C6F" w:rsidRPr="001256DD">
              <w:rPr>
                <w:rFonts w:ascii="Verdana" w:hAnsi="Verdana"/>
                <w:sz w:val="16"/>
                <w:szCs w:val="16"/>
                <w:lang w:val="fr-FR"/>
              </w:rPr>
              <w:t xml:space="preserve"> </w:t>
            </w:r>
            <w:r w:rsidR="00512C6F" w:rsidRPr="001256DD">
              <w:rPr>
                <w:rFonts w:ascii="Verdana" w:hAnsi="Verdana" w:cs="Arial"/>
                <w:b/>
                <w:bCs/>
                <w:sz w:val="16"/>
                <w:szCs w:val="16"/>
                <w:lang w:val="fr-FR"/>
              </w:rPr>
              <w:sym w:font="Symbol" w:char="F0DE"/>
            </w:r>
            <w:r w:rsidR="00512C6F" w:rsidRPr="001256DD">
              <w:rPr>
                <w:rFonts w:ascii="Verdana" w:hAnsi="Verdana" w:cs="Arial"/>
                <w:b/>
                <w:bCs/>
                <w:sz w:val="16"/>
                <w:szCs w:val="16"/>
                <w:lang w:val="fr-FR"/>
              </w:rPr>
              <w:t xml:space="preserve"> Allez </w:t>
            </w:r>
            <w:r w:rsidR="00512C6F" w:rsidRPr="001256DD">
              <w:rPr>
                <w:rFonts w:ascii="Verdana" w:hAnsi="Verdana" w:cs="Arial"/>
                <w:b/>
                <w:bCs/>
                <w:sz w:val="16"/>
                <w:szCs w:val="16"/>
                <w:lang w:val="fr-CA"/>
              </w:rPr>
              <w:t>à</w:t>
            </w:r>
            <w:r w:rsidR="00512C6F" w:rsidRPr="001256DD">
              <w:rPr>
                <w:rFonts w:ascii="Verdana" w:hAnsi="Verdana" w:cs="Arial"/>
                <w:b/>
                <w:bCs/>
                <w:sz w:val="16"/>
                <w:szCs w:val="16"/>
                <w:lang w:val="fr-FR"/>
              </w:rPr>
              <w:t xml:space="preserve"> 6.</w:t>
            </w:r>
            <w:r w:rsidR="00512C6F" w:rsidRPr="001256DD">
              <w:rPr>
                <w:rFonts w:ascii="Verdana" w:hAnsi="Verdana"/>
                <w:b/>
                <w:sz w:val="16"/>
                <w:szCs w:val="16"/>
                <w:lang w:val="fr-FR"/>
              </w:rPr>
              <w:t>13</w:t>
            </w:r>
          </w:p>
          <w:p w14:paraId="5AEA5CA5" w14:textId="77777777" w:rsidR="00651E52" w:rsidRPr="001256DD" w:rsidRDefault="00651E52" w:rsidP="00AE04B8">
            <w:pPr>
              <w:rPr>
                <w:rFonts w:ascii="Verdana" w:hAnsi="Verdana" w:cs="Arial"/>
                <w:bCs/>
                <w:color w:val="FF0000"/>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BF0F9EF" w14:textId="77777777" w:rsidR="00651E52" w:rsidRPr="001256DD" w:rsidRDefault="00651E52" w:rsidP="00AE04B8">
            <w:pPr>
              <w:jc w:val="center"/>
              <w:rPr>
                <w:rFonts w:ascii="Verdana" w:hAnsi="Verdana" w:cs="Arial"/>
                <w:bCs/>
                <w:color w:val="FF0000"/>
                <w:sz w:val="16"/>
                <w:szCs w:val="16"/>
                <w:lang w:val="fr-FR"/>
              </w:rPr>
            </w:pPr>
            <w:r w:rsidRPr="001256DD">
              <w:rPr>
                <w:rFonts w:ascii="Verdana" w:hAnsi="Verdana" w:cs="Arial"/>
                <w:bCs/>
                <w:sz w:val="16"/>
                <w:szCs w:val="16"/>
                <w:lang w:val="fr-FR"/>
              </w:rPr>
              <w:t>|__|</w:t>
            </w:r>
          </w:p>
        </w:tc>
      </w:tr>
      <w:tr w:rsidR="00651E52" w:rsidRPr="001256DD" w14:paraId="6949AC3F" w14:textId="77777777" w:rsidTr="00AE04B8">
        <w:trPr>
          <w:trHeight w:val="327"/>
        </w:trPr>
        <w:tc>
          <w:tcPr>
            <w:tcW w:w="406" w:type="pct"/>
            <w:tcBorders>
              <w:top w:val="single" w:sz="4" w:space="0" w:color="auto"/>
              <w:left w:val="single" w:sz="4" w:space="0" w:color="auto"/>
              <w:right w:val="single" w:sz="4" w:space="0" w:color="auto"/>
            </w:tcBorders>
            <w:shd w:val="clear" w:color="auto" w:fill="D9D9D9"/>
            <w:vAlign w:val="center"/>
          </w:tcPr>
          <w:p w14:paraId="27A7C56F" w14:textId="77777777" w:rsidR="00651E52" w:rsidRPr="001256DD" w:rsidRDefault="00651E52" w:rsidP="00AE04B8">
            <w:pPr>
              <w:jc w:val="center"/>
              <w:rPr>
                <w:rFonts w:ascii="Verdana" w:hAnsi="Verdana"/>
                <w:b/>
                <w:sz w:val="16"/>
                <w:szCs w:val="16"/>
                <w:lang w:val="fr-CA"/>
              </w:rPr>
            </w:pPr>
            <w:r w:rsidRPr="001256DD">
              <w:rPr>
                <w:rFonts w:ascii="Verdana" w:hAnsi="Verdana"/>
                <w:b/>
                <w:sz w:val="16"/>
                <w:szCs w:val="16"/>
                <w:lang w:val="fr-FR"/>
              </w:rPr>
              <w:t>6.12</w:t>
            </w:r>
          </w:p>
        </w:tc>
        <w:tc>
          <w:tcPr>
            <w:tcW w:w="2859" w:type="pct"/>
            <w:gridSpan w:val="9"/>
            <w:tcBorders>
              <w:top w:val="single" w:sz="4" w:space="0" w:color="auto"/>
              <w:left w:val="single" w:sz="4" w:space="0" w:color="auto"/>
              <w:right w:val="single" w:sz="4" w:space="0" w:color="auto"/>
            </w:tcBorders>
            <w:shd w:val="clear" w:color="auto" w:fill="auto"/>
            <w:vAlign w:val="center"/>
          </w:tcPr>
          <w:p w14:paraId="6A4E0AB0"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 xml:space="preserve">Si oui, quel est </w:t>
            </w:r>
            <w:r w:rsidRPr="001256DD">
              <w:rPr>
                <w:rFonts w:ascii="Verdana" w:hAnsi="Verdana" w:cs="Arial"/>
                <w:bCs/>
                <w:sz w:val="16"/>
                <w:szCs w:val="16"/>
                <w:lang w:val="fr-CA"/>
              </w:rPr>
              <w:t>l’appréciation du ménage de la ‘Caisse de Résilience</w:t>
            </w:r>
            <w:proofErr w:type="gramStart"/>
            <w:r w:rsidRPr="001256DD">
              <w:rPr>
                <w:rFonts w:ascii="Verdana" w:hAnsi="Verdana" w:cs="Arial"/>
                <w:bCs/>
                <w:sz w:val="16"/>
                <w:szCs w:val="16"/>
                <w:lang w:val="fr-CA"/>
              </w:rPr>
              <w:t>’?</w:t>
            </w:r>
            <w:proofErr w:type="gramEnd"/>
          </w:p>
        </w:tc>
        <w:tc>
          <w:tcPr>
            <w:tcW w:w="1159" w:type="pct"/>
            <w:gridSpan w:val="3"/>
            <w:tcBorders>
              <w:top w:val="single" w:sz="4" w:space="0" w:color="auto"/>
              <w:left w:val="single" w:sz="4" w:space="0" w:color="auto"/>
              <w:right w:val="single" w:sz="4" w:space="0" w:color="auto"/>
            </w:tcBorders>
            <w:shd w:val="clear" w:color="auto" w:fill="auto"/>
            <w:vAlign w:val="center"/>
          </w:tcPr>
          <w:p w14:paraId="4EFCFA32" w14:textId="77777777" w:rsidR="00651E52" w:rsidRPr="001256DD" w:rsidRDefault="00651E52" w:rsidP="00AE04B8">
            <w:pPr>
              <w:rPr>
                <w:rFonts w:ascii="Verdana" w:hAnsi="Verdana" w:cs="Arial"/>
                <w:sz w:val="16"/>
                <w:szCs w:val="16"/>
                <w:lang w:val="fr-FR" w:eastAsia="fr-FR"/>
              </w:rPr>
            </w:pPr>
            <w:r w:rsidRPr="001256DD">
              <w:rPr>
                <w:rFonts w:ascii="Verdana" w:hAnsi="Verdana" w:cs="Arial"/>
                <w:b/>
                <w:sz w:val="16"/>
                <w:szCs w:val="16"/>
                <w:lang w:val="fr-FR" w:eastAsia="fr-FR"/>
              </w:rPr>
              <w:t>1</w:t>
            </w:r>
            <w:r w:rsidRPr="001256DD">
              <w:rPr>
                <w:rFonts w:ascii="Verdana" w:hAnsi="Verdana" w:cs="Arial"/>
                <w:sz w:val="16"/>
                <w:szCs w:val="16"/>
                <w:lang w:val="fr-FR" w:eastAsia="fr-FR"/>
              </w:rPr>
              <w:t xml:space="preserve"> = Bonne</w:t>
            </w:r>
            <w:r w:rsidRPr="001256DD">
              <w:rPr>
                <w:rFonts w:ascii="Verdana" w:hAnsi="Verdana" w:cs="Arial"/>
                <w:sz w:val="16"/>
                <w:szCs w:val="16"/>
                <w:lang w:val="fr-FR" w:eastAsia="fr-FR"/>
              </w:rPr>
              <w:tab/>
              <w:t xml:space="preserve">            </w:t>
            </w:r>
          </w:p>
          <w:p w14:paraId="5A173E75" w14:textId="77777777" w:rsidR="00651E52" w:rsidRPr="001256DD" w:rsidRDefault="00651E52" w:rsidP="00AE04B8">
            <w:pPr>
              <w:rPr>
                <w:rFonts w:ascii="Verdana" w:hAnsi="Verdana" w:cs="Arial"/>
                <w:sz w:val="16"/>
                <w:szCs w:val="16"/>
                <w:lang w:val="fr-FR" w:eastAsia="fr-FR"/>
              </w:rPr>
            </w:pPr>
            <w:r w:rsidRPr="001256DD">
              <w:rPr>
                <w:rFonts w:ascii="Verdana" w:hAnsi="Verdana" w:cs="Arial"/>
                <w:b/>
                <w:sz w:val="16"/>
                <w:szCs w:val="16"/>
                <w:lang w:val="fr-FR" w:eastAsia="fr-FR"/>
              </w:rPr>
              <w:t>2</w:t>
            </w:r>
            <w:r w:rsidRPr="001256DD">
              <w:rPr>
                <w:rFonts w:ascii="Verdana" w:hAnsi="Verdana" w:cs="Arial"/>
                <w:sz w:val="16"/>
                <w:szCs w:val="16"/>
                <w:lang w:val="fr-FR" w:eastAsia="fr-FR"/>
              </w:rPr>
              <w:t xml:space="preserve"> = Moyenne</w:t>
            </w:r>
          </w:p>
          <w:p w14:paraId="48C3F6BB" w14:textId="77777777" w:rsidR="00651E52" w:rsidRPr="001256DD" w:rsidRDefault="00651E52" w:rsidP="00AE04B8">
            <w:pPr>
              <w:rPr>
                <w:rFonts w:ascii="Verdana" w:hAnsi="Verdana" w:cs="Arial"/>
                <w:sz w:val="16"/>
                <w:szCs w:val="16"/>
                <w:lang w:val="fr-FR" w:eastAsia="fr-FR"/>
              </w:rPr>
            </w:pPr>
            <w:r w:rsidRPr="001256DD">
              <w:rPr>
                <w:rFonts w:ascii="Verdana" w:hAnsi="Verdana" w:cs="Arial"/>
                <w:b/>
                <w:sz w:val="16"/>
                <w:szCs w:val="16"/>
                <w:lang w:val="fr-FR" w:eastAsia="fr-FR"/>
              </w:rPr>
              <w:t>3</w:t>
            </w:r>
            <w:r w:rsidRPr="001256DD">
              <w:rPr>
                <w:rFonts w:ascii="Verdana" w:hAnsi="Verdana" w:cs="Arial"/>
                <w:sz w:val="16"/>
                <w:szCs w:val="16"/>
                <w:lang w:val="fr-FR" w:eastAsia="fr-FR"/>
              </w:rPr>
              <w:t xml:space="preserve"> = Mauvaise</w:t>
            </w:r>
            <w:r w:rsidRPr="001256DD">
              <w:rPr>
                <w:rFonts w:ascii="Verdana" w:hAnsi="Verdana" w:cs="Arial"/>
                <w:sz w:val="16"/>
                <w:szCs w:val="16"/>
                <w:lang w:val="fr-FR" w:eastAsia="fr-FR"/>
              </w:rPr>
              <w:tab/>
            </w:r>
            <w:r w:rsidRPr="001256DD">
              <w:rPr>
                <w:rFonts w:ascii="Verdana" w:hAnsi="Verdana" w:cs="Arial"/>
                <w:sz w:val="16"/>
                <w:szCs w:val="16"/>
                <w:lang w:val="fr-FR" w:eastAsia="fr-FR"/>
              </w:rPr>
              <w:tab/>
            </w:r>
          </w:p>
          <w:p w14:paraId="20DD30D0" w14:textId="77777777" w:rsidR="00651E52" w:rsidRPr="001256DD" w:rsidRDefault="00651E52" w:rsidP="00AE04B8">
            <w:pPr>
              <w:rPr>
                <w:rFonts w:ascii="Verdana" w:hAnsi="Verdana" w:cs="Arial"/>
                <w:bCs/>
                <w:color w:val="FF0000"/>
                <w:sz w:val="16"/>
                <w:szCs w:val="16"/>
                <w:lang w:val="fr-FR"/>
              </w:rPr>
            </w:pPr>
            <w:r w:rsidRPr="001256DD">
              <w:rPr>
                <w:rFonts w:ascii="Verdana" w:hAnsi="Verdana" w:cs="Arial"/>
                <w:b/>
                <w:sz w:val="16"/>
                <w:szCs w:val="16"/>
                <w:lang w:val="fr-FR" w:eastAsia="fr-FR"/>
              </w:rPr>
              <w:t>4</w:t>
            </w:r>
            <w:r w:rsidRPr="001256DD">
              <w:rPr>
                <w:rFonts w:ascii="Verdana" w:hAnsi="Verdana" w:cs="Arial"/>
                <w:sz w:val="16"/>
                <w:szCs w:val="16"/>
                <w:lang w:val="fr-FR" w:eastAsia="fr-FR"/>
              </w:rPr>
              <w:t xml:space="preserve"> = Très mauvaise</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0A65CF9" w14:textId="77777777" w:rsidR="00651E52" w:rsidRPr="001256DD" w:rsidRDefault="00651E52" w:rsidP="00AE04B8">
            <w:pPr>
              <w:jc w:val="center"/>
              <w:rPr>
                <w:rFonts w:ascii="Verdana" w:hAnsi="Verdana" w:cs="Arial"/>
                <w:bCs/>
                <w:color w:val="FF0000"/>
                <w:sz w:val="16"/>
                <w:szCs w:val="16"/>
                <w:lang w:val="fr-FR"/>
              </w:rPr>
            </w:pPr>
            <w:r w:rsidRPr="001256DD">
              <w:rPr>
                <w:rFonts w:ascii="Verdana" w:hAnsi="Verdana" w:cs="Arial"/>
                <w:bCs/>
                <w:sz w:val="16"/>
                <w:szCs w:val="16"/>
                <w:lang w:val="fr-FR"/>
              </w:rPr>
              <w:t>|__|</w:t>
            </w:r>
          </w:p>
        </w:tc>
      </w:tr>
      <w:tr w:rsidR="00651E52" w:rsidRPr="001256DD" w14:paraId="318E7CF4" w14:textId="77777777" w:rsidTr="00AE04B8">
        <w:trPr>
          <w:trHeight w:val="327"/>
        </w:trPr>
        <w:tc>
          <w:tcPr>
            <w:tcW w:w="406" w:type="pct"/>
            <w:vMerge w:val="restart"/>
            <w:tcBorders>
              <w:top w:val="single" w:sz="4" w:space="0" w:color="auto"/>
              <w:left w:val="single" w:sz="4" w:space="0" w:color="auto"/>
              <w:right w:val="single" w:sz="4" w:space="0" w:color="auto"/>
            </w:tcBorders>
            <w:shd w:val="clear" w:color="auto" w:fill="D9D9D9"/>
            <w:vAlign w:val="center"/>
          </w:tcPr>
          <w:p w14:paraId="4A61ED63" w14:textId="77777777" w:rsidR="00651E52" w:rsidRPr="001256DD" w:rsidRDefault="00651E52" w:rsidP="00AE04B8">
            <w:pPr>
              <w:jc w:val="center"/>
              <w:rPr>
                <w:rFonts w:ascii="Verdana" w:hAnsi="Verdana"/>
                <w:b/>
                <w:sz w:val="16"/>
                <w:szCs w:val="16"/>
                <w:lang w:val="fr-CA"/>
              </w:rPr>
            </w:pPr>
            <w:r w:rsidRPr="001256DD">
              <w:rPr>
                <w:rFonts w:ascii="Verdana" w:hAnsi="Verdana"/>
                <w:b/>
                <w:sz w:val="16"/>
                <w:szCs w:val="16"/>
                <w:lang w:val="fr-FR"/>
              </w:rPr>
              <w:t>6.13</w:t>
            </w:r>
          </w:p>
        </w:tc>
        <w:tc>
          <w:tcPr>
            <w:tcW w:w="1645" w:type="pct"/>
            <w:gridSpan w:val="5"/>
            <w:vMerge w:val="restart"/>
            <w:tcBorders>
              <w:top w:val="single" w:sz="4" w:space="0" w:color="auto"/>
              <w:left w:val="single" w:sz="4" w:space="0" w:color="auto"/>
              <w:right w:val="single" w:sz="4" w:space="0" w:color="auto"/>
            </w:tcBorders>
            <w:shd w:val="clear" w:color="auto" w:fill="auto"/>
            <w:vAlign w:val="center"/>
          </w:tcPr>
          <w:p w14:paraId="29DCDC83" w14:textId="77777777" w:rsidR="00651E52" w:rsidRPr="001256DD" w:rsidRDefault="00651E52" w:rsidP="00AE04B8">
            <w:pPr>
              <w:rPr>
                <w:rFonts w:ascii="Verdana" w:hAnsi="Verdana" w:cs="Arial"/>
                <w:b/>
                <w:bCs/>
                <w:sz w:val="16"/>
                <w:szCs w:val="16"/>
                <w:lang w:val="fr-FR"/>
              </w:rPr>
            </w:pPr>
            <w:r w:rsidRPr="001256DD">
              <w:rPr>
                <w:rFonts w:ascii="Verdana" w:hAnsi="Verdana" w:cs="Arial"/>
                <w:bCs/>
                <w:sz w:val="16"/>
                <w:szCs w:val="16"/>
                <w:lang w:val="fr-FR"/>
              </w:rPr>
              <w:t xml:space="preserve">Quelles sont les </w:t>
            </w:r>
            <w:r w:rsidRPr="001256DD">
              <w:rPr>
                <w:rFonts w:ascii="Verdana" w:hAnsi="Verdana" w:cs="Arial"/>
                <w:b/>
                <w:bCs/>
                <w:sz w:val="16"/>
                <w:szCs w:val="16"/>
                <w:lang w:val="fr-FR"/>
              </w:rPr>
              <w:t>2 PRINCIPALES</w:t>
            </w:r>
            <w:r w:rsidRPr="001256DD">
              <w:rPr>
                <w:rFonts w:ascii="Verdana" w:hAnsi="Verdana" w:cs="Arial"/>
                <w:bCs/>
                <w:sz w:val="16"/>
                <w:szCs w:val="16"/>
                <w:lang w:val="fr-FR"/>
              </w:rPr>
              <w:t xml:space="preserve"> cultures pour la </w:t>
            </w:r>
            <w:r w:rsidRPr="001256DD">
              <w:rPr>
                <w:rFonts w:ascii="Verdana" w:hAnsi="Verdana" w:cs="Arial"/>
                <w:b/>
                <w:bCs/>
                <w:sz w:val="16"/>
                <w:szCs w:val="16"/>
                <w:lang w:val="fr-FR"/>
              </w:rPr>
              <w:t xml:space="preserve">consommation </w:t>
            </w:r>
            <w:r w:rsidRPr="001256DD">
              <w:rPr>
                <w:rFonts w:ascii="Verdana" w:hAnsi="Verdana" w:cs="Arial"/>
                <w:bCs/>
                <w:sz w:val="16"/>
                <w:szCs w:val="16"/>
                <w:lang w:val="fr-FR"/>
              </w:rPr>
              <w:t>que vous avez pratiquées sur votre parcelle ? Utilisez les codes ci-dessous</w:t>
            </w:r>
          </w:p>
        </w:tc>
        <w:tc>
          <w:tcPr>
            <w:tcW w:w="115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04567F" w14:textId="77777777" w:rsidR="00651E52" w:rsidRPr="001256DD" w:rsidRDefault="00651E52" w:rsidP="00AE04B8">
            <w:pPr>
              <w:jc w:val="center"/>
              <w:rPr>
                <w:b/>
                <w:lang w:val="fr-FR"/>
              </w:rPr>
            </w:pPr>
            <w:r w:rsidRPr="001256DD">
              <w:rPr>
                <w:rFonts w:ascii="Verdana" w:hAnsi="Verdana"/>
                <w:b/>
                <w:sz w:val="16"/>
                <w:szCs w:val="16"/>
                <w:lang w:val="fr-FR"/>
              </w:rPr>
              <w:t>6.13a</w:t>
            </w:r>
          </w:p>
        </w:tc>
        <w:tc>
          <w:tcPr>
            <w:tcW w:w="1795"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7715DC" w14:textId="77777777" w:rsidR="00651E52" w:rsidRPr="001256DD" w:rsidRDefault="00651E52" w:rsidP="00AE04B8">
            <w:pPr>
              <w:jc w:val="center"/>
              <w:rPr>
                <w:color w:val="FF0000"/>
                <w:lang w:val="fr-FR"/>
              </w:rPr>
            </w:pPr>
            <w:r w:rsidRPr="001256DD">
              <w:rPr>
                <w:rFonts w:ascii="Verdana" w:hAnsi="Verdana" w:cs="Arial"/>
                <w:bCs/>
                <w:sz w:val="16"/>
                <w:szCs w:val="16"/>
                <w:lang w:val="fr-FR"/>
              </w:rPr>
              <w:t>|__|</w:t>
            </w:r>
          </w:p>
        </w:tc>
      </w:tr>
      <w:tr w:rsidR="00651E52" w:rsidRPr="001256DD" w14:paraId="5460F2CF" w14:textId="77777777" w:rsidTr="00AE04B8">
        <w:trPr>
          <w:trHeight w:val="326"/>
        </w:trPr>
        <w:tc>
          <w:tcPr>
            <w:tcW w:w="406" w:type="pct"/>
            <w:vMerge/>
            <w:tcBorders>
              <w:left w:val="single" w:sz="4" w:space="0" w:color="auto"/>
              <w:bottom w:val="single" w:sz="4" w:space="0" w:color="auto"/>
              <w:right w:val="single" w:sz="4" w:space="0" w:color="auto"/>
            </w:tcBorders>
            <w:shd w:val="clear" w:color="auto" w:fill="D9D9D9"/>
            <w:vAlign w:val="center"/>
          </w:tcPr>
          <w:p w14:paraId="425C62EC" w14:textId="77777777" w:rsidR="00651E52" w:rsidRPr="001256DD" w:rsidRDefault="00651E52" w:rsidP="00AE04B8">
            <w:pPr>
              <w:jc w:val="center"/>
              <w:rPr>
                <w:rFonts w:ascii="Verdana" w:hAnsi="Verdana"/>
                <w:b/>
                <w:sz w:val="16"/>
                <w:szCs w:val="16"/>
                <w:lang w:val="fr-FR"/>
              </w:rPr>
            </w:pPr>
          </w:p>
        </w:tc>
        <w:tc>
          <w:tcPr>
            <w:tcW w:w="1645" w:type="pct"/>
            <w:gridSpan w:val="5"/>
            <w:vMerge/>
            <w:tcBorders>
              <w:left w:val="single" w:sz="4" w:space="0" w:color="auto"/>
              <w:bottom w:val="single" w:sz="4" w:space="0" w:color="auto"/>
              <w:right w:val="single" w:sz="4" w:space="0" w:color="auto"/>
            </w:tcBorders>
            <w:shd w:val="clear" w:color="auto" w:fill="auto"/>
            <w:vAlign w:val="center"/>
          </w:tcPr>
          <w:p w14:paraId="6D4BE01B" w14:textId="77777777" w:rsidR="00651E52" w:rsidRPr="001256DD" w:rsidRDefault="00651E52" w:rsidP="00AE04B8">
            <w:pPr>
              <w:rPr>
                <w:rFonts w:ascii="Verdana" w:hAnsi="Verdana" w:cs="Arial"/>
                <w:bCs/>
                <w:sz w:val="16"/>
                <w:szCs w:val="16"/>
                <w:lang w:val="fr-FR"/>
              </w:rPr>
            </w:pPr>
          </w:p>
        </w:tc>
        <w:tc>
          <w:tcPr>
            <w:tcW w:w="115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E16CFD" w14:textId="77777777" w:rsidR="00651E52" w:rsidRPr="001256DD" w:rsidRDefault="00651E52" w:rsidP="00AE04B8">
            <w:pPr>
              <w:jc w:val="center"/>
              <w:rPr>
                <w:b/>
                <w:lang w:val="fr-FR"/>
              </w:rPr>
            </w:pPr>
            <w:r w:rsidRPr="001256DD">
              <w:rPr>
                <w:rFonts w:ascii="Verdana" w:hAnsi="Verdana"/>
                <w:b/>
                <w:sz w:val="16"/>
                <w:szCs w:val="16"/>
                <w:lang w:val="fr-FR"/>
              </w:rPr>
              <w:t>6.13b</w:t>
            </w:r>
          </w:p>
        </w:tc>
        <w:tc>
          <w:tcPr>
            <w:tcW w:w="1795"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D1EDF14" w14:textId="77777777" w:rsidR="00651E52" w:rsidRPr="001256DD" w:rsidRDefault="00651E52" w:rsidP="00AE04B8">
            <w:pPr>
              <w:jc w:val="center"/>
              <w:rPr>
                <w:color w:val="FF0000"/>
              </w:rPr>
            </w:pPr>
            <w:r w:rsidRPr="001256DD">
              <w:rPr>
                <w:rFonts w:ascii="Verdana" w:hAnsi="Verdana" w:cs="Arial"/>
                <w:bCs/>
                <w:sz w:val="16"/>
                <w:szCs w:val="16"/>
                <w:lang w:val="fr-FR"/>
              </w:rPr>
              <w:t>|__|</w:t>
            </w:r>
          </w:p>
        </w:tc>
      </w:tr>
      <w:tr w:rsidR="00651E52" w:rsidRPr="003707AF" w14:paraId="50506D64" w14:textId="77777777" w:rsidTr="00AE04B8">
        <w:trPr>
          <w:trHeight w:val="584"/>
        </w:trPr>
        <w:tc>
          <w:tcPr>
            <w:tcW w:w="5000" w:type="pct"/>
            <w:gridSpan w:val="14"/>
            <w:tcBorders>
              <w:top w:val="single" w:sz="4" w:space="0" w:color="auto"/>
              <w:left w:val="single" w:sz="4" w:space="0" w:color="auto"/>
              <w:right w:val="single" w:sz="4" w:space="0" w:color="auto"/>
            </w:tcBorders>
            <w:shd w:val="clear" w:color="auto" w:fill="DEEAF6" w:themeFill="accent1" w:themeFillTint="33"/>
            <w:vAlign w:val="center"/>
          </w:tcPr>
          <w:p w14:paraId="264FC272"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Cultures vivrières</w:t>
            </w:r>
          </w:p>
          <w:p w14:paraId="5CE361AF"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1</w:t>
            </w:r>
            <w:r w:rsidRPr="001256DD">
              <w:rPr>
                <w:rFonts w:ascii="Verdana" w:hAnsi="Verdana" w:cs="Arial"/>
                <w:bCs/>
                <w:sz w:val="16"/>
                <w:szCs w:val="16"/>
                <w:lang w:val="fr-FR"/>
              </w:rPr>
              <w:t xml:space="preserve"> = Sorgho                         </w:t>
            </w:r>
            <w:r w:rsidRPr="001256DD">
              <w:rPr>
                <w:rFonts w:ascii="Verdana" w:hAnsi="Verdana" w:cs="Arial"/>
                <w:b/>
                <w:bCs/>
                <w:sz w:val="16"/>
                <w:szCs w:val="16"/>
                <w:lang w:val="fr-FR"/>
              </w:rPr>
              <w:t>2</w:t>
            </w:r>
            <w:r w:rsidRPr="001256DD">
              <w:rPr>
                <w:rFonts w:ascii="Verdana" w:hAnsi="Verdana" w:cs="Arial"/>
                <w:bCs/>
                <w:sz w:val="16"/>
                <w:szCs w:val="16"/>
                <w:lang w:val="fr-FR"/>
              </w:rPr>
              <w:t xml:space="preserve"> = Maïs                              </w:t>
            </w:r>
            <w:r w:rsidRPr="001256DD">
              <w:rPr>
                <w:rFonts w:ascii="Verdana" w:hAnsi="Verdana" w:cs="Arial"/>
                <w:b/>
                <w:bCs/>
                <w:sz w:val="16"/>
                <w:szCs w:val="16"/>
                <w:lang w:val="fr-FR"/>
              </w:rPr>
              <w:t>3</w:t>
            </w:r>
            <w:r w:rsidRPr="001256DD">
              <w:rPr>
                <w:rFonts w:ascii="Verdana" w:hAnsi="Verdana" w:cs="Arial"/>
                <w:bCs/>
                <w:sz w:val="16"/>
                <w:szCs w:val="16"/>
                <w:lang w:val="fr-FR"/>
              </w:rPr>
              <w:t xml:space="preserve"> = Riz                      </w:t>
            </w:r>
            <w:r w:rsidRPr="001256DD">
              <w:rPr>
                <w:rFonts w:ascii="Verdana" w:hAnsi="Verdana" w:cs="Arial"/>
                <w:b/>
                <w:bCs/>
                <w:sz w:val="16"/>
                <w:szCs w:val="16"/>
                <w:lang w:val="fr-FR"/>
              </w:rPr>
              <w:t>4</w:t>
            </w:r>
            <w:r w:rsidRPr="001256DD">
              <w:rPr>
                <w:rFonts w:ascii="Verdana" w:hAnsi="Verdana" w:cs="Arial"/>
                <w:bCs/>
                <w:sz w:val="16"/>
                <w:szCs w:val="16"/>
                <w:lang w:val="fr-FR"/>
              </w:rPr>
              <w:t xml:space="preserve"> = Banane Plantin              </w:t>
            </w:r>
            <w:r w:rsidRPr="001256DD">
              <w:rPr>
                <w:rFonts w:ascii="Verdana" w:hAnsi="Verdana" w:cs="Arial"/>
                <w:b/>
                <w:bCs/>
                <w:sz w:val="16"/>
                <w:szCs w:val="16"/>
                <w:lang w:val="fr-FR"/>
              </w:rPr>
              <w:t>5</w:t>
            </w:r>
            <w:r w:rsidRPr="001256DD">
              <w:rPr>
                <w:rFonts w:ascii="Verdana" w:hAnsi="Verdana" w:cs="Arial"/>
                <w:bCs/>
                <w:sz w:val="16"/>
                <w:szCs w:val="16"/>
                <w:lang w:val="fr-FR"/>
              </w:rPr>
              <w:t xml:space="preserve"> = Arachide</w:t>
            </w:r>
          </w:p>
          <w:p w14:paraId="1A27615A"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6</w:t>
            </w:r>
            <w:r w:rsidRPr="001256DD">
              <w:rPr>
                <w:rFonts w:ascii="Verdana" w:hAnsi="Verdana" w:cs="Arial"/>
                <w:bCs/>
                <w:sz w:val="16"/>
                <w:szCs w:val="16"/>
                <w:lang w:val="fr-FR"/>
              </w:rPr>
              <w:t xml:space="preserve"> = Sésame</w:t>
            </w:r>
            <w:r w:rsidRPr="001256DD">
              <w:rPr>
                <w:rFonts w:ascii="Verdana" w:hAnsi="Verdana"/>
                <w:sz w:val="16"/>
                <w:szCs w:val="16"/>
                <w:lang w:val="fr-FR"/>
              </w:rPr>
              <w:t xml:space="preserve">                        </w:t>
            </w:r>
            <w:r w:rsidRPr="001256DD">
              <w:rPr>
                <w:rFonts w:ascii="Verdana" w:hAnsi="Verdana"/>
                <w:b/>
                <w:sz w:val="16"/>
                <w:szCs w:val="16"/>
                <w:lang w:val="fr-FR"/>
              </w:rPr>
              <w:t>7</w:t>
            </w:r>
            <w:r w:rsidRPr="001256DD">
              <w:rPr>
                <w:rFonts w:ascii="Verdana" w:hAnsi="Verdana"/>
                <w:sz w:val="16"/>
                <w:szCs w:val="16"/>
                <w:lang w:val="fr-FR"/>
              </w:rPr>
              <w:t xml:space="preserve"> = Haricot                          </w:t>
            </w:r>
            <w:r w:rsidRPr="001256DD">
              <w:rPr>
                <w:rFonts w:ascii="Verdana" w:hAnsi="Verdana"/>
                <w:b/>
                <w:sz w:val="16"/>
                <w:szCs w:val="16"/>
                <w:lang w:val="fr-FR"/>
              </w:rPr>
              <w:t>8</w:t>
            </w:r>
            <w:r w:rsidRPr="001256DD">
              <w:rPr>
                <w:rFonts w:ascii="Verdana" w:hAnsi="Verdana"/>
                <w:sz w:val="16"/>
                <w:szCs w:val="16"/>
                <w:lang w:val="fr-FR"/>
              </w:rPr>
              <w:t xml:space="preserve"> = Manioc                 </w:t>
            </w:r>
            <w:r w:rsidRPr="001256DD">
              <w:rPr>
                <w:rFonts w:ascii="Verdana" w:hAnsi="Verdana"/>
                <w:b/>
                <w:sz w:val="16"/>
                <w:szCs w:val="16"/>
                <w:lang w:val="fr-FR"/>
              </w:rPr>
              <w:t>9</w:t>
            </w:r>
            <w:r w:rsidRPr="001256DD">
              <w:rPr>
                <w:rFonts w:ascii="Verdana" w:hAnsi="Verdana"/>
                <w:sz w:val="16"/>
                <w:szCs w:val="16"/>
                <w:lang w:val="fr-FR"/>
              </w:rPr>
              <w:t xml:space="preserve"> = Igname                        </w:t>
            </w:r>
            <w:r w:rsidRPr="001256DD">
              <w:rPr>
                <w:rFonts w:ascii="Verdana" w:hAnsi="Verdana"/>
                <w:b/>
                <w:sz w:val="16"/>
                <w:szCs w:val="16"/>
                <w:lang w:val="fr-FR"/>
              </w:rPr>
              <w:t>10</w:t>
            </w:r>
            <w:r w:rsidRPr="001256DD">
              <w:rPr>
                <w:rFonts w:ascii="Verdana" w:hAnsi="Verdana"/>
                <w:sz w:val="16"/>
                <w:szCs w:val="16"/>
                <w:lang w:val="fr-FR"/>
              </w:rPr>
              <w:t xml:space="preserve"> = Tarot</w:t>
            </w:r>
          </w:p>
          <w:p w14:paraId="73CE66F3" w14:textId="77777777" w:rsidR="00651E52" w:rsidRPr="001256DD" w:rsidRDefault="00651E52" w:rsidP="00AE04B8">
            <w:pPr>
              <w:rPr>
                <w:rFonts w:ascii="Verdana" w:hAnsi="Verdana" w:cs="Arial"/>
                <w:bCs/>
                <w:sz w:val="16"/>
                <w:szCs w:val="16"/>
                <w:lang w:val="fr-FR"/>
              </w:rPr>
            </w:pPr>
            <w:r w:rsidRPr="001256DD">
              <w:rPr>
                <w:rFonts w:ascii="Verdana" w:hAnsi="Verdana"/>
                <w:b/>
                <w:sz w:val="16"/>
                <w:szCs w:val="16"/>
                <w:lang w:val="fr-FR"/>
              </w:rPr>
              <w:t>11</w:t>
            </w:r>
            <w:r w:rsidRPr="001256DD">
              <w:rPr>
                <w:rFonts w:ascii="Verdana" w:hAnsi="Verdana"/>
                <w:sz w:val="16"/>
                <w:szCs w:val="16"/>
                <w:lang w:val="fr-FR"/>
              </w:rPr>
              <w:t xml:space="preserve"> = Patates douces</w:t>
            </w:r>
            <w:r w:rsidRPr="001256DD">
              <w:rPr>
                <w:rFonts w:ascii="Verdana" w:hAnsi="Verdana" w:cs="Arial"/>
                <w:bCs/>
                <w:sz w:val="16"/>
                <w:szCs w:val="16"/>
                <w:lang w:val="fr-FR"/>
              </w:rPr>
              <w:t xml:space="preserve">           </w:t>
            </w:r>
            <w:r w:rsidRPr="001256DD">
              <w:rPr>
                <w:rFonts w:ascii="Verdana" w:hAnsi="Verdana" w:cs="Arial"/>
                <w:b/>
                <w:bCs/>
                <w:sz w:val="16"/>
                <w:szCs w:val="16"/>
                <w:lang w:val="fr-FR"/>
              </w:rPr>
              <w:t>12</w:t>
            </w:r>
            <w:r w:rsidRPr="001256DD">
              <w:rPr>
                <w:rFonts w:ascii="Verdana" w:hAnsi="Verdana" w:cs="Arial"/>
                <w:bCs/>
                <w:sz w:val="16"/>
                <w:szCs w:val="16"/>
                <w:lang w:val="fr-FR"/>
              </w:rPr>
              <w:t xml:space="preserve"> = Cultures maraîchères     </w:t>
            </w:r>
            <w:r w:rsidRPr="001256DD">
              <w:rPr>
                <w:rFonts w:ascii="Verdana" w:hAnsi="Verdana" w:cs="Arial"/>
                <w:b/>
                <w:bCs/>
                <w:sz w:val="16"/>
                <w:szCs w:val="16"/>
                <w:lang w:val="fr-FR"/>
              </w:rPr>
              <w:t>13</w:t>
            </w:r>
            <w:r w:rsidRPr="001256DD">
              <w:rPr>
                <w:rFonts w:ascii="Verdana" w:hAnsi="Verdana" w:cs="Arial"/>
                <w:bCs/>
                <w:sz w:val="16"/>
                <w:szCs w:val="16"/>
                <w:lang w:val="fr-FR"/>
              </w:rPr>
              <w:t xml:space="preserve"> = Autre (à préciser) : ______________</w:t>
            </w:r>
          </w:p>
        </w:tc>
      </w:tr>
      <w:tr w:rsidR="00651E52" w:rsidRPr="001256DD" w14:paraId="1A71FC18" w14:textId="77777777" w:rsidTr="00AE04B8">
        <w:trPr>
          <w:trHeight w:val="287"/>
        </w:trPr>
        <w:tc>
          <w:tcPr>
            <w:tcW w:w="406" w:type="pct"/>
            <w:vMerge w:val="restart"/>
            <w:tcBorders>
              <w:top w:val="single" w:sz="4" w:space="0" w:color="auto"/>
              <w:left w:val="single" w:sz="4" w:space="0" w:color="auto"/>
              <w:right w:val="single" w:sz="4" w:space="0" w:color="auto"/>
            </w:tcBorders>
            <w:shd w:val="clear" w:color="auto" w:fill="D9D9D9"/>
            <w:vAlign w:val="center"/>
          </w:tcPr>
          <w:p w14:paraId="38816B92"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6.14</w:t>
            </w:r>
          </w:p>
        </w:tc>
        <w:tc>
          <w:tcPr>
            <w:tcW w:w="1645" w:type="pct"/>
            <w:gridSpan w:val="5"/>
            <w:vMerge w:val="restart"/>
            <w:tcBorders>
              <w:top w:val="single" w:sz="4" w:space="0" w:color="auto"/>
              <w:left w:val="single" w:sz="4" w:space="0" w:color="auto"/>
              <w:right w:val="single" w:sz="4" w:space="0" w:color="auto"/>
            </w:tcBorders>
            <w:shd w:val="clear" w:color="auto" w:fill="auto"/>
            <w:vAlign w:val="center"/>
          </w:tcPr>
          <w:p w14:paraId="58089C80"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 xml:space="preserve">Quelles sont les </w:t>
            </w:r>
            <w:r w:rsidRPr="001256DD">
              <w:rPr>
                <w:rFonts w:ascii="Verdana" w:hAnsi="Verdana" w:cs="Arial"/>
                <w:b/>
                <w:bCs/>
                <w:sz w:val="16"/>
                <w:szCs w:val="16"/>
                <w:lang w:val="fr-FR"/>
              </w:rPr>
              <w:t xml:space="preserve">2 PRINCIPALES </w:t>
            </w:r>
            <w:r w:rsidRPr="001256DD">
              <w:rPr>
                <w:rFonts w:ascii="Verdana" w:hAnsi="Verdana" w:cs="Arial"/>
                <w:bCs/>
                <w:sz w:val="16"/>
                <w:szCs w:val="16"/>
                <w:lang w:val="fr-FR"/>
              </w:rPr>
              <w:t xml:space="preserve">cultures pour la </w:t>
            </w:r>
            <w:r w:rsidRPr="001256DD">
              <w:rPr>
                <w:rFonts w:ascii="Verdana" w:hAnsi="Verdana" w:cs="Arial"/>
                <w:b/>
                <w:bCs/>
                <w:sz w:val="16"/>
                <w:szCs w:val="16"/>
                <w:lang w:val="fr-FR"/>
              </w:rPr>
              <w:t>vente</w:t>
            </w:r>
            <w:r w:rsidRPr="001256DD">
              <w:rPr>
                <w:rFonts w:ascii="Verdana" w:hAnsi="Verdana" w:cs="Arial"/>
                <w:bCs/>
                <w:sz w:val="16"/>
                <w:szCs w:val="16"/>
                <w:lang w:val="fr-FR"/>
              </w:rPr>
              <w:t xml:space="preserve"> que vous avez pratiquées sur votre parcelle ?</w:t>
            </w:r>
          </w:p>
        </w:tc>
        <w:tc>
          <w:tcPr>
            <w:tcW w:w="1155" w:type="pct"/>
            <w:gridSpan w:val="3"/>
            <w:tcBorders>
              <w:top w:val="single" w:sz="4" w:space="0" w:color="auto"/>
              <w:left w:val="single" w:sz="4" w:space="0" w:color="auto"/>
              <w:right w:val="single" w:sz="4" w:space="0" w:color="auto"/>
            </w:tcBorders>
            <w:shd w:val="clear" w:color="auto" w:fill="auto"/>
            <w:vAlign w:val="center"/>
          </w:tcPr>
          <w:p w14:paraId="5D68B9E2" w14:textId="77777777" w:rsidR="00651E52" w:rsidRPr="001256DD" w:rsidRDefault="00651E52" w:rsidP="00AE04B8">
            <w:pPr>
              <w:jc w:val="center"/>
              <w:rPr>
                <w:b/>
                <w:lang w:val="fr-FR"/>
              </w:rPr>
            </w:pPr>
            <w:r w:rsidRPr="001256DD">
              <w:rPr>
                <w:rFonts w:ascii="Verdana" w:hAnsi="Verdana"/>
                <w:b/>
                <w:sz w:val="16"/>
                <w:szCs w:val="16"/>
                <w:lang w:val="fr-FR"/>
              </w:rPr>
              <w:t>6.14a</w:t>
            </w:r>
          </w:p>
        </w:tc>
        <w:tc>
          <w:tcPr>
            <w:tcW w:w="1795" w:type="pct"/>
            <w:gridSpan w:val="5"/>
            <w:tcBorders>
              <w:top w:val="single" w:sz="4" w:space="0" w:color="auto"/>
              <w:left w:val="single" w:sz="4" w:space="0" w:color="auto"/>
              <w:right w:val="single" w:sz="4" w:space="0" w:color="auto"/>
            </w:tcBorders>
            <w:shd w:val="clear" w:color="auto" w:fill="auto"/>
            <w:vAlign w:val="center"/>
          </w:tcPr>
          <w:p w14:paraId="15AFF5B6" w14:textId="77777777" w:rsidR="00651E52" w:rsidRPr="001256DD" w:rsidRDefault="00651E52" w:rsidP="00AE04B8">
            <w:pPr>
              <w:jc w:val="center"/>
              <w:rPr>
                <w:color w:val="FF0000"/>
                <w:lang w:val="fr-FR"/>
              </w:rPr>
            </w:pPr>
            <w:r w:rsidRPr="001256DD">
              <w:rPr>
                <w:rFonts w:ascii="Verdana" w:hAnsi="Verdana" w:cs="Arial"/>
                <w:bCs/>
                <w:sz w:val="16"/>
                <w:szCs w:val="16"/>
                <w:lang w:val="fr-FR"/>
              </w:rPr>
              <w:t>|__|</w:t>
            </w:r>
          </w:p>
        </w:tc>
      </w:tr>
      <w:tr w:rsidR="00651E52" w:rsidRPr="001256DD" w14:paraId="2035CDDB" w14:textId="77777777" w:rsidTr="00AE04B8">
        <w:trPr>
          <w:trHeight w:val="286"/>
        </w:trPr>
        <w:tc>
          <w:tcPr>
            <w:tcW w:w="406" w:type="pct"/>
            <w:vMerge/>
            <w:tcBorders>
              <w:left w:val="single" w:sz="4" w:space="0" w:color="auto"/>
              <w:right w:val="single" w:sz="4" w:space="0" w:color="auto"/>
            </w:tcBorders>
            <w:shd w:val="clear" w:color="auto" w:fill="D9D9D9"/>
            <w:vAlign w:val="center"/>
          </w:tcPr>
          <w:p w14:paraId="21E0E84E" w14:textId="77777777" w:rsidR="00651E52" w:rsidRPr="001256DD" w:rsidRDefault="00651E52" w:rsidP="00AE04B8">
            <w:pPr>
              <w:jc w:val="center"/>
              <w:rPr>
                <w:rFonts w:ascii="Verdana" w:hAnsi="Verdana"/>
                <w:b/>
                <w:sz w:val="16"/>
                <w:szCs w:val="16"/>
                <w:lang w:val="fr-FR"/>
              </w:rPr>
            </w:pPr>
          </w:p>
        </w:tc>
        <w:tc>
          <w:tcPr>
            <w:tcW w:w="1645" w:type="pct"/>
            <w:gridSpan w:val="5"/>
            <w:vMerge/>
            <w:tcBorders>
              <w:left w:val="single" w:sz="4" w:space="0" w:color="auto"/>
              <w:right w:val="single" w:sz="4" w:space="0" w:color="auto"/>
            </w:tcBorders>
            <w:shd w:val="clear" w:color="auto" w:fill="auto"/>
            <w:vAlign w:val="center"/>
          </w:tcPr>
          <w:p w14:paraId="4C3CCC08" w14:textId="77777777" w:rsidR="00651E52" w:rsidRPr="001256DD" w:rsidRDefault="00651E52" w:rsidP="00AE04B8">
            <w:pPr>
              <w:rPr>
                <w:rFonts w:ascii="Verdana" w:hAnsi="Verdana" w:cs="Arial"/>
                <w:bCs/>
                <w:sz w:val="16"/>
                <w:szCs w:val="16"/>
                <w:lang w:val="fr-FR"/>
              </w:rPr>
            </w:pPr>
          </w:p>
        </w:tc>
        <w:tc>
          <w:tcPr>
            <w:tcW w:w="1155" w:type="pct"/>
            <w:gridSpan w:val="3"/>
            <w:tcBorders>
              <w:top w:val="single" w:sz="4" w:space="0" w:color="auto"/>
              <w:left w:val="single" w:sz="4" w:space="0" w:color="auto"/>
              <w:right w:val="single" w:sz="4" w:space="0" w:color="auto"/>
            </w:tcBorders>
            <w:shd w:val="clear" w:color="auto" w:fill="auto"/>
            <w:vAlign w:val="center"/>
          </w:tcPr>
          <w:p w14:paraId="536C24A0" w14:textId="77777777" w:rsidR="00651E52" w:rsidRPr="001256DD" w:rsidRDefault="00651E52" w:rsidP="00AE04B8">
            <w:pPr>
              <w:jc w:val="center"/>
              <w:rPr>
                <w:b/>
                <w:lang w:val="fr-FR"/>
              </w:rPr>
            </w:pPr>
            <w:r w:rsidRPr="001256DD">
              <w:rPr>
                <w:rFonts w:ascii="Verdana" w:hAnsi="Verdana"/>
                <w:b/>
                <w:sz w:val="16"/>
                <w:szCs w:val="16"/>
                <w:lang w:val="fr-FR"/>
              </w:rPr>
              <w:t>6.14b</w:t>
            </w:r>
          </w:p>
        </w:tc>
        <w:tc>
          <w:tcPr>
            <w:tcW w:w="1795" w:type="pct"/>
            <w:gridSpan w:val="5"/>
            <w:tcBorders>
              <w:top w:val="single" w:sz="4" w:space="0" w:color="auto"/>
              <w:left w:val="single" w:sz="4" w:space="0" w:color="auto"/>
              <w:right w:val="single" w:sz="4" w:space="0" w:color="auto"/>
            </w:tcBorders>
            <w:shd w:val="clear" w:color="auto" w:fill="auto"/>
            <w:vAlign w:val="center"/>
          </w:tcPr>
          <w:p w14:paraId="76C5E02B" w14:textId="77777777" w:rsidR="00651E52" w:rsidRPr="001256DD" w:rsidRDefault="00651E52" w:rsidP="00AE04B8">
            <w:pPr>
              <w:jc w:val="center"/>
              <w:rPr>
                <w:color w:val="FF0000"/>
                <w:lang w:val="fr-FR"/>
              </w:rPr>
            </w:pPr>
            <w:r w:rsidRPr="001256DD">
              <w:rPr>
                <w:rFonts w:ascii="Verdana" w:hAnsi="Verdana" w:cs="Arial"/>
                <w:bCs/>
                <w:sz w:val="16"/>
                <w:szCs w:val="16"/>
                <w:lang w:val="fr-FR"/>
              </w:rPr>
              <w:t>|__|</w:t>
            </w:r>
          </w:p>
        </w:tc>
      </w:tr>
      <w:tr w:rsidR="00651E52" w:rsidRPr="003707AF" w14:paraId="26DC8ACF" w14:textId="77777777" w:rsidTr="00AE04B8">
        <w:trPr>
          <w:trHeight w:val="323"/>
        </w:trPr>
        <w:tc>
          <w:tcPr>
            <w:tcW w:w="5000" w:type="pct"/>
            <w:gridSpan w:val="14"/>
            <w:tcBorders>
              <w:left w:val="single" w:sz="4" w:space="0" w:color="auto"/>
              <w:right w:val="single" w:sz="4" w:space="0" w:color="auto"/>
            </w:tcBorders>
            <w:shd w:val="clear" w:color="auto" w:fill="DEEAF6" w:themeFill="accent1" w:themeFillTint="33"/>
            <w:vAlign w:val="center"/>
          </w:tcPr>
          <w:p w14:paraId="4B270454"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Cultures de rente</w:t>
            </w:r>
          </w:p>
          <w:p w14:paraId="32DDE614"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1</w:t>
            </w:r>
            <w:r w:rsidRPr="001256DD">
              <w:rPr>
                <w:rFonts w:ascii="Verdana" w:hAnsi="Verdana" w:cs="Arial"/>
                <w:bCs/>
                <w:sz w:val="16"/>
                <w:szCs w:val="16"/>
                <w:lang w:val="fr-FR"/>
              </w:rPr>
              <w:t xml:space="preserve">= Café vert                  </w:t>
            </w:r>
            <w:r w:rsidRPr="001256DD">
              <w:rPr>
                <w:rFonts w:ascii="Verdana" w:hAnsi="Verdana" w:cs="Arial"/>
                <w:b/>
                <w:bCs/>
                <w:sz w:val="16"/>
                <w:szCs w:val="16"/>
                <w:lang w:val="fr-FR"/>
              </w:rPr>
              <w:t>2</w:t>
            </w:r>
            <w:r w:rsidRPr="001256DD">
              <w:rPr>
                <w:rFonts w:ascii="Verdana" w:hAnsi="Verdana" w:cs="Arial"/>
                <w:bCs/>
                <w:sz w:val="16"/>
                <w:szCs w:val="16"/>
                <w:lang w:val="fr-FR"/>
              </w:rPr>
              <w:t xml:space="preserve"> = Cacao             </w:t>
            </w:r>
            <w:r w:rsidRPr="001256DD">
              <w:rPr>
                <w:rFonts w:ascii="Verdana" w:hAnsi="Verdana" w:cs="Arial"/>
                <w:b/>
                <w:bCs/>
                <w:sz w:val="16"/>
                <w:szCs w:val="16"/>
                <w:lang w:val="fr-FR"/>
              </w:rPr>
              <w:t>3</w:t>
            </w:r>
            <w:r w:rsidRPr="001256DD">
              <w:rPr>
                <w:rFonts w:ascii="Verdana" w:hAnsi="Verdana" w:cs="Arial"/>
                <w:bCs/>
                <w:sz w:val="16"/>
                <w:szCs w:val="16"/>
                <w:lang w:val="fr-FR"/>
              </w:rPr>
              <w:t xml:space="preserve"> = Palmier à huile       </w:t>
            </w:r>
            <w:r w:rsidRPr="001256DD">
              <w:rPr>
                <w:rFonts w:ascii="Verdana" w:hAnsi="Verdana" w:cs="Arial"/>
                <w:b/>
                <w:bCs/>
                <w:sz w:val="16"/>
                <w:szCs w:val="16"/>
                <w:lang w:val="fr-FR"/>
              </w:rPr>
              <w:t>4</w:t>
            </w:r>
            <w:r w:rsidRPr="001256DD">
              <w:rPr>
                <w:rFonts w:ascii="Verdana" w:hAnsi="Verdana" w:cs="Arial"/>
                <w:bCs/>
                <w:sz w:val="16"/>
                <w:szCs w:val="16"/>
                <w:lang w:val="fr-FR"/>
              </w:rPr>
              <w:t xml:space="preserve">= Coton               </w:t>
            </w:r>
            <w:r w:rsidRPr="001256DD">
              <w:rPr>
                <w:rFonts w:ascii="Verdana" w:hAnsi="Verdana" w:cs="Arial"/>
                <w:b/>
                <w:bCs/>
                <w:sz w:val="16"/>
                <w:szCs w:val="16"/>
                <w:lang w:val="fr-FR"/>
              </w:rPr>
              <w:t>5</w:t>
            </w:r>
            <w:r w:rsidRPr="001256DD">
              <w:rPr>
                <w:rFonts w:ascii="Verdana" w:hAnsi="Verdana" w:cs="Arial"/>
                <w:bCs/>
                <w:sz w:val="16"/>
                <w:szCs w:val="16"/>
                <w:lang w:val="fr-FR"/>
              </w:rPr>
              <w:t xml:space="preserve"> = Agrumes (orange, citron, mandarine, </w:t>
            </w:r>
            <w:proofErr w:type="gramStart"/>
            <w:r w:rsidR="006814CA" w:rsidRPr="001256DD">
              <w:rPr>
                <w:rFonts w:ascii="Verdana" w:hAnsi="Verdana" w:cs="Arial"/>
                <w:bCs/>
                <w:sz w:val="16"/>
                <w:szCs w:val="16"/>
                <w:lang w:val="fr-FR"/>
              </w:rPr>
              <w:t xml:space="preserve">pamplemousse)  </w:t>
            </w:r>
            <w:r w:rsidRPr="001256DD">
              <w:rPr>
                <w:rFonts w:ascii="Verdana" w:hAnsi="Verdana" w:cs="Arial"/>
                <w:bCs/>
                <w:sz w:val="16"/>
                <w:szCs w:val="16"/>
                <w:lang w:val="fr-FR"/>
              </w:rPr>
              <w:t xml:space="preserve"> </w:t>
            </w:r>
            <w:proofErr w:type="gramEnd"/>
            <w:r w:rsidRPr="001256DD">
              <w:rPr>
                <w:rFonts w:ascii="Verdana" w:hAnsi="Verdana" w:cs="Arial"/>
                <w:bCs/>
                <w:sz w:val="16"/>
                <w:szCs w:val="16"/>
                <w:lang w:val="fr-FR"/>
              </w:rPr>
              <w:t xml:space="preserve">         </w:t>
            </w:r>
            <w:r w:rsidRPr="001256DD">
              <w:rPr>
                <w:rFonts w:ascii="Verdana" w:hAnsi="Verdana" w:cs="Arial"/>
                <w:b/>
                <w:bCs/>
                <w:sz w:val="16"/>
                <w:szCs w:val="16"/>
                <w:lang w:val="fr-FR"/>
              </w:rPr>
              <w:t xml:space="preserve">6 </w:t>
            </w:r>
            <w:r w:rsidRPr="001256DD">
              <w:rPr>
                <w:rFonts w:ascii="Verdana" w:hAnsi="Verdana" w:cs="Arial"/>
                <w:bCs/>
                <w:sz w:val="16"/>
                <w:szCs w:val="16"/>
                <w:lang w:val="fr-FR"/>
              </w:rPr>
              <w:t xml:space="preserve">= Mangue          </w:t>
            </w:r>
            <w:r w:rsidRPr="001256DD">
              <w:rPr>
                <w:rFonts w:ascii="Verdana" w:hAnsi="Verdana" w:cs="Arial"/>
                <w:b/>
                <w:bCs/>
                <w:sz w:val="16"/>
                <w:szCs w:val="16"/>
                <w:lang w:val="fr-FR"/>
              </w:rPr>
              <w:t>7</w:t>
            </w:r>
            <w:r w:rsidRPr="001256DD">
              <w:rPr>
                <w:rFonts w:ascii="Verdana" w:hAnsi="Verdana" w:cs="Arial"/>
                <w:bCs/>
                <w:sz w:val="16"/>
                <w:szCs w:val="16"/>
                <w:lang w:val="fr-FR"/>
              </w:rPr>
              <w:t xml:space="preserve"> = Arachide                </w:t>
            </w:r>
            <w:r w:rsidRPr="001256DD">
              <w:rPr>
                <w:rFonts w:ascii="Verdana" w:hAnsi="Verdana" w:cs="Arial"/>
                <w:b/>
                <w:bCs/>
                <w:sz w:val="16"/>
                <w:szCs w:val="16"/>
                <w:lang w:val="fr-FR"/>
              </w:rPr>
              <w:t>8</w:t>
            </w:r>
            <w:r w:rsidRPr="001256DD">
              <w:rPr>
                <w:rFonts w:ascii="Verdana" w:hAnsi="Verdana" w:cs="Arial"/>
                <w:bCs/>
                <w:sz w:val="16"/>
                <w:szCs w:val="16"/>
                <w:lang w:val="fr-FR"/>
              </w:rPr>
              <w:t xml:space="preserve"> = Sésame           </w:t>
            </w:r>
            <w:r w:rsidRPr="001256DD">
              <w:rPr>
                <w:rFonts w:ascii="Verdana" w:hAnsi="Verdana" w:cs="Arial"/>
                <w:b/>
                <w:bCs/>
                <w:sz w:val="16"/>
                <w:szCs w:val="16"/>
                <w:lang w:val="fr-FR"/>
              </w:rPr>
              <w:t>9</w:t>
            </w:r>
            <w:r w:rsidRPr="001256DD">
              <w:rPr>
                <w:rFonts w:ascii="Verdana" w:hAnsi="Verdana" w:cs="Arial"/>
                <w:bCs/>
                <w:sz w:val="16"/>
                <w:szCs w:val="16"/>
                <w:lang w:val="fr-FR"/>
              </w:rPr>
              <w:t xml:space="preserve">= Miel                         </w:t>
            </w:r>
            <w:r w:rsidRPr="001256DD">
              <w:rPr>
                <w:rFonts w:ascii="Verdana" w:hAnsi="Verdana" w:cs="Arial"/>
                <w:b/>
                <w:bCs/>
                <w:sz w:val="16"/>
                <w:szCs w:val="16"/>
                <w:lang w:val="fr-FR"/>
              </w:rPr>
              <w:t>10</w:t>
            </w:r>
            <w:r w:rsidRPr="001256DD">
              <w:rPr>
                <w:rFonts w:ascii="Verdana" w:hAnsi="Verdana" w:cs="Arial"/>
                <w:bCs/>
                <w:sz w:val="16"/>
                <w:szCs w:val="16"/>
                <w:lang w:val="fr-FR"/>
              </w:rPr>
              <w:t xml:space="preserve">=Riz                 </w:t>
            </w:r>
            <w:r w:rsidRPr="001256DD">
              <w:rPr>
                <w:rFonts w:ascii="Verdana" w:hAnsi="Verdana" w:cs="Arial"/>
                <w:b/>
                <w:bCs/>
                <w:sz w:val="16"/>
                <w:szCs w:val="16"/>
                <w:lang w:val="fr-FR"/>
              </w:rPr>
              <w:t>11</w:t>
            </w:r>
            <w:r w:rsidRPr="001256DD">
              <w:rPr>
                <w:rFonts w:ascii="Verdana" w:hAnsi="Verdana" w:cs="Arial"/>
                <w:bCs/>
                <w:sz w:val="16"/>
                <w:szCs w:val="16"/>
                <w:lang w:val="fr-FR"/>
              </w:rPr>
              <w:t xml:space="preserve">= Maïs                     </w:t>
            </w:r>
            <w:r w:rsidRPr="001256DD">
              <w:rPr>
                <w:rFonts w:ascii="Verdana" w:hAnsi="Verdana" w:cs="Arial"/>
                <w:b/>
                <w:bCs/>
                <w:sz w:val="16"/>
                <w:szCs w:val="16"/>
                <w:lang w:val="fr-FR"/>
              </w:rPr>
              <w:t>12</w:t>
            </w:r>
            <w:r w:rsidRPr="001256DD">
              <w:rPr>
                <w:rFonts w:ascii="Verdana" w:hAnsi="Verdana" w:cs="Arial"/>
                <w:bCs/>
                <w:sz w:val="16"/>
                <w:szCs w:val="16"/>
                <w:lang w:val="fr-FR"/>
              </w:rPr>
              <w:t xml:space="preserve"> = Banane plantain                                 </w:t>
            </w:r>
            <w:r w:rsidRPr="001256DD">
              <w:rPr>
                <w:rFonts w:ascii="Verdana" w:hAnsi="Verdana" w:cs="Arial"/>
                <w:b/>
                <w:bCs/>
                <w:sz w:val="16"/>
                <w:szCs w:val="16"/>
                <w:lang w:val="fr-FR"/>
              </w:rPr>
              <w:t>13</w:t>
            </w:r>
            <w:r w:rsidRPr="001256DD">
              <w:rPr>
                <w:rFonts w:ascii="Verdana" w:hAnsi="Verdana" w:cs="Arial"/>
                <w:bCs/>
                <w:sz w:val="16"/>
                <w:szCs w:val="16"/>
                <w:lang w:val="fr-FR"/>
              </w:rPr>
              <w:t xml:space="preserve"> = Autres cultures de rentes (à préciser) :_______________</w:t>
            </w:r>
          </w:p>
          <w:p w14:paraId="05D065C3" w14:textId="77777777" w:rsidR="00651E52" w:rsidRPr="001256DD" w:rsidRDefault="00651E52" w:rsidP="001A476F">
            <w:pPr>
              <w:ind w:left="42"/>
              <w:rPr>
                <w:rFonts w:ascii="Verdana" w:hAnsi="Verdana" w:cs="Arial"/>
                <w:bCs/>
                <w:sz w:val="16"/>
                <w:szCs w:val="16"/>
                <w:lang w:val="fr-FR"/>
              </w:rPr>
            </w:pPr>
            <w:r w:rsidRPr="001256DD">
              <w:rPr>
                <w:rFonts w:ascii="Verdana" w:hAnsi="Verdana" w:cs="Arial"/>
                <w:bCs/>
                <w:sz w:val="16"/>
                <w:szCs w:val="16"/>
                <w:lang w:val="fr-FR"/>
              </w:rPr>
              <w:t>99=Ne pratique pas une culture de rente</w:t>
            </w:r>
            <w:r w:rsidR="001A476F" w:rsidRPr="001256DD">
              <w:rPr>
                <w:rFonts w:ascii="Verdana" w:hAnsi="Verdana" w:cs="Arial"/>
                <w:bCs/>
                <w:sz w:val="16"/>
                <w:szCs w:val="16"/>
                <w:lang w:val="fr-FR"/>
              </w:rPr>
              <w:t xml:space="preserve"> </w:t>
            </w:r>
            <w:r w:rsidR="001A476F" w:rsidRPr="001256DD">
              <w:rPr>
                <w:rFonts w:ascii="Verdana" w:hAnsi="Verdana" w:cs="Arial"/>
                <w:b/>
                <w:bCs/>
                <w:sz w:val="16"/>
                <w:szCs w:val="16"/>
                <w:lang w:val="fr-FR"/>
              </w:rPr>
              <w:sym w:font="Symbol" w:char="F0DE"/>
            </w:r>
            <w:r w:rsidR="001A476F" w:rsidRPr="001256DD">
              <w:rPr>
                <w:rFonts w:ascii="Verdana" w:hAnsi="Verdana" w:cs="Arial"/>
                <w:b/>
                <w:bCs/>
                <w:sz w:val="16"/>
                <w:szCs w:val="16"/>
                <w:lang w:val="fr-FR"/>
              </w:rPr>
              <w:t xml:space="preserve"> Allez </w:t>
            </w:r>
            <w:r w:rsidR="001A476F" w:rsidRPr="001256DD">
              <w:rPr>
                <w:rFonts w:ascii="Verdana" w:hAnsi="Verdana" w:cs="Arial"/>
                <w:b/>
                <w:bCs/>
                <w:sz w:val="16"/>
                <w:szCs w:val="16"/>
                <w:lang w:val="fr-CA"/>
              </w:rPr>
              <w:t>à</w:t>
            </w:r>
            <w:r w:rsidR="001A476F" w:rsidRPr="001256DD">
              <w:rPr>
                <w:rFonts w:ascii="Verdana" w:hAnsi="Verdana" w:cs="Arial"/>
                <w:b/>
                <w:bCs/>
                <w:sz w:val="16"/>
                <w:szCs w:val="16"/>
                <w:lang w:val="fr-FR"/>
              </w:rPr>
              <w:t xml:space="preserve"> 6.</w:t>
            </w:r>
            <w:r w:rsidR="001A476F" w:rsidRPr="001256DD">
              <w:rPr>
                <w:rFonts w:ascii="Verdana" w:hAnsi="Verdana"/>
                <w:b/>
                <w:sz w:val="16"/>
                <w:szCs w:val="16"/>
                <w:lang w:val="fr-FR"/>
              </w:rPr>
              <w:t>15</w:t>
            </w:r>
          </w:p>
        </w:tc>
      </w:tr>
      <w:tr w:rsidR="00651E52" w:rsidRPr="001256DD" w14:paraId="0F021516" w14:textId="77777777" w:rsidTr="00AE04B8">
        <w:trPr>
          <w:trHeight w:val="989"/>
        </w:trPr>
        <w:tc>
          <w:tcPr>
            <w:tcW w:w="406" w:type="pct"/>
            <w:vMerge w:val="restart"/>
            <w:tcBorders>
              <w:left w:val="single" w:sz="4" w:space="0" w:color="auto"/>
              <w:right w:val="single" w:sz="4" w:space="0" w:color="auto"/>
            </w:tcBorders>
            <w:shd w:val="clear" w:color="auto" w:fill="D9D9D9"/>
            <w:vAlign w:val="center"/>
          </w:tcPr>
          <w:p w14:paraId="75C5FE0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6.15</w:t>
            </w:r>
          </w:p>
        </w:tc>
        <w:tc>
          <w:tcPr>
            <w:tcW w:w="1019" w:type="pct"/>
            <w:gridSpan w:val="2"/>
            <w:vMerge w:val="restart"/>
            <w:tcBorders>
              <w:top w:val="single" w:sz="4" w:space="0" w:color="auto"/>
              <w:left w:val="single" w:sz="4" w:space="0" w:color="auto"/>
              <w:right w:val="single" w:sz="4" w:space="0" w:color="auto"/>
            </w:tcBorders>
            <w:shd w:val="clear" w:color="auto" w:fill="auto"/>
            <w:vAlign w:val="center"/>
          </w:tcPr>
          <w:p w14:paraId="47AFB37A" w14:textId="77777777" w:rsidR="00651E52" w:rsidRPr="001256DD" w:rsidRDefault="00651E52" w:rsidP="00AE04B8">
            <w:pPr>
              <w:rPr>
                <w:rFonts w:ascii="Verdana" w:hAnsi="Verdana" w:cs="Arial"/>
                <w:bCs/>
                <w:sz w:val="16"/>
                <w:szCs w:val="16"/>
                <w:lang w:val="fr-FR"/>
              </w:rPr>
            </w:pPr>
            <w:commentRangeStart w:id="15"/>
            <w:r w:rsidRPr="001256DD">
              <w:rPr>
                <w:rFonts w:ascii="Verdana" w:hAnsi="Verdana" w:cs="Arial"/>
                <w:bCs/>
                <w:sz w:val="16"/>
                <w:szCs w:val="16"/>
                <w:lang w:val="fr-FR"/>
              </w:rPr>
              <w:t xml:space="preserve">Quelles sont les </w:t>
            </w:r>
            <w:r w:rsidRPr="001256DD">
              <w:rPr>
                <w:rFonts w:ascii="Verdana" w:hAnsi="Verdana"/>
                <w:b/>
                <w:sz w:val="16"/>
                <w:szCs w:val="16"/>
                <w:lang w:val="fr-FR"/>
              </w:rPr>
              <w:t>2 principales</w:t>
            </w:r>
            <w:r w:rsidRPr="001256DD">
              <w:rPr>
                <w:rFonts w:ascii="Verdana" w:hAnsi="Verdana"/>
                <w:sz w:val="16"/>
                <w:szCs w:val="16"/>
                <w:lang w:val="fr-FR"/>
              </w:rPr>
              <w:t xml:space="preserve"> </w:t>
            </w:r>
            <w:r w:rsidRPr="001256DD">
              <w:rPr>
                <w:rFonts w:ascii="Verdana" w:hAnsi="Verdana" w:cs="Arial"/>
                <w:bCs/>
                <w:sz w:val="16"/>
                <w:szCs w:val="16"/>
                <w:lang w:val="fr-FR"/>
              </w:rPr>
              <w:t>contraintes pour la production agricole (par ordre d’importance</w:t>
            </w:r>
            <w:proofErr w:type="gramStart"/>
            <w:r w:rsidRPr="001256DD">
              <w:rPr>
                <w:rFonts w:ascii="Verdana" w:hAnsi="Verdana" w:cs="Arial"/>
                <w:bCs/>
                <w:sz w:val="16"/>
                <w:szCs w:val="16"/>
                <w:lang w:val="fr-FR"/>
              </w:rPr>
              <w:t>)?</w:t>
            </w:r>
            <w:commentRangeEnd w:id="15"/>
            <w:proofErr w:type="gramEnd"/>
            <w:r w:rsidR="00764C77">
              <w:rPr>
                <w:rStyle w:val="CommentReference"/>
              </w:rPr>
              <w:commentReference w:id="15"/>
            </w:r>
          </w:p>
        </w:tc>
        <w:tc>
          <w:tcPr>
            <w:tcW w:w="3000" w:type="pct"/>
            <w:gridSpan w:val="10"/>
            <w:vMerge w:val="restart"/>
            <w:tcBorders>
              <w:top w:val="single" w:sz="4" w:space="0" w:color="auto"/>
              <w:left w:val="single" w:sz="4" w:space="0" w:color="auto"/>
              <w:right w:val="single" w:sz="4" w:space="0" w:color="auto"/>
            </w:tcBorders>
            <w:shd w:val="clear" w:color="auto" w:fill="auto"/>
            <w:vAlign w:val="center"/>
          </w:tcPr>
          <w:p w14:paraId="3A853440"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1= Insécurité lors de la culture ou la récolte</w:t>
            </w:r>
          </w:p>
          <w:p w14:paraId="2332486E"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2= Manque de semences</w:t>
            </w:r>
          </w:p>
          <w:p w14:paraId="5B115AE2" w14:textId="77777777" w:rsidR="00651E52" w:rsidRPr="001256DD" w:rsidRDefault="00651E52" w:rsidP="00AE04B8">
            <w:pPr>
              <w:jc w:val="both"/>
              <w:rPr>
                <w:rFonts w:ascii="Verdana" w:hAnsi="Verdana" w:cs="Arial"/>
                <w:bCs/>
                <w:sz w:val="16"/>
                <w:szCs w:val="16"/>
                <w:lang w:val="fr-CA"/>
              </w:rPr>
            </w:pPr>
            <w:r w:rsidRPr="001256DD">
              <w:rPr>
                <w:rFonts w:ascii="Verdana" w:hAnsi="Verdana" w:cs="Arial"/>
                <w:bCs/>
                <w:sz w:val="16"/>
                <w:szCs w:val="16"/>
                <w:lang w:val="fr-FR"/>
              </w:rPr>
              <w:t xml:space="preserve">3= Problème d’irrigation/Conditions de sécheresse empêchent la culture    </w:t>
            </w:r>
          </w:p>
          <w:p w14:paraId="43D86F69"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4= Manque de fertilisants/pesticides</w:t>
            </w:r>
            <w:r w:rsidRPr="001256DD" w:rsidDel="00D10EB3">
              <w:rPr>
                <w:rFonts w:ascii="Verdana" w:hAnsi="Verdana" w:cs="Arial"/>
                <w:bCs/>
                <w:sz w:val="16"/>
                <w:szCs w:val="16"/>
                <w:lang w:val="fr-FR"/>
              </w:rPr>
              <w:t xml:space="preserve"> </w:t>
            </w:r>
          </w:p>
          <w:p w14:paraId="6136EAC8"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 xml:space="preserve">5= Manque d’outils/machines agricoles </w:t>
            </w:r>
          </w:p>
          <w:p w14:paraId="12D9DA1E"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 xml:space="preserve">6= Manque d’entrepôts pour cultures (installation de stockage) /Pertes </w:t>
            </w:r>
          </w:p>
          <w:p w14:paraId="4A91741C"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 xml:space="preserve">7= Manque de main d’œuvre  </w:t>
            </w:r>
          </w:p>
          <w:p w14:paraId="49202D63"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8= Manque de capital d’investissement</w:t>
            </w:r>
          </w:p>
          <w:p w14:paraId="727A1949"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9= Manque d’écoulement pour la production (manque ou difficulté d’accès au marché)</w:t>
            </w:r>
          </w:p>
          <w:p w14:paraId="5128FC0E"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10 = Inondation /maladie de cultures/dégâts d’animaux</w:t>
            </w:r>
          </w:p>
          <w:p w14:paraId="2C5A8CB7"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 xml:space="preserve">11= </w:t>
            </w:r>
            <w:r w:rsidRPr="001256DD">
              <w:rPr>
                <w:rFonts w:ascii="Verdana" w:hAnsi="Verdana" w:cs="Arial"/>
                <w:sz w:val="16"/>
                <w:szCs w:val="16"/>
                <w:lang w:val="fr-FR" w:eastAsia="fr-FR"/>
              </w:rPr>
              <w:t>Champs brulés lors des attaques</w:t>
            </w:r>
          </w:p>
          <w:p w14:paraId="28D503FA" w14:textId="77777777" w:rsidR="00651E52" w:rsidRPr="001256DD" w:rsidRDefault="00651E52" w:rsidP="00AE04B8">
            <w:pPr>
              <w:jc w:val="both"/>
              <w:rPr>
                <w:rFonts w:ascii="Verdana" w:hAnsi="Verdana" w:cs="Arial"/>
                <w:bCs/>
                <w:sz w:val="16"/>
                <w:szCs w:val="16"/>
                <w:lang w:val="fr-FR"/>
              </w:rPr>
            </w:pPr>
            <w:r w:rsidRPr="001256DD">
              <w:rPr>
                <w:rFonts w:ascii="Verdana" w:hAnsi="Verdana" w:cs="Arial"/>
                <w:bCs/>
                <w:sz w:val="16"/>
                <w:szCs w:val="16"/>
                <w:lang w:val="fr-FR"/>
              </w:rPr>
              <w:t>12= Autre (à préciser) : ________________</w:t>
            </w:r>
          </w:p>
          <w:p w14:paraId="0F0649D7" w14:textId="77777777" w:rsidR="00651E52" w:rsidRPr="001256DD" w:rsidRDefault="00651E52" w:rsidP="00AE04B8">
            <w:pPr>
              <w:jc w:val="both"/>
              <w:rPr>
                <w:rFonts w:ascii="Verdana" w:hAnsi="Verdana" w:cs="Arial"/>
                <w:bCs/>
                <w:sz w:val="16"/>
                <w:szCs w:val="16"/>
                <w:lang w:val="fr-FR"/>
              </w:rPr>
            </w:pPr>
          </w:p>
        </w:tc>
        <w:tc>
          <w:tcPr>
            <w:tcW w:w="576" w:type="pct"/>
            <w:tcBorders>
              <w:top w:val="single" w:sz="4" w:space="0" w:color="auto"/>
              <w:left w:val="single" w:sz="4" w:space="0" w:color="auto"/>
              <w:right w:val="single" w:sz="4" w:space="0" w:color="auto"/>
            </w:tcBorders>
            <w:shd w:val="clear" w:color="auto" w:fill="auto"/>
            <w:vAlign w:val="center"/>
          </w:tcPr>
          <w:p w14:paraId="7F4B8389" w14:textId="77777777" w:rsidR="00651E52" w:rsidRPr="001256DD" w:rsidRDefault="00651E52" w:rsidP="00AE04B8">
            <w:pPr>
              <w:pStyle w:val="ListParagraph"/>
              <w:numPr>
                <w:ilvl w:val="0"/>
                <w:numId w:val="20"/>
              </w:numPr>
              <w:jc w:val="center"/>
              <w:rPr>
                <w:rFonts w:ascii="Verdana" w:hAnsi="Verdana" w:cs="Arial"/>
                <w:bCs/>
                <w:sz w:val="16"/>
                <w:szCs w:val="16"/>
                <w:lang w:val="fr-FR"/>
              </w:rPr>
            </w:pPr>
            <w:r w:rsidRPr="001256DD">
              <w:rPr>
                <w:rFonts w:ascii="Verdana" w:hAnsi="Verdana" w:cs="Arial"/>
                <w:bCs/>
                <w:sz w:val="16"/>
                <w:szCs w:val="16"/>
                <w:lang w:val="fr-FR"/>
              </w:rPr>
              <w:t>|___|</w:t>
            </w:r>
          </w:p>
        </w:tc>
      </w:tr>
      <w:tr w:rsidR="00651E52" w:rsidRPr="001256DD" w14:paraId="4935D53E" w14:textId="77777777" w:rsidTr="00AE04B8">
        <w:trPr>
          <w:trHeight w:val="1293"/>
        </w:trPr>
        <w:tc>
          <w:tcPr>
            <w:tcW w:w="406" w:type="pct"/>
            <w:vMerge/>
            <w:tcBorders>
              <w:left w:val="single" w:sz="4" w:space="0" w:color="auto"/>
              <w:right w:val="single" w:sz="4" w:space="0" w:color="auto"/>
            </w:tcBorders>
            <w:shd w:val="clear" w:color="auto" w:fill="D9D9D9"/>
            <w:vAlign w:val="center"/>
          </w:tcPr>
          <w:p w14:paraId="5DEF9946" w14:textId="77777777" w:rsidR="00651E52" w:rsidRPr="001256DD" w:rsidRDefault="00651E52" w:rsidP="00AE04B8">
            <w:pPr>
              <w:jc w:val="center"/>
              <w:rPr>
                <w:rFonts w:ascii="Verdana" w:hAnsi="Verdana"/>
                <w:b/>
                <w:sz w:val="16"/>
                <w:szCs w:val="16"/>
                <w:lang w:val="fr-FR"/>
              </w:rPr>
            </w:pPr>
          </w:p>
        </w:tc>
        <w:tc>
          <w:tcPr>
            <w:tcW w:w="1019" w:type="pct"/>
            <w:gridSpan w:val="2"/>
            <w:vMerge/>
            <w:tcBorders>
              <w:left w:val="single" w:sz="4" w:space="0" w:color="auto"/>
              <w:right w:val="single" w:sz="4" w:space="0" w:color="auto"/>
            </w:tcBorders>
            <w:shd w:val="clear" w:color="auto" w:fill="auto"/>
            <w:vAlign w:val="center"/>
          </w:tcPr>
          <w:p w14:paraId="4BD7F9AE" w14:textId="77777777" w:rsidR="00651E52" w:rsidRPr="001256DD" w:rsidRDefault="00651E52" w:rsidP="00AE04B8">
            <w:pPr>
              <w:rPr>
                <w:rFonts w:ascii="Verdana" w:hAnsi="Verdana" w:cs="Arial"/>
                <w:bCs/>
                <w:sz w:val="16"/>
                <w:szCs w:val="16"/>
                <w:lang w:val="fr-FR"/>
              </w:rPr>
            </w:pPr>
          </w:p>
        </w:tc>
        <w:tc>
          <w:tcPr>
            <w:tcW w:w="3000" w:type="pct"/>
            <w:gridSpan w:val="10"/>
            <w:vMerge/>
            <w:tcBorders>
              <w:left w:val="single" w:sz="4" w:space="0" w:color="auto"/>
              <w:right w:val="single" w:sz="4" w:space="0" w:color="auto"/>
            </w:tcBorders>
            <w:shd w:val="clear" w:color="auto" w:fill="auto"/>
            <w:vAlign w:val="center"/>
          </w:tcPr>
          <w:p w14:paraId="37926D97" w14:textId="77777777" w:rsidR="00651E52" w:rsidRPr="001256DD" w:rsidRDefault="00651E52" w:rsidP="00AE04B8">
            <w:pPr>
              <w:pStyle w:val="ListParagraph"/>
              <w:ind w:left="360"/>
              <w:rPr>
                <w:rFonts w:ascii="Verdana" w:hAnsi="Verdana" w:cs="Arial"/>
                <w:b/>
                <w:bCs/>
                <w:sz w:val="16"/>
                <w:szCs w:val="16"/>
                <w:lang w:val="fr-FR"/>
              </w:rPr>
            </w:pPr>
          </w:p>
        </w:tc>
        <w:tc>
          <w:tcPr>
            <w:tcW w:w="576" w:type="pct"/>
            <w:tcBorders>
              <w:left w:val="single" w:sz="4" w:space="0" w:color="auto"/>
              <w:right w:val="single" w:sz="4" w:space="0" w:color="auto"/>
            </w:tcBorders>
            <w:shd w:val="clear" w:color="auto" w:fill="auto"/>
            <w:vAlign w:val="center"/>
          </w:tcPr>
          <w:p w14:paraId="07830A7B" w14:textId="77777777" w:rsidR="00651E52" w:rsidRPr="001256DD" w:rsidRDefault="00651E52" w:rsidP="00AE04B8">
            <w:pPr>
              <w:pStyle w:val="ListParagraph"/>
              <w:numPr>
                <w:ilvl w:val="0"/>
                <w:numId w:val="20"/>
              </w:numPr>
              <w:jc w:val="center"/>
              <w:rPr>
                <w:rFonts w:ascii="Verdana" w:hAnsi="Verdana" w:cs="Arial"/>
                <w:b/>
                <w:bCs/>
                <w:sz w:val="16"/>
                <w:szCs w:val="16"/>
                <w:lang w:val="fr-FR"/>
              </w:rPr>
            </w:pPr>
            <w:r w:rsidRPr="001256DD">
              <w:rPr>
                <w:rFonts w:ascii="Verdana" w:hAnsi="Verdana" w:cs="Arial"/>
                <w:bCs/>
                <w:sz w:val="16"/>
                <w:szCs w:val="16"/>
                <w:lang w:val="fr-FR"/>
              </w:rPr>
              <w:t>|___|</w:t>
            </w:r>
          </w:p>
        </w:tc>
      </w:tr>
      <w:tr w:rsidR="00651E52" w:rsidRPr="001256DD" w14:paraId="353CA377" w14:textId="77777777" w:rsidTr="00AE04B8">
        <w:trPr>
          <w:trHeight w:val="397"/>
        </w:trPr>
        <w:tc>
          <w:tcPr>
            <w:tcW w:w="406" w:type="pct"/>
            <w:tcBorders>
              <w:top w:val="single" w:sz="4" w:space="0" w:color="auto"/>
              <w:left w:val="single" w:sz="4" w:space="0" w:color="auto"/>
              <w:bottom w:val="single" w:sz="4" w:space="0" w:color="auto"/>
              <w:right w:val="single" w:sz="4" w:space="0" w:color="auto"/>
            </w:tcBorders>
            <w:shd w:val="clear" w:color="auto" w:fill="D9D9D9"/>
            <w:vAlign w:val="center"/>
          </w:tcPr>
          <w:p w14:paraId="31428D15"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6.16</w:t>
            </w:r>
          </w:p>
        </w:tc>
        <w:tc>
          <w:tcPr>
            <w:tcW w:w="2799" w:type="pct"/>
            <w:gridSpan w:val="8"/>
            <w:tcBorders>
              <w:top w:val="single" w:sz="4" w:space="0" w:color="auto"/>
              <w:left w:val="single" w:sz="4" w:space="0" w:color="auto"/>
              <w:bottom w:val="single" w:sz="4" w:space="0" w:color="auto"/>
              <w:right w:val="single" w:sz="4" w:space="0" w:color="auto"/>
            </w:tcBorders>
            <w:shd w:val="clear" w:color="auto" w:fill="auto"/>
            <w:vAlign w:val="center"/>
          </w:tcPr>
          <w:p w14:paraId="612B2522" w14:textId="0E78A5D4"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 xml:space="preserve">Votre ménage a-t-il eu les semences dont il avait besoin </w:t>
            </w:r>
            <w:r w:rsidR="00A85FDC" w:rsidRPr="001256DD">
              <w:rPr>
                <w:rFonts w:ascii="Verdana" w:hAnsi="Verdana" w:cs="Arial"/>
                <w:bCs/>
                <w:sz w:val="16"/>
                <w:szCs w:val="16"/>
                <w:lang w:val="fr-FR"/>
              </w:rPr>
              <w:t xml:space="preserve">la </w:t>
            </w:r>
            <w:r w:rsidRPr="001256DD">
              <w:rPr>
                <w:rFonts w:ascii="Verdana" w:hAnsi="Verdana" w:cs="Arial"/>
                <w:bCs/>
                <w:sz w:val="16"/>
                <w:szCs w:val="16"/>
                <w:lang w:val="fr-FR"/>
              </w:rPr>
              <w:t xml:space="preserve">saison agricole </w:t>
            </w:r>
            <w:r w:rsidR="00764C77">
              <w:rPr>
                <w:rFonts w:ascii="Verdana" w:hAnsi="Verdana" w:cs="Arial"/>
                <w:bCs/>
                <w:sz w:val="16"/>
                <w:szCs w:val="16"/>
                <w:highlight w:val="yellow"/>
                <w:lang w:val="fr-FR"/>
              </w:rPr>
              <w:t>2019-2020</w:t>
            </w:r>
            <w:r w:rsidR="00A85FDC" w:rsidRPr="001256DD">
              <w:rPr>
                <w:rFonts w:ascii="Verdana" w:hAnsi="Verdana" w:cs="Arial"/>
                <w:bCs/>
                <w:sz w:val="16"/>
                <w:szCs w:val="16"/>
                <w:lang w:val="fr-FR"/>
              </w:rPr>
              <w:t xml:space="preserve"> </w:t>
            </w:r>
            <w:r w:rsidRPr="001256DD">
              <w:rPr>
                <w:rFonts w:ascii="Verdana" w:hAnsi="Verdana" w:cs="Arial"/>
                <w:bCs/>
                <w:sz w:val="16"/>
                <w:szCs w:val="16"/>
                <w:lang w:val="fr-FR"/>
              </w:rPr>
              <w:t>?</w:t>
            </w:r>
          </w:p>
        </w:tc>
        <w:tc>
          <w:tcPr>
            <w:tcW w:w="121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F3C86A2"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Non</w:t>
            </w:r>
            <w:r w:rsidRPr="001256DD">
              <w:rPr>
                <w:rFonts w:ascii="Verdana" w:hAnsi="Verdana"/>
                <w:sz w:val="16"/>
                <w:szCs w:val="16"/>
                <w:lang w:val="fr-FR"/>
              </w:rPr>
              <w:tab/>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Allez à 6.18</w:t>
            </w:r>
            <w:r w:rsidRPr="001256DD">
              <w:rPr>
                <w:rFonts w:ascii="Verdana" w:hAnsi="Verdana"/>
                <w:sz w:val="16"/>
                <w:szCs w:val="16"/>
                <w:lang w:val="fr-FR"/>
              </w:rPr>
              <w:t xml:space="preserve">    </w:t>
            </w:r>
          </w:p>
          <w:p w14:paraId="6005C34D" w14:textId="77777777" w:rsidR="00651E52" w:rsidRPr="001256DD" w:rsidRDefault="00651E52" w:rsidP="00AE04B8">
            <w:pPr>
              <w:rPr>
                <w:rFonts w:ascii="Verdana" w:hAnsi="Verdana" w:cs="Arial"/>
                <w:bCs/>
                <w:sz w:val="16"/>
                <w:szCs w:val="16"/>
                <w:lang w:val="fr-CA"/>
              </w:rPr>
            </w:pPr>
            <w:r w:rsidRPr="001256DD">
              <w:rPr>
                <w:rFonts w:ascii="Verdana" w:hAnsi="Verdana"/>
                <w:b/>
                <w:sz w:val="16"/>
                <w:szCs w:val="16"/>
                <w:lang w:val="fr-FR"/>
              </w:rPr>
              <w:t xml:space="preserve">1 </w:t>
            </w:r>
            <w:r w:rsidRPr="001256DD">
              <w:rPr>
                <w:rFonts w:ascii="Verdana" w:hAnsi="Verdana"/>
                <w:sz w:val="16"/>
                <w:szCs w:val="16"/>
                <w:lang w:val="fr-FR"/>
              </w:rPr>
              <w:t xml:space="preserve">= Oui </w:t>
            </w:r>
          </w:p>
        </w:tc>
        <w:tc>
          <w:tcPr>
            <w:tcW w:w="576" w:type="pct"/>
            <w:tcBorders>
              <w:top w:val="single" w:sz="4" w:space="0" w:color="auto"/>
              <w:left w:val="nil"/>
              <w:bottom w:val="single" w:sz="4" w:space="0" w:color="auto"/>
              <w:right w:val="single" w:sz="4" w:space="0" w:color="auto"/>
            </w:tcBorders>
            <w:shd w:val="clear" w:color="auto" w:fill="auto"/>
            <w:vAlign w:val="center"/>
          </w:tcPr>
          <w:p w14:paraId="582241A1" w14:textId="77777777" w:rsidR="00651E52" w:rsidRPr="001256DD" w:rsidRDefault="00651E52" w:rsidP="00AE04B8">
            <w:pPr>
              <w:jc w:val="center"/>
              <w:rPr>
                <w:rFonts w:ascii="Verdana" w:hAnsi="Verdana" w:cs="Arial"/>
                <w:bCs/>
                <w:sz w:val="16"/>
                <w:szCs w:val="16"/>
                <w:lang w:val="fr-CA"/>
              </w:rPr>
            </w:pPr>
            <w:r w:rsidRPr="001256DD">
              <w:rPr>
                <w:rFonts w:ascii="Verdana" w:hAnsi="Verdana" w:cs="Arial"/>
                <w:bCs/>
                <w:sz w:val="16"/>
                <w:szCs w:val="16"/>
                <w:lang w:val="fr-FR"/>
              </w:rPr>
              <w:t>|___|</w:t>
            </w:r>
          </w:p>
        </w:tc>
      </w:tr>
      <w:tr w:rsidR="00651E52" w:rsidRPr="001256DD" w14:paraId="13AA7EA8" w14:textId="77777777" w:rsidTr="00AE04B8">
        <w:trPr>
          <w:trHeight w:val="397"/>
        </w:trPr>
        <w:tc>
          <w:tcPr>
            <w:tcW w:w="406" w:type="pct"/>
            <w:tcBorders>
              <w:top w:val="single" w:sz="4" w:space="0" w:color="auto"/>
              <w:left w:val="single" w:sz="4" w:space="0" w:color="auto"/>
              <w:bottom w:val="single" w:sz="4" w:space="0" w:color="auto"/>
              <w:right w:val="single" w:sz="4" w:space="0" w:color="auto"/>
            </w:tcBorders>
            <w:shd w:val="clear" w:color="auto" w:fill="D9D9D9"/>
            <w:vAlign w:val="center"/>
          </w:tcPr>
          <w:p w14:paraId="7257EE3C"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lastRenderedPageBreak/>
              <w:t>6.17</w:t>
            </w:r>
          </w:p>
        </w:tc>
        <w:tc>
          <w:tcPr>
            <w:tcW w:w="1645"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5B641E"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Quelle a été votre principale source de semences cette saison agricole ?</w:t>
            </w:r>
          </w:p>
        </w:tc>
        <w:tc>
          <w:tcPr>
            <w:tcW w:w="2374"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771C9129" w14:textId="77777777" w:rsidR="00651E52" w:rsidRPr="001256DD" w:rsidRDefault="00651E52" w:rsidP="00AE04B8">
            <w:pPr>
              <w:rPr>
                <w:rFonts w:ascii="Verdana" w:hAnsi="Verdana" w:cs="Arial"/>
                <w:bCs/>
                <w:sz w:val="16"/>
                <w:szCs w:val="16"/>
                <w:lang w:val="fr-FR"/>
              </w:rPr>
            </w:pPr>
            <w:r w:rsidRPr="001256DD">
              <w:rPr>
                <w:rFonts w:ascii="Verdana" w:hAnsi="Verdana" w:cs="Arial"/>
                <w:bCs/>
                <w:sz w:val="16"/>
                <w:szCs w:val="16"/>
                <w:lang w:val="fr-FR"/>
              </w:rPr>
              <w:t>1=Achat             2=Propre stock     3=Prêt       4=FAO  5=Gouvernement              6=ONG                  7=Don</w:t>
            </w:r>
          </w:p>
        </w:tc>
        <w:tc>
          <w:tcPr>
            <w:tcW w:w="576" w:type="pct"/>
            <w:tcBorders>
              <w:top w:val="single" w:sz="4" w:space="0" w:color="auto"/>
              <w:left w:val="nil"/>
              <w:bottom w:val="single" w:sz="4" w:space="0" w:color="auto"/>
              <w:right w:val="single" w:sz="4" w:space="0" w:color="auto"/>
            </w:tcBorders>
            <w:shd w:val="clear" w:color="auto" w:fill="auto"/>
            <w:vAlign w:val="center"/>
          </w:tcPr>
          <w:p w14:paraId="1DF9CFED"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tc>
      </w:tr>
      <w:tr w:rsidR="00A85FDC" w:rsidRPr="003707AF" w14:paraId="465C9E05" w14:textId="77777777" w:rsidTr="00AE04B8">
        <w:trPr>
          <w:trHeight w:val="397"/>
        </w:trPr>
        <w:tc>
          <w:tcPr>
            <w:tcW w:w="406" w:type="pct"/>
            <w:tcBorders>
              <w:top w:val="single" w:sz="4" w:space="0" w:color="auto"/>
              <w:left w:val="single" w:sz="4" w:space="0" w:color="auto"/>
              <w:bottom w:val="single" w:sz="4" w:space="0" w:color="auto"/>
              <w:right w:val="single" w:sz="4" w:space="0" w:color="auto"/>
            </w:tcBorders>
            <w:shd w:val="clear" w:color="auto" w:fill="D9D9D9"/>
            <w:vAlign w:val="center"/>
          </w:tcPr>
          <w:p w14:paraId="0EC9B86B" w14:textId="77777777" w:rsidR="00A85FDC" w:rsidRPr="001256DD" w:rsidRDefault="00A85FDC" w:rsidP="00AE04B8">
            <w:pPr>
              <w:jc w:val="center"/>
              <w:rPr>
                <w:rFonts w:ascii="Verdana" w:hAnsi="Verdana"/>
                <w:b/>
                <w:sz w:val="16"/>
                <w:szCs w:val="16"/>
                <w:lang w:val="fr-FR"/>
              </w:rPr>
            </w:pPr>
            <w:commentRangeStart w:id="16"/>
            <w:r w:rsidRPr="001256DD">
              <w:rPr>
                <w:rFonts w:ascii="Verdana" w:hAnsi="Verdana"/>
                <w:b/>
                <w:sz w:val="16"/>
                <w:szCs w:val="16"/>
                <w:lang w:val="fr-FR"/>
              </w:rPr>
              <w:t>6.18</w:t>
            </w:r>
            <w:commentRangeEnd w:id="16"/>
            <w:r w:rsidR="00764C77">
              <w:rPr>
                <w:rStyle w:val="CommentReference"/>
              </w:rPr>
              <w:commentReference w:id="16"/>
            </w:r>
          </w:p>
        </w:tc>
        <w:tc>
          <w:tcPr>
            <w:tcW w:w="1645"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B49BFD" w14:textId="77777777" w:rsidR="00A85FDC" w:rsidRPr="001256DD" w:rsidRDefault="00A85FDC" w:rsidP="00AE04B8">
            <w:pPr>
              <w:rPr>
                <w:rFonts w:ascii="Verdana" w:hAnsi="Verdana" w:cs="Arial"/>
                <w:bCs/>
                <w:sz w:val="16"/>
                <w:szCs w:val="16"/>
                <w:lang w:val="fr-FR"/>
              </w:rPr>
            </w:pPr>
            <w:r w:rsidRPr="001256DD">
              <w:rPr>
                <w:rFonts w:ascii="Verdana" w:hAnsi="Verdana" w:cs="Arial"/>
                <w:bCs/>
                <w:sz w:val="16"/>
                <w:szCs w:val="16"/>
                <w:lang w:val="fr-FR"/>
              </w:rPr>
              <w:t xml:space="preserve">Avez-vous accès </w:t>
            </w:r>
            <w:proofErr w:type="spellStart"/>
            <w:r w:rsidRPr="001256DD">
              <w:rPr>
                <w:rFonts w:ascii="Verdana" w:hAnsi="Verdana" w:cs="Arial"/>
                <w:bCs/>
                <w:sz w:val="16"/>
                <w:szCs w:val="16"/>
                <w:lang w:val="fr-FR"/>
              </w:rPr>
              <w:t>a</w:t>
            </w:r>
            <w:proofErr w:type="spellEnd"/>
            <w:r w:rsidRPr="001256DD">
              <w:rPr>
                <w:rFonts w:ascii="Verdana" w:hAnsi="Verdana" w:cs="Arial"/>
                <w:bCs/>
                <w:sz w:val="16"/>
                <w:szCs w:val="16"/>
                <w:lang w:val="fr-FR"/>
              </w:rPr>
              <w:t xml:space="preserve"> un lieu de stockage ?</w:t>
            </w:r>
          </w:p>
        </w:tc>
        <w:tc>
          <w:tcPr>
            <w:tcW w:w="2374"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0AD11ED1" w14:textId="77777777" w:rsidR="00A85FDC" w:rsidRPr="001256DD" w:rsidRDefault="00A85FDC" w:rsidP="00AE04B8">
            <w:pPr>
              <w:rPr>
                <w:rFonts w:ascii="Verdana" w:hAnsi="Verdana" w:cs="Arial"/>
                <w:bCs/>
                <w:sz w:val="16"/>
                <w:szCs w:val="16"/>
                <w:lang w:val="fr-FR"/>
              </w:rPr>
            </w:pPr>
          </w:p>
        </w:tc>
        <w:tc>
          <w:tcPr>
            <w:tcW w:w="576" w:type="pct"/>
            <w:tcBorders>
              <w:top w:val="single" w:sz="4" w:space="0" w:color="auto"/>
              <w:left w:val="nil"/>
              <w:bottom w:val="single" w:sz="4" w:space="0" w:color="auto"/>
              <w:right w:val="single" w:sz="4" w:space="0" w:color="auto"/>
            </w:tcBorders>
            <w:shd w:val="clear" w:color="auto" w:fill="auto"/>
            <w:vAlign w:val="center"/>
          </w:tcPr>
          <w:p w14:paraId="1397EC9A" w14:textId="77777777" w:rsidR="00A85FDC" w:rsidRPr="001256DD" w:rsidRDefault="00A85FDC" w:rsidP="00AE04B8">
            <w:pPr>
              <w:jc w:val="center"/>
              <w:rPr>
                <w:rFonts w:ascii="Verdana" w:hAnsi="Verdana" w:cs="Arial"/>
                <w:bCs/>
                <w:sz w:val="16"/>
                <w:szCs w:val="16"/>
                <w:lang w:val="fr-FR"/>
              </w:rPr>
            </w:pPr>
          </w:p>
        </w:tc>
      </w:tr>
    </w:tbl>
    <w:p w14:paraId="6A2709FE" w14:textId="77777777" w:rsidR="00651E52" w:rsidRPr="001256DD" w:rsidRDefault="00651E52" w:rsidP="00651E52">
      <w:pPr>
        <w:rPr>
          <w:rFonts w:ascii="Verdana" w:hAnsi="Verdana" w:cs="Arial"/>
          <w:bCs/>
          <w:sz w:val="16"/>
          <w:szCs w:val="16"/>
          <w:lang w:val="fr-FR"/>
        </w:rPr>
      </w:pPr>
    </w:p>
    <w:tbl>
      <w:tblPr>
        <w:tblW w:w="537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2364"/>
        <w:gridCol w:w="1269"/>
        <w:gridCol w:w="1568"/>
        <w:gridCol w:w="1526"/>
        <w:gridCol w:w="45"/>
        <w:gridCol w:w="1568"/>
        <w:gridCol w:w="997"/>
        <w:gridCol w:w="991"/>
      </w:tblGrid>
      <w:tr w:rsidR="00651E52" w:rsidRPr="001256DD" w14:paraId="717F64B0" w14:textId="77777777" w:rsidTr="00AE04B8">
        <w:trPr>
          <w:cantSplit/>
          <w:trHeight w:hRule="exac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BFBFBF"/>
            <w:vAlign w:val="center"/>
          </w:tcPr>
          <w:p w14:paraId="76B74FD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VI – POSSESSION DE BÉTAIL</w:t>
            </w:r>
          </w:p>
        </w:tc>
      </w:tr>
      <w:tr w:rsidR="00651E52" w:rsidRPr="001256DD" w14:paraId="42CA4775" w14:textId="77777777" w:rsidTr="001F599C">
        <w:trPr>
          <w:cantSplit/>
          <w:trHeight w:hRule="exact" w:val="432"/>
        </w:trPr>
        <w:tc>
          <w:tcPr>
            <w:tcW w:w="330" w:type="pct"/>
            <w:shd w:val="clear" w:color="auto" w:fill="BFBFBF"/>
            <w:vAlign w:val="center"/>
          </w:tcPr>
          <w:p w14:paraId="3F46B5F0" w14:textId="77777777" w:rsidR="00651E52" w:rsidRPr="001256DD" w:rsidRDefault="00651E52" w:rsidP="00AE04B8">
            <w:pPr>
              <w:jc w:val="center"/>
              <w:rPr>
                <w:rFonts w:eastAsia="MS Mincho" w:cs="Arial"/>
                <w:color w:val="000000"/>
                <w:sz w:val="16"/>
                <w:szCs w:val="16"/>
                <w:lang w:val="fr-FR" w:eastAsia="ja-JP"/>
              </w:rPr>
            </w:pPr>
            <w:r w:rsidRPr="001256DD">
              <w:rPr>
                <w:rFonts w:ascii="Verdana" w:hAnsi="Verdana"/>
                <w:b/>
                <w:sz w:val="16"/>
                <w:szCs w:val="16"/>
                <w:lang w:val="fr-FR"/>
              </w:rPr>
              <w:t>6.18</w:t>
            </w:r>
          </w:p>
        </w:tc>
        <w:tc>
          <w:tcPr>
            <w:tcW w:w="3042" w:type="pct"/>
            <w:gridSpan w:val="4"/>
            <w:tcBorders>
              <w:bottom w:val="single" w:sz="4" w:space="0" w:color="auto"/>
            </w:tcBorders>
            <w:shd w:val="clear" w:color="auto" w:fill="auto"/>
            <w:vAlign w:val="center"/>
          </w:tcPr>
          <w:p w14:paraId="16BE97B9" w14:textId="77777777" w:rsidR="00651E52" w:rsidRPr="001256DD" w:rsidRDefault="00651E52" w:rsidP="00AE04B8">
            <w:pPr>
              <w:rPr>
                <w:color w:val="000000"/>
                <w:sz w:val="16"/>
                <w:szCs w:val="16"/>
                <w:lang w:val="fr-FR"/>
              </w:rPr>
            </w:pPr>
            <w:r w:rsidRPr="001256DD">
              <w:rPr>
                <w:rFonts w:ascii="Verdana" w:hAnsi="Verdana"/>
                <w:sz w:val="16"/>
                <w:szCs w:val="16"/>
                <w:lang w:val="fr-FR"/>
              </w:rPr>
              <w:t>Votre ménage possède-t-il du bétail ?</w:t>
            </w:r>
            <w:r w:rsidRPr="001256DD">
              <w:rPr>
                <w:rFonts w:eastAsia="MS Mincho" w:cs="Arial"/>
                <w:color w:val="000000"/>
                <w:sz w:val="16"/>
                <w:szCs w:val="16"/>
                <w:lang w:val="fr-FR" w:eastAsia="ja-JP"/>
              </w:rPr>
              <w:t xml:space="preserve"> </w:t>
            </w:r>
          </w:p>
        </w:tc>
        <w:tc>
          <w:tcPr>
            <w:tcW w:w="1180" w:type="pct"/>
            <w:gridSpan w:val="3"/>
            <w:tcBorders>
              <w:bottom w:val="single" w:sz="4" w:space="0" w:color="auto"/>
            </w:tcBorders>
            <w:shd w:val="clear" w:color="auto" w:fill="auto"/>
            <w:vAlign w:val="center"/>
          </w:tcPr>
          <w:p w14:paraId="28CF5E63"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0</w:t>
            </w:r>
            <w:r w:rsidRPr="001256DD">
              <w:rPr>
                <w:rFonts w:ascii="Verdana" w:hAnsi="Verdana" w:cs="Arial"/>
                <w:bCs/>
                <w:sz w:val="16"/>
                <w:szCs w:val="16"/>
                <w:lang w:val="fr-FR"/>
              </w:rPr>
              <w:t xml:space="preserve"> = Non</w:t>
            </w:r>
            <w:r w:rsidRPr="001256DD">
              <w:rPr>
                <w:rFonts w:ascii="Verdana" w:hAnsi="Verdana" w:cs="Arial"/>
                <w:b/>
                <w:bCs/>
                <w:sz w:val="16"/>
                <w:szCs w:val="16"/>
                <w:lang w:val="fr-FR"/>
              </w:rPr>
              <w:t xml:space="preserve">  </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Allez </w:t>
            </w:r>
            <w:r w:rsidRPr="001256DD">
              <w:rPr>
                <w:rFonts w:ascii="Verdana" w:hAnsi="Verdana" w:cs="Arial"/>
                <w:b/>
                <w:bCs/>
                <w:sz w:val="16"/>
                <w:szCs w:val="16"/>
                <w:lang w:val="fr-CA"/>
              </w:rPr>
              <w:t>à 6.20</w:t>
            </w:r>
          </w:p>
          <w:p w14:paraId="3664CF10" w14:textId="77777777" w:rsidR="00651E52" w:rsidRPr="001256DD" w:rsidRDefault="00651E52" w:rsidP="00AE04B8">
            <w:pPr>
              <w:rPr>
                <w:rFonts w:ascii="Verdana" w:hAnsi="Verdana" w:cs="Arial"/>
                <w:b/>
                <w:bCs/>
                <w:sz w:val="16"/>
                <w:szCs w:val="16"/>
                <w:lang w:val="fr-FR"/>
              </w:rPr>
            </w:pPr>
            <w:r w:rsidRPr="001256DD">
              <w:rPr>
                <w:rFonts w:ascii="Verdana" w:hAnsi="Verdana" w:cs="Arial"/>
                <w:b/>
                <w:bCs/>
                <w:sz w:val="16"/>
                <w:szCs w:val="16"/>
                <w:lang w:val="fr-FR"/>
              </w:rPr>
              <w:t xml:space="preserve">1 </w:t>
            </w:r>
            <w:r w:rsidRPr="001256DD">
              <w:rPr>
                <w:rFonts w:ascii="Verdana" w:hAnsi="Verdana" w:cs="Arial"/>
                <w:bCs/>
                <w:sz w:val="16"/>
                <w:szCs w:val="16"/>
                <w:lang w:val="fr-FR"/>
              </w:rPr>
              <w:t>=Oui</w:t>
            </w:r>
          </w:p>
        </w:tc>
        <w:tc>
          <w:tcPr>
            <w:tcW w:w="448" w:type="pct"/>
            <w:tcBorders>
              <w:bottom w:val="single" w:sz="4" w:space="0" w:color="auto"/>
            </w:tcBorders>
            <w:shd w:val="clear" w:color="auto" w:fill="auto"/>
            <w:vAlign w:val="center"/>
          </w:tcPr>
          <w:p w14:paraId="54685D25" w14:textId="77777777" w:rsidR="00651E52" w:rsidRPr="001256DD" w:rsidRDefault="00651E52" w:rsidP="00AE04B8">
            <w:pPr>
              <w:jc w:val="center"/>
              <w:rPr>
                <w:color w:val="000000"/>
                <w:sz w:val="16"/>
                <w:szCs w:val="16"/>
                <w:lang w:val="fr-FR"/>
              </w:rPr>
            </w:pPr>
            <w:r w:rsidRPr="001256DD">
              <w:rPr>
                <w:rFonts w:ascii="Verdana" w:hAnsi="Verdana" w:cs="Arial"/>
                <w:bCs/>
                <w:sz w:val="16"/>
                <w:szCs w:val="16"/>
                <w:lang w:val="fr-FR"/>
              </w:rPr>
              <w:t>|___|</w:t>
            </w:r>
          </w:p>
        </w:tc>
      </w:tr>
      <w:tr w:rsidR="00651E52" w:rsidRPr="001256DD" w14:paraId="57A79184" w14:textId="77777777" w:rsidTr="00AE04B8">
        <w:trPr>
          <w:cantSplit/>
          <w:trHeight w:hRule="exact" w:val="620"/>
        </w:trPr>
        <w:tc>
          <w:tcPr>
            <w:tcW w:w="330" w:type="pct"/>
            <w:vMerge w:val="restart"/>
            <w:shd w:val="clear" w:color="auto" w:fill="BFBFBF"/>
            <w:vAlign w:val="center"/>
          </w:tcPr>
          <w:p w14:paraId="6524265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6.19</w:t>
            </w:r>
          </w:p>
        </w:tc>
        <w:tc>
          <w:tcPr>
            <w:tcW w:w="1643" w:type="pct"/>
            <w:gridSpan w:val="2"/>
            <w:shd w:val="clear" w:color="auto" w:fill="auto"/>
            <w:vAlign w:val="center"/>
          </w:tcPr>
          <w:p w14:paraId="36E106AB" w14:textId="77777777" w:rsidR="00651E52" w:rsidRPr="001256DD" w:rsidRDefault="00651E52" w:rsidP="00AE04B8">
            <w:pPr>
              <w:rPr>
                <w:rFonts w:ascii="Verdana" w:hAnsi="Verdana" w:cs="Arial"/>
                <w:bCs/>
                <w:sz w:val="16"/>
                <w:szCs w:val="16"/>
                <w:lang w:val="fr-FR"/>
              </w:rPr>
            </w:pPr>
            <w:r w:rsidRPr="001256DD">
              <w:rPr>
                <w:rFonts w:ascii="Verdana" w:hAnsi="Verdana"/>
                <w:sz w:val="16"/>
                <w:szCs w:val="16"/>
                <w:lang w:val="fr-FR"/>
              </w:rPr>
              <w:t>Si oui, combien de ces animaux votre ménage possède-t-</w:t>
            </w:r>
            <w:proofErr w:type="gramStart"/>
            <w:r w:rsidRPr="001256DD">
              <w:rPr>
                <w:rFonts w:ascii="Verdana" w:hAnsi="Verdana"/>
                <w:sz w:val="16"/>
                <w:szCs w:val="16"/>
                <w:lang w:val="fr-FR"/>
              </w:rPr>
              <w:t>il?</w:t>
            </w:r>
            <w:proofErr w:type="gramEnd"/>
          </w:p>
        </w:tc>
        <w:tc>
          <w:tcPr>
            <w:tcW w:w="709" w:type="pct"/>
            <w:shd w:val="clear" w:color="auto" w:fill="auto"/>
            <w:vAlign w:val="center"/>
          </w:tcPr>
          <w:p w14:paraId="71C9A722"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Actuellement</w:t>
            </w:r>
          </w:p>
        </w:tc>
        <w:tc>
          <w:tcPr>
            <w:tcW w:w="710" w:type="pct"/>
            <w:gridSpan w:val="2"/>
            <w:shd w:val="clear" w:color="auto" w:fill="auto"/>
            <w:vAlign w:val="center"/>
          </w:tcPr>
          <w:p w14:paraId="601DBB76"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L’année dernière à la même période</w:t>
            </w:r>
          </w:p>
        </w:tc>
        <w:tc>
          <w:tcPr>
            <w:tcW w:w="709" w:type="pct"/>
            <w:shd w:val="clear" w:color="auto" w:fill="auto"/>
            <w:vAlign w:val="center"/>
          </w:tcPr>
          <w:p w14:paraId="6FAD7E4C"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Femelle actuelle</w:t>
            </w:r>
          </w:p>
        </w:tc>
        <w:tc>
          <w:tcPr>
            <w:tcW w:w="899" w:type="pct"/>
            <w:gridSpan w:val="2"/>
            <w:shd w:val="clear" w:color="auto" w:fill="auto"/>
            <w:vAlign w:val="center"/>
          </w:tcPr>
          <w:p w14:paraId="6DD3210B"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Femelle l’année dernière</w:t>
            </w:r>
          </w:p>
        </w:tc>
      </w:tr>
      <w:tr w:rsidR="00651E52" w:rsidRPr="001256DD" w14:paraId="780664D9" w14:textId="77777777" w:rsidTr="00AE04B8">
        <w:trPr>
          <w:cantSplit/>
          <w:trHeight w:hRule="exact" w:val="327"/>
        </w:trPr>
        <w:tc>
          <w:tcPr>
            <w:tcW w:w="330" w:type="pct"/>
            <w:vMerge/>
            <w:shd w:val="clear" w:color="auto" w:fill="BFBFBF"/>
            <w:vAlign w:val="center"/>
          </w:tcPr>
          <w:p w14:paraId="52864BCB" w14:textId="77777777" w:rsidR="00651E52" w:rsidRPr="001256DD" w:rsidRDefault="00651E52" w:rsidP="00AE04B8">
            <w:pPr>
              <w:jc w:val="center"/>
              <w:rPr>
                <w:rFonts w:ascii="Verdana" w:hAnsi="Verdana"/>
                <w:b/>
                <w:sz w:val="16"/>
                <w:szCs w:val="16"/>
                <w:lang w:val="fr-FR"/>
              </w:rPr>
            </w:pPr>
          </w:p>
        </w:tc>
        <w:tc>
          <w:tcPr>
            <w:tcW w:w="1643" w:type="pct"/>
            <w:gridSpan w:val="2"/>
            <w:shd w:val="clear" w:color="auto" w:fill="auto"/>
            <w:vAlign w:val="center"/>
          </w:tcPr>
          <w:p w14:paraId="05169898"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 Bovins</w:t>
            </w:r>
            <w:r w:rsidR="0099010B" w:rsidRPr="001256DD">
              <w:rPr>
                <w:rFonts w:ascii="Verdana" w:hAnsi="Verdana"/>
                <w:sz w:val="16"/>
                <w:szCs w:val="16"/>
                <w:lang w:val="fr-FR"/>
              </w:rPr>
              <w:t xml:space="preserve"> (famille de </w:t>
            </w:r>
          </w:p>
        </w:tc>
        <w:tc>
          <w:tcPr>
            <w:tcW w:w="709" w:type="pct"/>
            <w:shd w:val="clear" w:color="auto" w:fill="auto"/>
            <w:vAlign w:val="center"/>
          </w:tcPr>
          <w:p w14:paraId="4EE8BDA2" w14:textId="77777777" w:rsidR="00651E52" w:rsidRPr="001256DD" w:rsidRDefault="00651E52" w:rsidP="00AE04B8">
            <w:pPr>
              <w:jc w:val="center"/>
            </w:pPr>
            <w:r w:rsidRPr="001256DD">
              <w:rPr>
                <w:rFonts w:ascii="Verdana" w:hAnsi="Verdana" w:cs="Arial"/>
                <w:bCs/>
                <w:sz w:val="16"/>
                <w:szCs w:val="16"/>
                <w:lang w:val="fr-FR"/>
              </w:rPr>
              <w:t>|___||___||___|</w:t>
            </w:r>
          </w:p>
          <w:p w14:paraId="51BFD574" w14:textId="77777777" w:rsidR="00651E52" w:rsidRPr="001256DD" w:rsidRDefault="00651E52" w:rsidP="00AE04B8">
            <w:pPr>
              <w:jc w:val="center"/>
            </w:pPr>
          </w:p>
        </w:tc>
        <w:tc>
          <w:tcPr>
            <w:tcW w:w="710" w:type="pct"/>
            <w:gridSpan w:val="2"/>
            <w:shd w:val="clear" w:color="auto" w:fill="auto"/>
            <w:vAlign w:val="center"/>
          </w:tcPr>
          <w:p w14:paraId="476CA8AB" w14:textId="77777777" w:rsidR="00651E52" w:rsidRPr="001256DD" w:rsidRDefault="00651E52" w:rsidP="00AE04B8">
            <w:pPr>
              <w:jc w:val="center"/>
            </w:pPr>
            <w:r w:rsidRPr="001256DD">
              <w:rPr>
                <w:rFonts w:ascii="Verdana" w:hAnsi="Verdana" w:cs="Arial"/>
                <w:bCs/>
                <w:sz w:val="16"/>
                <w:szCs w:val="16"/>
                <w:lang w:val="fr-FR"/>
              </w:rPr>
              <w:t>|___||___||___|</w:t>
            </w:r>
          </w:p>
          <w:p w14:paraId="2E8F86AF" w14:textId="77777777" w:rsidR="00651E52" w:rsidRPr="001256DD" w:rsidRDefault="00651E52" w:rsidP="00AE04B8">
            <w:pPr>
              <w:jc w:val="center"/>
            </w:pPr>
          </w:p>
        </w:tc>
        <w:tc>
          <w:tcPr>
            <w:tcW w:w="709" w:type="pct"/>
            <w:shd w:val="clear" w:color="auto" w:fill="auto"/>
            <w:vAlign w:val="center"/>
          </w:tcPr>
          <w:p w14:paraId="532EA3E4" w14:textId="77777777" w:rsidR="00651E52" w:rsidRPr="001256DD" w:rsidRDefault="00651E52" w:rsidP="00AE04B8">
            <w:pPr>
              <w:jc w:val="center"/>
            </w:pPr>
            <w:r w:rsidRPr="001256DD">
              <w:rPr>
                <w:rFonts w:ascii="Verdana" w:hAnsi="Verdana" w:cs="Arial"/>
                <w:bCs/>
                <w:sz w:val="16"/>
                <w:szCs w:val="16"/>
                <w:lang w:val="fr-FR"/>
              </w:rPr>
              <w:t>|___||___||___|</w:t>
            </w:r>
          </w:p>
          <w:p w14:paraId="3F524422" w14:textId="77777777" w:rsidR="00651E52" w:rsidRPr="001256DD" w:rsidRDefault="00651E52" w:rsidP="00AE04B8">
            <w:pPr>
              <w:jc w:val="center"/>
            </w:pPr>
          </w:p>
        </w:tc>
        <w:tc>
          <w:tcPr>
            <w:tcW w:w="899" w:type="pct"/>
            <w:gridSpan w:val="2"/>
            <w:shd w:val="clear" w:color="auto" w:fill="auto"/>
            <w:vAlign w:val="center"/>
          </w:tcPr>
          <w:p w14:paraId="520CB22E" w14:textId="77777777" w:rsidR="00651E52" w:rsidRPr="001256DD" w:rsidRDefault="00651E52" w:rsidP="00AE04B8">
            <w:pPr>
              <w:jc w:val="center"/>
            </w:pPr>
            <w:r w:rsidRPr="001256DD">
              <w:rPr>
                <w:rFonts w:ascii="Verdana" w:hAnsi="Verdana" w:cs="Arial"/>
                <w:bCs/>
                <w:sz w:val="16"/>
                <w:szCs w:val="16"/>
                <w:lang w:val="fr-FR"/>
              </w:rPr>
              <w:t>|___||___||___|</w:t>
            </w:r>
          </w:p>
          <w:p w14:paraId="4C1C62C8" w14:textId="77777777" w:rsidR="00651E52" w:rsidRPr="001256DD" w:rsidRDefault="00651E52" w:rsidP="00AE04B8">
            <w:pPr>
              <w:jc w:val="center"/>
            </w:pPr>
          </w:p>
        </w:tc>
      </w:tr>
      <w:tr w:rsidR="00651E52" w:rsidRPr="001256DD" w14:paraId="75B41858" w14:textId="77777777" w:rsidTr="00AE04B8">
        <w:trPr>
          <w:cantSplit/>
          <w:trHeight w:hRule="exact" w:val="275"/>
        </w:trPr>
        <w:tc>
          <w:tcPr>
            <w:tcW w:w="330" w:type="pct"/>
            <w:vMerge/>
            <w:shd w:val="clear" w:color="auto" w:fill="BFBFBF"/>
            <w:vAlign w:val="center"/>
          </w:tcPr>
          <w:p w14:paraId="2857E300" w14:textId="77777777" w:rsidR="00651E52" w:rsidRPr="001256DD" w:rsidRDefault="00651E52" w:rsidP="00AE04B8">
            <w:pPr>
              <w:jc w:val="center"/>
              <w:rPr>
                <w:rFonts w:ascii="Verdana" w:hAnsi="Verdana"/>
                <w:b/>
                <w:sz w:val="16"/>
                <w:szCs w:val="16"/>
                <w:lang w:val="fr-FR"/>
              </w:rPr>
            </w:pPr>
          </w:p>
        </w:tc>
        <w:tc>
          <w:tcPr>
            <w:tcW w:w="1643" w:type="pct"/>
            <w:gridSpan w:val="2"/>
            <w:shd w:val="clear" w:color="auto" w:fill="auto"/>
            <w:vAlign w:val="center"/>
          </w:tcPr>
          <w:p w14:paraId="4EAC4EBE"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b. Ovins</w:t>
            </w:r>
          </w:p>
        </w:tc>
        <w:tc>
          <w:tcPr>
            <w:tcW w:w="709" w:type="pct"/>
            <w:shd w:val="clear" w:color="auto" w:fill="auto"/>
            <w:vAlign w:val="center"/>
          </w:tcPr>
          <w:p w14:paraId="43559D66" w14:textId="77777777" w:rsidR="00651E52" w:rsidRPr="001256DD" w:rsidRDefault="00651E52" w:rsidP="00AE04B8">
            <w:pPr>
              <w:jc w:val="center"/>
            </w:pPr>
            <w:r w:rsidRPr="001256DD">
              <w:rPr>
                <w:rFonts w:ascii="Verdana" w:hAnsi="Verdana" w:cs="Arial"/>
                <w:bCs/>
                <w:sz w:val="16"/>
                <w:szCs w:val="16"/>
                <w:lang w:val="fr-FR"/>
              </w:rPr>
              <w:t>|___||___||___|</w:t>
            </w:r>
          </w:p>
          <w:p w14:paraId="46842BBE" w14:textId="77777777" w:rsidR="00651E52" w:rsidRPr="001256DD" w:rsidRDefault="00651E52" w:rsidP="00AE04B8">
            <w:pPr>
              <w:jc w:val="center"/>
            </w:pPr>
          </w:p>
        </w:tc>
        <w:tc>
          <w:tcPr>
            <w:tcW w:w="710" w:type="pct"/>
            <w:gridSpan w:val="2"/>
            <w:shd w:val="clear" w:color="auto" w:fill="auto"/>
            <w:vAlign w:val="center"/>
          </w:tcPr>
          <w:p w14:paraId="578F021F" w14:textId="77777777" w:rsidR="00651E52" w:rsidRPr="001256DD" w:rsidRDefault="00651E52" w:rsidP="00AE04B8">
            <w:pPr>
              <w:jc w:val="center"/>
            </w:pPr>
            <w:r w:rsidRPr="001256DD">
              <w:rPr>
                <w:rFonts w:ascii="Verdana" w:hAnsi="Verdana" w:cs="Arial"/>
                <w:bCs/>
                <w:sz w:val="16"/>
                <w:szCs w:val="16"/>
                <w:lang w:val="fr-FR"/>
              </w:rPr>
              <w:t>|___||___||___|</w:t>
            </w:r>
          </w:p>
          <w:p w14:paraId="245140E5" w14:textId="77777777" w:rsidR="00651E52" w:rsidRPr="001256DD" w:rsidRDefault="00651E52" w:rsidP="00AE04B8">
            <w:pPr>
              <w:jc w:val="center"/>
            </w:pPr>
          </w:p>
        </w:tc>
        <w:tc>
          <w:tcPr>
            <w:tcW w:w="709" w:type="pct"/>
            <w:shd w:val="clear" w:color="auto" w:fill="auto"/>
            <w:vAlign w:val="center"/>
          </w:tcPr>
          <w:p w14:paraId="5C335EAA" w14:textId="77777777" w:rsidR="00651E52" w:rsidRPr="001256DD" w:rsidRDefault="00651E52" w:rsidP="00AE04B8">
            <w:pPr>
              <w:jc w:val="center"/>
            </w:pPr>
            <w:r w:rsidRPr="001256DD">
              <w:rPr>
                <w:rFonts w:ascii="Verdana" w:hAnsi="Verdana" w:cs="Arial"/>
                <w:bCs/>
                <w:sz w:val="16"/>
                <w:szCs w:val="16"/>
                <w:lang w:val="fr-FR"/>
              </w:rPr>
              <w:t>|___||___||___|</w:t>
            </w:r>
          </w:p>
          <w:p w14:paraId="39C398EB" w14:textId="77777777" w:rsidR="00651E52" w:rsidRPr="001256DD" w:rsidRDefault="00651E52" w:rsidP="00AE04B8">
            <w:pPr>
              <w:jc w:val="center"/>
            </w:pPr>
          </w:p>
        </w:tc>
        <w:tc>
          <w:tcPr>
            <w:tcW w:w="899" w:type="pct"/>
            <w:gridSpan w:val="2"/>
            <w:shd w:val="clear" w:color="auto" w:fill="auto"/>
            <w:vAlign w:val="center"/>
          </w:tcPr>
          <w:p w14:paraId="1FCE3E33" w14:textId="77777777" w:rsidR="00651E52" w:rsidRPr="001256DD" w:rsidRDefault="00651E52" w:rsidP="00AE04B8">
            <w:pPr>
              <w:jc w:val="center"/>
            </w:pPr>
            <w:r w:rsidRPr="001256DD">
              <w:rPr>
                <w:rFonts w:ascii="Verdana" w:hAnsi="Verdana" w:cs="Arial"/>
                <w:bCs/>
                <w:sz w:val="16"/>
                <w:szCs w:val="16"/>
                <w:lang w:val="fr-FR"/>
              </w:rPr>
              <w:t>|___||___||___|</w:t>
            </w:r>
          </w:p>
          <w:p w14:paraId="4634E14D" w14:textId="77777777" w:rsidR="00651E52" w:rsidRPr="001256DD" w:rsidRDefault="00651E52" w:rsidP="00AE04B8">
            <w:pPr>
              <w:jc w:val="center"/>
            </w:pPr>
          </w:p>
        </w:tc>
      </w:tr>
      <w:tr w:rsidR="00651E52" w:rsidRPr="001256DD" w14:paraId="63DB12ED" w14:textId="77777777" w:rsidTr="00AE04B8">
        <w:trPr>
          <w:cantSplit/>
          <w:trHeight w:hRule="exact" w:val="279"/>
        </w:trPr>
        <w:tc>
          <w:tcPr>
            <w:tcW w:w="330" w:type="pct"/>
            <w:vMerge/>
            <w:shd w:val="clear" w:color="auto" w:fill="BFBFBF"/>
            <w:vAlign w:val="center"/>
          </w:tcPr>
          <w:p w14:paraId="1916CBDA" w14:textId="77777777" w:rsidR="00651E52" w:rsidRPr="001256DD" w:rsidRDefault="00651E52" w:rsidP="00AE04B8">
            <w:pPr>
              <w:jc w:val="center"/>
              <w:rPr>
                <w:rFonts w:ascii="Verdana" w:hAnsi="Verdana"/>
                <w:b/>
                <w:sz w:val="16"/>
                <w:szCs w:val="16"/>
                <w:lang w:val="fr-FR"/>
              </w:rPr>
            </w:pPr>
          </w:p>
        </w:tc>
        <w:tc>
          <w:tcPr>
            <w:tcW w:w="1643" w:type="pct"/>
            <w:gridSpan w:val="2"/>
            <w:shd w:val="clear" w:color="auto" w:fill="auto"/>
            <w:vAlign w:val="center"/>
          </w:tcPr>
          <w:p w14:paraId="1A97229E"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c. Caprins (famille de cabris, chèvres)</w:t>
            </w:r>
          </w:p>
        </w:tc>
        <w:tc>
          <w:tcPr>
            <w:tcW w:w="709" w:type="pct"/>
            <w:shd w:val="clear" w:color="auto" w:fill="auto"/>
            <w:vAlign w:val="center"/>
          </w:tcPr>
          <w:p w14:paraId="3317D89F" w14:textId="77777777" w:rsidR="00651E52" w:rsidRPr="001256DD" w:rsidRDefault="00651E52" w:rsidP="00AE04B8">
            <w:pPr>
              <w:jc w:val="center"/>
            </w:pPr>
            <w:r w:rsidRPr="001256DD">
              <w:rPr>
                <w:rFonts w:ascii="Verdana" w:hAnsi="Verdana" w:cs="Arial"/>
                <w:bCs/>
                <w:sz w:val="16"/>
                <w:szCs w:val="16"/>
                <w:lang w:val="fr-FR"/>
              </w:rPr>
              <w:t>|___||___||___|</w:t>
            </w:r>
          </w:p>
          <w:p w14:paraId="34DE21B5" w14:textId="77777777" w:rsidR="00651E52" w:rsidRPr="001256DD" w:rsidRDefault="00651E52" w:rsidP="00AE04B8">
            <w:pPr>
              <w:jc w:val="center"/>
            </w:pPr>
          </w:p>
        </w:tc>
        <w:tc>
          <w:tcPr>
            <w:tcW w:w="710" w:type="pct"/>
            <w:gridSpan w:val="2"/>
            <w:shd w:val="clear" w:color="auto" w:fill="auto"/>
            <w:vAlign w:val="center"/>
          </w:tcPr>
          <w:p w14:paraId="48BFDD58" w14:textId="77777777" w:rsidR="00651E52" w:rsidRPr="001256DD" w:rsidRDefault="00651E52" w:rsidP="00AE04B8">
            <w:pPr>
              <w:jc w:val="center"/>
            </w:pPr>
            <w:r w:rsidRPr="001256DD">
              <w:rPr>
                <w:rFonts w:ascii="Verdana" w:hAnsi="Verdana" w:cs="Arial"/>
                <w:bCs/>
                <w:sz w:val="16"/>
                <w:szCs w:val="16"/>
                <w:lang w:val="fr-FR"/>
              </w:rPr>
              <w:t>|___||___||___|</w:t>
            </w:r>
          </w:p>
          <w:p w14:paraId="039B427A" w14:textId="77777777" w:rsidR="00651E52" w:rsidRPr="001256DD" w:rsidRDefault="00651E52" w:rsidP="00AE04B8">
            <w:pPr>
              <w:jc w:val="center"/>
            </w:pPr>
          </w:p>
        </w:tc>
        <w:tc>
          <w:tcPr>
            <w:tcW w:w="709" w:type="pct"/>
            <w:shd w:val="clear" w:color="auto" w:fill="auto"/>
            <w:vAlign w:val="center"/>
          </w:tcPr>
          <w:p w14:paraId="7651FD10" w14:textId="77777777" w:rsidR="00651E52" w:rsidRPr="001256DD" w:rsidRDefault="00651E52" w:rsidP="00AE04B8">
            <w:pPr>
              <w:jc w:val="center"/>
            </w:pPr>
            <w:r w:rsidRPr="001256DD">
              <w:rPr>
                <w:rFonts w:ascii="Verdana" w:hAnsi="Verdana" w:cs="Arial"/>
                <w:bCs/>
                <w:sz w:val="16"/>
                <w:szCs w:val="16"/>
                <w:lang w:val="fr-FR"/>
              </w:rPr>
              <w:t>|___||___||___|</w:t>
            </w:r>
          </w:p>
          <w:p w14:paraId="4266383D" w14:textId="77777777" w:rsidR="00651E52" w:rsidRPr="001256DD" w:rsidRDefault="00651E52" w:rsidP="00AE04B8">
            <w:pPr>
              <w:jc w:val="center"/>
            </w:pPr>
          </w:p>
        </w:tc>
        <w:tc>
          <w:tcPr>
            <w:tcW w:w="899" w:type="pct"/>
            <w:gridSpan w:val="2"/>
            <w:shd w:val="clear" w:color="auto" w:fill="auto"/>
            <w:vAlign w:val="center"/>
          </w:tcPr>
          <w:p w14:paraId="66884583" w14:textId="77777777" w:rsidR="00651E52" w:rsidRPr="001256DD" w:rsidRDefault="00651E52" w:rsidP="00AE04B8">
            <w:pPr>
              <w:jc w:val="center"/>
            </w:pPr>
            <w:r w:rsidRPr="001256DD">
              <w:rPr>
                <w:rFonts w:ascii="Verdana" w:hAnsi="Verdana" w:cs="Arial"/>
                <w:bCs/>
                <w:sz w:val="16"/>
                <w:szCs w:val="16"/>
                <w:lang w:val="fr-FR"/>
              </w:rPr>
              <w:t>|___||___||___|</w:t>
            </w:r>
          </w:p>
          <w:p w14:paraId="14DFAC20" w14:textId="77777777" w:rsidR="00651E52" w:rsidRPr="001256DD" w:rsidRDefault="00651E52" w:rsidP="00AE04B8">
            <w:pPr>
              <w:jc w:val="center"/>
            </w:pPr>
          </w:p>
        </w:tc>
      </w:tr>
      <w:tr w:rsidR="00651E52" w:rsidRPr="001256DD" w14:paraId="12DC9A17" w14:textId="77777777" w:rsidTr="00AE04B8">
        <w:trPr>
          <w:cantSplit/>
          <w:trHeight w:hRule="exact" w:val="412"/>
        </w:trPr>
        <w:tc>
          <w:tcPr>
            <w:tcW w:w="330" w:type="pct"/>
            <w:vMerge/>
            <w:shd w:val="clear" w:color="auto" w:fill="BFBFBF"/>
            <w:vAlign w:val="center"/>
          </w:tcPr>
          <w:p w14:paraId="6671FCFD" w14:textId="77777777" w:rsidR="00651E52" w:rsidRPr="001256DD" w:rsidRDefault="00651E52" w:rsidP="00AE04B8">
            <w:pPr>
              <w:jc w:val="center"/>
              <w:rPr>
                <w:rFonts w:ascii="Verdana" w:hAnsi="Verdana"/>
                <w:b/>
                <w:sz w:val="16"/>
                <w:szCs w:val="16"/>
                <w:lang w:val="fr-FR"/>
              </w:rPr>
            </w:pPr>
          </w:p>
        </w:tc>
        <w:tc>
          <w:tcPr>
            <w:tcW w:w="1643" w:type="pct"/>
            <w:gridSpan w:val="2"/>
            <w:shd w:val="clear" w:color="auto" w:fill="auto"/>
            <w:vAlign w:val="center"/>
          </w:tcPr>
          <w:p w14:paraId="3E036F85" w14:textId="77777777" w:rsidR="00651E52" w:rsidRPr="001256DD" w:rsidRDefault="001F599C" w:rsidP="00AE04B8">
            <w:pPr>
              <w:rPr>
                <w:rFonts w:ascii="Verdana" w:hAnsi="Verdana"/>
                <w:sz w:val="16"/>
                <w:szCs w:val="16"/>
                <w:lang w:val="fr-FR"/>
              </w:rPr>
            </w:pPr>
            <w:r w:rsidRPr="001256DD">
              <w:rPr>
                <w:rFonts w:ascii="Verdana" w:hAnsi="Verdana"/>
                <w:sz w:val="16"/>
                <w:szCs w:val="16"/>
                <w:lang w:val="fr-FR"/>
              </w:rPr>
              <w:t>d</w:t>
            </w:r>
            <w:r w:rsidR="00651E52" w:rsidRPr="001256DD">
              <w:rPr>
                <w:rFonts w:ascii="Verdana" w:hAnsi="Verdana"/>
                <w:sz w:val="16"/>
                <w:szCs w:val="16"/>
                <w:lang w:val="fr-FR"/>
              </w:rPr>
              <w:t>. Porcins</w:t>
            </w:r>
          </w:p>
        </w:tc>
        <w:tc>
          <w:tcPr>
            <w:tcW w:w="709" w:type="pct"/>
            <w:shd w:val="clear" w:color="auto" w:fill="auto"/>
            <w:vAlign w:val="center"/>
          </w:tcPr>
          <w:p w14:paraId="24DA1397"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c>
          <w:tcPr>
            <w:tcW w:w="710" w:type="pct"/>
            <w:gridSpan w:val="2"/>
            <w:shd w:val="clear" w:color="auto" w:fill="auto"/>
            <w:vAlign w:val="center"/>
          </w:tcPr>
          <w:p w14:paraId="5D2E4C43"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c>
          <w:tcPr>
            <w:tcW w:w="709" w:type="pct"/>
            <w:shd w:val="clear" w:color="auto" w:fill="auto"/>
            <w:vAlign w:val="center"/>
          </w:tcPr>
          <w:p w14:paraId="5430A052"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c>
          <w:tcPr>
            <w:tcW w:w="899" w:type="pct"/>
            <w:gridSpan w:val="2"/>
            <w:shd w:val="clear" w:color="auto" w:fill="auto"/>
            <w:vAlign w:val="center"/>
          </w:tcPr>
          <w:p w14:paraId="68835EE6"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r>
      <w:tr w:rsidR="00651E52" w:rsidRPr="001256DD" w14:paraId="0FB7E317" w14:textId="77777777" w:rsidTr="00AE04B8">
        <w:trPr>
          <w:cantSplit/>
          <w:trHeight w:hRule="exact" w:val="412"/>
        </w:trPr>
        <w:tc>
          <w:tcPr>
            <w:tcW w:w="330" w:type="pct"/>
            <w:vMerge/>
            <w:shd w:val="clear" w:color="auto" w:fill="BFBFBF"/>
            <w:vAlign w:val="center"/>
          </w:tcPr>
          <w:p w14:paraId="3410137D" w14:textId="77777777" w:rsidR="00651E52" w:rsidRPr="001256DD" w:rsidRDefault="00651E52" w:rsidP="00AE04B8">
            <w:pPr>
              <w:jc w:val="center"/>
              <w:rPr>
                <w:rFonts w:ascii="Verdana" w:hAnsi="Verdana"/>
                <w:b/>
                <w:sz w:val="16"/>
                <w:szCs w:val="16"/>
                <w:lang w:val="fr-FR"/>
              </w:rPr>
            </w:pPr>
          </w:p>
        </w:tc>
        <w:tc>
          <w:tcPr>
            <w:tcW w:w="1643" w:type="pct"/>
            <w:gridSpan w:val="2"/>
            <w:shd w:val="clear" w:color="auto" w:fill="auto"/>
            <w:vAlign w:val="center"/>
          </w:tcPr>
          <w:p w14:paraId="67C85F8D" w14:textId="77777777" w:rsidR="00651E52" w:rsidRPr="001256DD" w:rsidRDefault="001F599C" w:rsidP="00AE04B8">
            <w:pPr>
              <w:rPr>
                <w:rFonts w:ascii="Verdana" w:hAnsi="Verdana"/>
                <w:sz w:val="16"/>
                <w:szCs w:val="16"/>
                <w:lang w:val="fr-FR"/>
              </w:rPr>
            </w:pPr>
            <w:r w:rsidRPr="001256DD">
              <w:rPr>
                <w:rFonts w:ascii="Verdana" w:hAnsi="Verdana"/>
                <w:sz w:val="16"/>
                <w:szCs w:val="16"/>
                <w:lang w:val="fr-FR"/>
              </w:rPr>
              <w:t>e</w:t>
            </w:r>
            <w:r w:rsidR="00651E52" w:rsidRPr="001256DD">
              <w:rPr>
                <w:rFonts w:ascii="Verdana" w:hAnsi="Verdana"/>
                <w:sz w:val="16"/>
                <w:szCs w:val="16"/>
                <w:lang w:val="fr-FR"/>
              </w:rPr>
              <w:t>. Volailles</w:t>
            </w:r>
          </w:p>
        </w:tc>
        <w:tc>
          <w:tcPr>
            <w:tcW w:w="709" w:type="pct"/>
            <w:shd w:val="clear" w:color="auto" w:fill="auto"/>
            <w:vAlign w:val="center"/>
          </w:tcPr>
          <w:p w14:paraId="0D068675"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c>
          <w:tcPr>
            <w:tcW w:w="710" w:type="pct"/>
            <w:gridSpan w:val="2"/>
            <w:shd w:val="clear" w:color="auto" w:fill="auto"/>
            <w:vAlign w:val="center"/>
          </w:tcPr>
          <w:p w14:paraId="4E60EF00"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c>
          <w:tcPr>
            <w:tcW w:w="709" w:type="pct"/>
            <w:shd w:val="clear" w:color="auto" w:fill="auto"/>
            <w:vAlign w:val="center"/>
          </w:tcPr>
          <w:p w14:paraId="77BDAB30"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c>
          <w:tcPr>
            <w:tcW w:w="899" w:type="pct"/>
            <w:gridSpan w:val="2"/>
            <w:shd w:val="clear" w:color="auto" w:fill="auto"/>
            <w:vAlign w:val="center"/>
          </w:tcPr>
          <w:p w14:paraId="425D489F" w14:textId="77777777" w:rsidR="00651E52" w:rsidRPr="001256DD" w:rsidRDefault="00651E52" w:rsidP="00AE04B8">
            <w:pPr>
              <w:jc w:val="center"/>
              <w:rPr>
                <w:lang w:val="fr-FR"/>
              </w:rPr>
            </w:pPr>
            <w:r w:rsidRPr="001256DD">
              <w:rPr>
                <w:rFonts w:ascii="Verdana" w:hAnsi="Verdana" w:cs="Arial"/>
                <w:bCs/>
                <w:sz w:val="16"/>
                <w:szCs w:val="16"/>
                <w:lang w:val="fr-FR"/>
              </w:rPr>
              <w:t>|___||___||___|</w:t>
            </w:r>
          </w:p>
        </w:tc>
      </w:tr>
      <w:tr w:rsidR="00651E52" w:rsidRPr="001256DD" w14:paraId="1CF4CF33" w14:textId="77777777" w:rsidTr="00AE04B8">
        <w:trPr>
          <w:cantSplit/>
          <w:trHeight w:hRule="exact" w:val="412"/>
        </w:trPr>
        <w:tc>
          <w:tcPr>
            <w:tcW w:w="330" w:type="pct"/>
            <w:vMerge/>
            <w:shd w:val="clear" w:color="auto" w:fill="BFBFBF"/>
            <w:vAlign w:val="center"/>
          </w:tcPr>
          <w:p w14:paraId="1C8FAF57" w14:textId="77777777" w:rsidR="00651E52" w:rsidRPr="001256DD" w:rsidRDefault="00651E52" w:rsidP="00AE04B8">
            <w:pPr>
              <w:jc w:val="center"/>
              <w:rPr>
                <w:rFonts w:ascii="Verdana" w:hAnsi="Verdana"/>
                <w:b/>
                <w:sz w:val="16"/>
                <w:szCs w:val="16"/>
                <w:lang w:val="fr-FR"/>
              </w:rPr>
            </w:pPr>
          </w:p>
        </w:tc>
        <w:tc>
          <w:tcPr>
            <w:tcW w:w="1643" w:type="pct"/>
            <w:gridSpan w:val="2"/>
            <w:shd w:val="clear" w:color="auto" w:fill="auto"/>
            <w:vAlign w:val="center"/>
          </w:tcPr>
          <w:p w14:paraId="4F46691B" w14:textId="77777777" w:rsidR="00651E52" w:rsidRPr="001256DD" w:rsidRDefault="001F599C" w:rsidP="00AE04B8">
            <w:pPr>
              <w:rPr>
                <w:rFonts w:ascii="Verdana" w:hAnsi="Verdana"/>
                <w:sz w:val="16"/>
                <w:szCs w:val="16"/>
                <w:lang w:val="fr-FR"/>
              </w:rPr>
            </w:pPr>
            <w:r w:rsidRPr="001256DD">
              <w:rPr>
                <w:rFonts w:ascii="Verdana" w:hAnsi="Verdana"/>
                <w:sz w:val="16"/>
                <w:szCs w:val="16"/>
                <w:lang w:val="fr-FR"/>
              </w:rPr>
              <w:t>f</w:t>
            </w:r>
            <w:r w:rsidR="00651E52" w:rsidRPr="001256DD">
              <w:rPr>
                <w:rFonts w:ascii="Verdana" w:hAnsi="Verdana"/>
                <w:sz w:val="16"/>
                <w:szCs w:val="16"/>
                <w:lang w:val="fr-FR"/>
              </w:rPr>
              <w:t>. Autre (à préciser) : ________________</w:t>
            </w:r>
          </w:p>
        </w:tc>
        <w:tc>
          <w:tcPr>
            <w:tcW w:w="709" w:type="pct"/>
            <w:shd w:val="clear" w:color="auto" w:fill="auto"/>
            <w:vAlign w:val="center"/>
          </w:tcPr>
          <w:p w14:paraId="5B3B1C1B" w14:textId="77777777" w:rsidR="00651E52" w:rsidRPr="001256DD" w:rsidRDefault="00651E52" w:rsidP="00AE04B8">
            <w:pPr>
              <w:jc w:val="center"/>
            </w:pPr>
            <w:r w:rsidRPr="001256DD">
              <w:rPr>
                <w:rFonts w:ascii="Verdana" w:hAnsi="Verdana" w:cs="Arial"/>
                <w:bCs/>
                <w:sz w:val="16"/>
                <w:szCs w:val="16"/>
                <w:lang w:val="fr-FR"/>
              </w:rPr>
              <w:t>|___||___||___|</w:t>
            </w:r>
          </w:p>
        </w:tc>
        <w:tc>
          <w:tcPr>
            <w:tcW w:w="710" w:type="pct"/>
            <w:gridSpan w:val="2"/>
            <w:shd w:val="clear" w:color="auto" w:fill="auto"/>
            <w:vAlign w:val="center"/>
          </w:tcPr>
          <w:p w14:paraId="05B215D9" w14:textId="77777777" w:rsidR="00651E52" w:rsidRPr="001256DD" w:rsidRDefault="00651E52" w:rsidP="00AE04B8">
            <w:pPr>
              <w:jc w:val="center"/>
            </w:pPr>
            <w:r w:rsidRPr="001256DD">
              <w:rPr>
                <w:rFonts w:ascii="Verdana" w:hAnsi="Verdana" w:cs="Arial"/>
                <w:bCs/>
                <w:sz w:val="16"/>
                <w:szCs w:val="16"/>
                <w:lang w:val="fr-FR"/>
              </w:rPr>
              <w:t>|___||___||___|</w:t>
            </w:r>
          </w:p>
        </w:tc>
        <w:tc>
          <w:tcPr>
            <w:tcW w:w="709" w:type="pct"/>
            <w:shd w:val="clear" w:color="auto" w:fill="auto"/>
            <w:vAlign w:val="center"/>
          </w:tcPr>
          <w:p w14:paraId="1BFCD7BD" w14:textId="77777777" w:rsidR="00651E52" w:rsidRPr="001256DD" w:rsidRDefault="00651E52" w:rsidP="00AE04B8">
            <w:pPr>
              <w:jc w:val="center"/>
            </w:pPr>
            <w:r w:rsidRPr="001256DD">
              <w:rPr>
                <w:rFonts w:ascii="Verdana" w:hAnsi="Verdana" w:cs="Arial"/>
                <w:bCs/>
                <w:sz w:val="16"/>
                <w:szCs w:val="16"/>
                <w:lang w:val="fr-FR"/>
              </w:rPr>
              <w:t>|___||___||___|</w:t>
            </w:r>
          </w:p>
        </w:tc>
        <w:tc>
          <w:tcPr>
            <w:tcW w:w="899" w:type="pct"/>
            <w:gridSpan w:val="2"/>
            <w:shd w:val="clear" w:color="auto" w:fill="auto"/>
            <w:vAlign w:val="center"/>
          </w:tcPr>
          <w:p w14:paraId="4DED2016" w14:textId="77777777" w:rsidR="00651E52" w:rsidRPr="001256DD" w:rsidRDefault="00651E52" w:rsidP="00AE04B8">
            <w:pPr>
              <w:jc w:val="center"/>
            </w:pPr>
            <w:r w:rsidRPr="001256DD">
              <w:rPr>
                <w:rFonts w:ascii="Verdana" w:hAnsi="Verdana" w:cs="Arial"/>
                <w:bCs/>
                <w:sz w:val="16"/>
                <w:szCs w:val="16"/>
                <w:lang w:val="fr-FR"/>
              </w:rPr>
              <w:t>|___||___||___|</w:t>
            </w:r>
          </w:p>
        </w:tc>
      </w:tr>
      <w:tr w:rsidR="00651E52" w:rsidRPr="001256DD" w14:paraId="7A9CA7C4" w14:textId="77777777" w:rsidTr="001F599C">
        <w:trPr>
          <w:cantSplit/>
          <w:trHeight w:val="860"/>
        </w:trPr>
        <w:tc>
          <w:tcPr>
            <w:tcW w:w="330" w:type="pct"/>
            <w:vMerge w:val="restart"/>
            <w:shd w:val="clear" w:color="auto" w:fill="BFBFBF"/>
            <w:vAlign w:val="center"/>
          </w:tcPr>
          <w:p w14:paraId="76BD9DE2"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6.20</w:t>
            </w:r>
          </w:p>
        </w:tc>
        <w:tc>
          <w:tcPr>
            <w:tcW w:w="1069" w:type="pct"/>
            <w:vMerge w:val="restart"/>
            <w:shd w:val="clear" w:color="auto" w:fill="auto"/>
            <w:vAlign w:val="center"/>
          </w:tcPr>
          <w:p w14:paraId="635ED671" w14:textId="77777777" w:rsidR="00651E52" w:rsidRPr="001256DD" w:rsidRDefault="00651E52" w:rsidP="00AE04B8">
            <w:pPr>
              <w:rPr>
                <w:rFonts w:ascii="Verdana" w:hAnsi="Verdana" w:cs="Arial"/>
                <w:bCs/>
                <w:sz w:val="16"/>
                <w:szCs w:val="16"/>
                <w:lang w:val="fr-FR"/>
              </w:rPr>
            </w:pPr>
            <w:r w:rsidRPr="001256DD">
              <w:rPr>
                <w:rFonts w:ascii="Verdana" w:hAnsi="Verdana"/>
                <w:sz w:val="16"/>
                <w:szCs w:val="16"/>
                <w:lang w:val="fr-FR"/>
              </w:rPr>
              <w:t xml:space="preserve">Quelles sont actuellement les </w:t>
            </w:r>
            <w:r w:rsidRPr="001256DD">
              <w:rPr>
                <w:rFonts w:ascii="Verdana" w:hAnsi="Verdana"/>
                <w:b/>
                <w:sz w:val="16"/>
                <w:szCs w:val="16"/>
                <w:lang w:val="fr-FR"/>
              </w:rPr>
              <w:t>2 principales</w:t>
            </w:r>
            <w:r w:rsidRPr="001256DD">
              <w:rPr>
                <w:rFonts w:ascii="Verdana" w:hAnsi="Verdana"/>
                <w:sz w:val="16"/>
                <w:szCs w:val="16"/>
                <w:lang w:val="fr-FR"/>
              </w:rPr>
              <w:t xml:space="preserve"> contraintes rencontrées par votre ménage pour la possession du bétail par ordre d’importance ?</w:t>
            </w:r>
          </w:p>
        </w:tc>
        <w:tc>
          <w:tcPr>
            <w:tcW w:w="3153" w:type="pct"/>
            <w:gridSpan w:val="6"/>
            <w:vMerge w:val="restart"/>
            <w:shd w:val="clear" w:color="auto" w:fill="auto"/>
            <w:vAlign w:val="center"/>
          </w:tcPr>
          <w:p w14:paraId="4855AA41"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1</w:t>
            </w:r>
            <w:r w:rsidRPr="001256DD">
              <w:rPr>
                <w:rFonts w:ascii="Verdana" w:hAnsi="Verdana" w:cs="Arial"/>
                <w:bCs/>
                <w:sz w:val="16"/>
                <w:szCs w:val="16"/>
                <w:lang w:val="fr-FR"/>
              </w:rPr>
              <w:t xml:space="preserve"> = Manque des moyens financiers pour acheter des animaux</w:t>
            </w:r>
          </w:p>
          <w:p w14:paraId="19716D76"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2</w:t>
            </w:r>
            <w:r w:rsidRPr="001256DD">
              <w:rPr>
                <w:rFonts w:ascii="Verdana" w:hAnsi="Verdana" w:cs="Arial"/>
                <w:bCs/>
                <w:sz w:val="16"/>
                <w:szCs w:val="16"/>
                <w:lang w:val="fr-FR"/>
              </w:rPr>
              <w:t xml:space="preserve"> =</w:t>
            </w:r>
            <w:r w:rsidRPr="001256DD">
              <w:rPr>
                <w:rFonts w:ascii="Verdana" w:hAnsi="Verdana"/>
                <w:bCs/>
                <w:color w:val="000000"/>
                <w:sz w:val="16"/>
                <w:szCs w:val="16"/>
                <w:lang w:val="fr-FR"/>
              </w:rPr>
              <w:t xml:space="preserve"> </w:t>
            </w:r>
            <w:r w:rsidRPr="001256DD">
              <w:rPr>
                <w:rFonts w:ascii="Verdana" w:hAnsi="Verdana" w:cs="Arial"/>
                <w:bCs/>
                <w:sz w:val="16"/>
                <w:szCs w:val="16"/>
                <w:lang w:val="fr-FR"/>
              </w:rPr>
              <w:t>Problèmes d’intrants vétérinaires (service, médicaments, etc.)</w:t>
            </w:r>
          </w:p>
          <w:p w14:paraId="2F810649"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3</w:t>
            </w:r>
            <w:r w:rsidRPr="001256DD">
              <w:rPr>
                <w:rFonts w:ascii="Verdana" w:hAnsi="Verdana" w:cs="Arial"/>
                <w:bCs/>
                <w:sz w:val="16"/>
                <w:szCs w:val="16"/>
                <w:lang w:val="fr-FR"/>
              </w:rPr>
              <w:t xml:space="preserve"> = Problèmes d’abreuvement et d’alimentation (eau et pâturage)</w:t>
            </w:r>
          </w:p>
          <w:p w14:paraId="03DADDC3" w14:textId="77777777" w:rsidR="00651E52" w:rsidRPr="001256DD" w:rsidRDefault="00651E52" w:rsidP="00AE04B8">
            <w:pPr>
              <w:rPr>
                <w:rFonts w:ascii="Verdana" w:hAnsi="Verdana" w:cs="Arial"/>
                <w:bCs/>
                <w:sz w:val="16"/>
                <w:szCs w:val="16"/>
                <w:lang w:val="fr-CA"/>
              </w:rPr>
            </w:pPr>
            <w:r w:rsidRPr="001256DD">
              <w:rPr>
                <w:rFonts w:ascii="Verdana" w:hAnsi="Verdana" w:cs="Arial"/>
                <w:b/>
                <w:bCs/>
                <w:sz w:val="16"/>
                <w:szCs w:val="16"/>
                <w:lang w:val="fr-FR"/>
              </w:rPr>
              <w:t>4</w:t>
            </w:r>
            <w:r w:rsidRPr="001256DD">
              <w:rPr>
                <w:rFonts w:ascii="Verdana" w:hAnsi="Verdana" w:cs="Arial"/>
                <w:bCs/>
                <w:sz w:val="16"/>
                <w:szCs w:val="16"/>
                <w:lang w:val="fr-FR"/>
              </w:rPr>
              <w:t xml:space="preserve"> = Manque de débouché pour commercialiser (manque de </w:t>
            </w:r>
            <w:r w:rsidRPr="001256DD">
              <w:rPr>
                <w:rFonts w:ascii="Verdana" w:hAnsi="Verdana" w:cs="Arial"/>
                <w:bCs/>
                <w:sz w:val="16"/>
                <w:szCs w:val="16"/>
                <w:lang w:val="fr-CA"/>
              </w:rPr>
              <w:t>marché)</w:t>
            </w:r>
          </w:p>
          <w:p w14:paraId="7E7A4100"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5</w:t>
            </w:r>
            <w:r w:rsidRPr="001256DD">
              <w:rPr>
                <w:rFonts w:ascii="Verdana" w:hAnsi="Verdana" w:cs="Arial"/>
                <w:bCs/>
                <w:sz w:val="16"/>
                <w:szCs w:val="16"/>
                <w:lang w:val="fr-FR"/>
              </w:rPr>
              <w:t xml:space="preserve"> = Problèmes zoo-sanitaires (fréquence des maladies)</w:t>
            </w:r>
          </w:p>
          <w:p w14:paraId="331CA1ED"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6</w:t>
            </w:r>
            <w:r w:rsidRPr="001256DD">
              <w:rPr>
                <w:rFonts w:ascii="Verdana" w:hAnsi="Verdana" w:cs="Arial"/>
                <w:bCs/>
                <w:sz w:val="16"/>
                <w:szCs w:val="16"/>
                <w:lang w:val="fr-FR"/>
              </w:rPr>
              <w:t xml:space="preserve"> = Vol/Pillage/Insécurité</w:t>
            </w:r>
          </w:p>
          <w:p w14:paraId="6C7CBD90"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7</w:t>
            </w:r>
            <w:r w:rsidRPr="001256DD">
              <w:rPr>
                <w:rFonts w:ascii="Verdana" w:hAnsi="Verdana" w:cs="Arial"/>
                <w:bCs/>
                <w:sz w:val="16"/>
                <w:szCs w:val="16"/>
                <w:lang w:val="fr-FR"/>
              </w:rPr>
              <w:t xml:space="preserve"> = Manque de main d’œuvre pour s’occuper des animaux </w:t>
            </w:r>
          </w:p>
          <w:p w14:paraId="08812D8F"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8=</w:t>
            </w:r>
            <w:r w:rsidRPr="001256DD">
              <w:rPr>
                <w:rFonts w:ascii="Verdana" w:hAnsi="Verdana" w:cs="Arial"/>
                <w:bCs/>
                <w:sz w:val="16"/>
                <w:szCs w:val="16"/>
                <w:lang w:val="fr-FR"/>
              </w:rPr>
              <w:t>Autre (à préciser) : _____________________</w:t>
            </w:r>
          </w:p>
          <w:p w14:paraId="5EBD7E52"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9</w:t>
            </w:r>
            <w:r w:rsidR="0099010B" w:rsidRPr="001256DD">
              <w:rPr>
                <w:rFonts w:ascii="Verdana" w:hAnsi="Verdana" w:cs="Arial"/>
                <w:b/>
                <w:bCs/>
                <w:sz w:val="16"/>
                <w:szCs w:val="16"/>
                <w:lang w:val="fr-FR"/>
              </w:rPr>
              <w:t>9</w:t>
            </w:r>
            <w:r w:rsidRPr="001256DD">
              <w:rPr>
                <w:rFonts w:ascii="Verdana" w:hAnsi="Verdana" w:cs="Arial"/>
                <w:b/>
                <w:bCs/>
                <w:sz w:val="16"/>
                <w:szCs w:val="16"/>
                <w:lang w:val="fr-FR"/>
              </w:rPr>
              <w:t xml:space="preserve"> </w:t>
            </w:r>
            <w:r w:rsidRPr="001256DD">
              <w:rPr>
                <w:rFonts w:ascii="Verdana" w:hAnsi="Verdana" w:cs="Arial"/>
                <w:bCs/>
                <w:sz w:val="16"/>
                <w:szCs w:val="16"/>
                <w:lang w:val="fr-FR"/>
              </w:rPr>
              <w:t>= Aucune contrainte</w:t>
            </w:r>
          </w:p>
        </w:tc>
        <w:tc>
          <w:tcPr>
            <w:tcW w:w="448" w:type="pct"/>
            <w:shd w:val="clear" w:color="auto" w:fill="auto"/>
            <w:vAlign w:val="center"/>
          </w:tcPr>
          <w:p w14:paraId="26A3F28C"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a.</w:t>
            </w:r>
            <w:r w:rsidRPr="001256DD">
              <w:rPr>
                <w:rFonts w:ascii="Verdana" w:hAnsi="Verdana" w:cs="Arial"/>
                <w:bCs/>
                <w:sz w:val="16"/>
                <w:szCs w:val="16"/>
                <w:lang w:val="fr-FR"/>
              </w:rPr>
              <w:t xml:space="preserve"> |___|</w:t>
            </w:r>
          </w:p>
        </w:tc>
      </w:tr>
      <w:tr w:rsidR="00651E52" w:rsidRPr="001256DD" w14:paraId="02F1FB5A" w14:textId="77777777" w:rsidTr="001F599C">
        <w:trPr>
          <w:cantSplit/>
          <w:trHeight w:hRule="exact" w:val="860"/>
        </w:trPr>
        <w:tc>
          <w:tcPr>
            <w:tcW w:w="330" w:type="pct"/>
            <w:vMerge/>
            <w:shd w:val="clear" w:color="auto" w:fill="BFBFBF"/>
            <w:vAlign w:val="center"/>
          </w:tcPr>
          <w:p w14:paraId="66DD1245" w14:textId="77777777" w:rsidR="00651E52" w:rsidRPr="001256DD" w:rsidRDefault="00651E52" w:rsidP="00AE04B8">
            <w:pPr>
              <w:jc w:val="center"/>
              <w:rPr>
                <w:rFonts w:ascii="Verdana" w:hAnsi="Verdana"/>
                <w:b/>
                <w:sz w:val="16"/>
                <w:szCs w:val="16"/>
                <w:lang w:val="fr-FR"/>
              </w:rPr>
            </w:pPr>
          </w:p>
        </w:tc>
        <w:tc>
          <w:tcPr>
            <w:tcW w:w="1069" w:type="pct"/>
            <w:vMerge/>
            <w:tcBorders>
              <w:bottom w:val="single" w:sz="4" w:space="0" w:color="auto"/>
            </w:tcBorders>
            <w:shd w:val="clear" w:color="auto" w:fill="auto"/>
            <w:vAlign w:val="center"/>
          </w:tcPr>
          <w:p w14:paraId="4A12DBE0" w14:textId="77777777" w:rsidR="00651E52" w:rsidRPr="001256DD" w:rsidRDefault="00651E52" w:rsidP="00AE04B8">
            <w:pPr>
              <w:rPr>
                <w:rFonts w:ascii="Verdana" w:hAnsi="Verdana"/>
                <w:sz w:val="16"/>
                <w:szCs w:val="16"/>
                <w:lang w:val="fr-FR"/>
              </w:rPr>
            </w:pPr>
          </w:p>
        </w:tc>
        <w:tc>
          <w:tcPr>
            <w:tcW w:w="3153" w:type="pct"/>
            <w:gridSpan w:val="6"/>
            <w:vMerge/>
            <w:tcBorders>
              <w:bottom w:val="single" w:sz="4" w:space="0" w:color="auto"/>
            </w:tcBorders>
            <w:shd w:val="clear" w:color="auto" w:fill="auto"/>
            <w:vAlign w:val="center"/>
          </w:tcPr>
          <w:p w14:paraId="5089EF0D" w14:textId="77777777" w:rsidR="00651E52" w:rsidRPr="001256DD" w:rsidRDefault="00651E52" w:rsidP="00AE04B8">
            <w:pPr>
              <w:rPr>
                <w:rFonts w:ascii="Verdana" w:hAnsi="Verdana" w:cs="Arial"/>
                <w:b/>
                <w:bCs/>
                <w:sz w:val="16"/>
                <w:szCs w:val="16"/>
                <w:lang w:val="fr-FR"/>
              </w:rPr>
            </w:pPr>
          </w:p>
        </w:tc>
        <w:tc>
          <w:tcPr>
            <w:tcW w:w="448" w:type="pct"/>
            <w:tcBorders>
              <w:bottom w:val="single" w:sz="4" w:space="0" w:color="auto"/>
            </w:tcBorders>
            <w:shd w:val="clear" w:color="auto" w:fill="auto"/>
            <w:vAlign w:val="center"/>
          </w:tcPr>
          <w:p w14:paraId="56A494EC"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
                <w:bCs/>
                <w:sz w:val="16"/>
                <w:szCs w:val="16"/>
                <w:lang w:val="fr-FR"/>
              </w:rPr>
              <w:t>b.</w:t>
            </w:r>
            <w:r w:rsidRPr="001256DD">
              <w:rPr>
                <w:rFonts w:ascii="Verdana" w:hAnsi="Verdana" w:cs="Arial"/>
                <w:bCs/>
                <w:sz w:val="16"/>
                <w:szCs w:val="16"/>
                <w:lang w:val="fr-FR"/>
              </w:rPr>
              <w:t xml:space="preserve"> |___|</w:t>
            </w:r>
          </w:p>
        </w:tc>
      </w:tr>
    </w:tbl>
    <w:p w14:paraId="18446877" w14:textId="77777777" w:rsidR="00651E52" w:rsidRPr="001256DD" w:rsidRDefault="00651E52" w:rsidP="00651E52">
      <w:pPr>
        <w:rPr>
          <w:rFonts w:ascii="Verdana" w:hAnsi="Verdana" w:cs="Arial"/>
          <w:bCs/>
          <w:sz w:val="16"/>
          <w:szCs w:val="16"/>
          <w:lang w:val="fr-FR"/>
        </w:rPr>
      </w:pPr>
    </w:p>
    <w:p w14:paraId="13685CA0" w14:textId="77777777" w:rsidR="00651E52" w:rsidRPr="001256DD" w:rsidRDefault="00651E52" w:rsidP="00651E52">
      <w:pPr>
        <w:rPr>
          <w:sz w:val="12"/>
          <w:szCs w:val="12"/>
          <w:lang w:val="fr-FR"/>
        </w:rPr>
      </w:pPr>
    </w:p>
    <w:tbl>
      <w:tblPr>
        <w:tblW w:w="5377"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2052"/>
        <w:gridCol w:w="1238"/>
        <w:gridCol w:w="281"/>
        <w:gridCol w:w="1446"/>
        <w:gridCol w:w="520"/>
        <w:gridCol w:w="1044"/>
        <w:gridCol w:w="1132"/>
        <w:gridCol w:w="1121"/>
        <w:gridCol w:w="1426"/>
      </w:tblGrid>
      <w:tr w:rsidR="00651E52" w:rsidRPr="001256DD" w14:paraId="578AC8E6" w14:textId="77777777" w:rsidTr="00AE04B8">
        <w:trPr>
          <w:trHeight w:val="279"/>
        </w:trPr>
        <w:tc>
          <w:tcPr>
            <w:tcW w:w="5000" w:type="pct"/>
            <w:gridSpan w:val="10"/>
            <w:shd w:val="clear" w:color="auto" w:fill="BFBFBF"/>
          </w:tcPr>
          <w:p w14:paraId="25B623DE"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VII – SOURCES DE REVENUS</w:t>
            </w:r>
          </w:p>
        </w:tc>
      </w:tr>
      <w:tr w:rsidR="00651E52" w:rsidRPr="001256DD" w14:paraId="3ACA957B" w14:textId="77777777" w:rsidTr="00AE04B8">
        <w:trPr>
          <w:trHeight w:val="375"/>
        </w:trPr>
        <w:tc>
          <w:tcPr>
            <w:tcW w:w="1288" w:type="pct"/>
            <w:gridSpan w:val="2"/>
            <w:tcBorders>
              <w:bottom w:val="single" w:sz="4" w:space="0" w:color="auto"/>
            </w:tcBorders>
            <w:shd w:val="clear" w:color="auto" w:fill="FFFFFF" w:themeFill="background1"/>
            <w:vAlign w:val="center"/>
          </w:tcPr>
          <w:p w14:paraId="024A03D0" w14:textId="77777777" w:rsidR="00651E52" w:rsidRPr="001256DD" w:rsidRDefault="00651E52" w:rsidP="00AE04B8">
            <w:pPr>
              <w:rPr>
                <w:rFonts w:ascii="Verdana" w:hAnsi="Verdana" w:cs="Arial"/>
                <w:b/>
                <w:sz w:val="16"/>
                <w:szCs w:val="16"/>
                <w:lang w:val="fr-FR"/>
              </w:rPr>
            </w:pPr>
            <w:r w:rsidRPr="001256DD">
              <w:rPr>
                <w:rFonts w:ascii="Verdana" w:hAnsi="Verdana"/>
                <w:b/>
                <w:sz w:val="16"/>
                <w:szCs w:val="16"/>
                <w:lang w:val="fr-FR"/>
              </w:rPr>
              <w:t xml:space="preserve">7.1 </w:t>
            </w:r>
            <w:r w:rsidRPr="001256DD">
              <w:rPr>
                <w:rFonts w:ascii="Verdana" w:hAnsi="Verdana" w:cs="Arial"/>
                <w:sz w:val="16"/>
                <w:szCs w:val="16"/>
                <w:lang w:val="fr-FR"/>
              </w:rPr>
              <w:t xml:space="preserve">Par </w:t>
            </w:r>
            <w:r w:rsidRPr="001256DD">
              <w:rPr>
                <w:rFonts w:ascii="Verdana" w:hAnsi="Verdana" w:cs="Arial"/>
                <w:b/>
                <w:sz w:val="16"/>
                <w:szCs w:val="16"/>
                <w:lang w:val="fr-FR"/>
              </w:rPr>
              <w:t>ordre</w:t>
            </w:r>
          </w:p>
          <w:p w14:paraId="6C80F762" w14:textId="77777777" w:rsidR="00651E52" w:rsidRPr="001256DD" w:rsidRDefault="00651E52" w:rsidP="00AE04B8">
            <w:pPr>
              <w:rPr>
                <w:rFonts w:ascii="Verdana" w:hAnsi="Verdana" w:cs="Arial"/>
                <w:sz w:val="16"/>
                <w:szCs w:val="16"/>
                <w:lang w:val="fr-FR"/>
              </w:rPr>
            </w:pPr>
            <w:proofErr w:type="gramStart"/>
            <w:r w:rsidRPr="001256DD">
              <w:rPr>
                <w:rFonts w:ascii="Verdana" w:hAnsi="Verdana" w:cs="Arial"/>
                <w:b/>
                <w:sz w:val="16"/>
                <w:szCs w:val="16"/>
                <w:lang w:val="fr-FR"/>
              </w:rPr>
              <w:t>d’importance</w:t>
            </w:r>
            <w:proofErr w:type="gramEnd"/>
            <w:r w:rsidRPr="001256DD">
              <w:rPr>
                <w:rFonts w:ascii="Verdana" w:hAnsi="Verdana" w:cs="Arial"/>
                <w:sz w:val="16"/>
                <w:szCs w:val="16"/>
                <w:lang w:val="fr-FR"/>
              </w:rPr>
              <w:t>, quelles sont les 2 principales activités/sources génératrices de revenus de votre ménage?</w:t>
            </w:r>
          </w:p>
          <w:p w14:paraId="2A9F6CFB" w14:textId="77777777" w:rsidR="00651E52" w:rsidRPr="001256DD" w:rsidRDefault="00651E52" w:rsidP="00AE04B8">
            <w:pPr>
              <w:rPr>
                <w:rFonts w:ascii="Verdana" w:hAnsi="Verdana" w:cs="Arial"/>
                <w:b/>
                <w:bCs/>
                <w:sz w:val="14"/>
                <w:szCs w:val="14"/>
                <w:lang w:val="fr-FR"/>
              </w:rPr>
            </w:pPr>
            <w:r w:rsidRPr="001256DD">
              <w:rPr>
                <w:rFonts w:ascii="Verdana" w:hAnsi="Verdana" w:cs="Arial"/>
                <w:sz w:val="16"/>
                <w:szCs w:val="16"/>
                <w:lang w:val="fr-FR"/>
              </w:rPr>
              <w:t>(Utiliser code des activités)</w:t>
            </w:r>
          </w:p>
        </w:tc>
        <w:tc>
          <w:tcPr>
            <w:tcW w:w="1341" w:type="pct"/>
            <w:gridSpan w:val="3"/>
            <w:tcBorders>
              <w:bottom w:val="single" w:sz="4" w:space="0" w:color="auto"/>
            </w:tcBorders>
            <w:shd w:val="clear" w:color="auto" w:fill="FFFFFF"/>
            <w:vAlign w:val="center"/>
          </w:tcPr>
          <w:p w14:paraId="4124A5D6" w14:textId="77777777" w:rsidR="00651E52" w:rsidRPr="001256DD" w:rsidRDefault="00651E52" w:rsidP="00AE04B8">
            <w:pPr>
              <w:rPr>
                <w:rFonts w:ascii="Verdana" w:hAnsi="Verdana" w:cs="Arial"/>
                <w:b/>
                <w:color w:val="FF0000"/>
                <w:sz w:val="16"/>
                <w:szCs w:val="16"/>
                <w:lang w:val="fr-FR"/>
              </w:rPr>
            </w:pPr>
            <w:r w:rsidRPr="001256DD">
              <w:rPr>
                <w:rFonts w:ascii="Verdana" w:hAnsi="Verdana" w:cs="Arial"/>
                <w:b/>
                <w:sz w:val="16"/>
                <w:szCs w:val="16"/>
                <w:lang w:val="fr-FR"/>
              </w:rPr>
              <w:t>7.2</w:t>
            </w:r>
            <w:r w:rsidRPr="001256DD">
              <w:rPr>
                <w:rFonts w:ascii="Verdana" w:hAnsi="Verdana" w:cs="Arial"/>
                <w:sz w:val="16"/>
                <w:szCs w:val="16"/>
                <w:lang w:val="fr-FR"/>
              </w:rPr>
              <w:t xml:space="preserve"> Quelle est la contribution relative (%) de cette activité/source dans l’ensemble des revenus du ménage ?</w:t>
            </w:r>
          </w:p>
        </w:tc>
        <w:tc>
          <w:tcPr>
            <w:tcW w:w="707" w:type="pct"/>
            <w:gridSpan w:val="2"/>
            <w:tcBorders>
              <w:bottom w:val="single" w:sz="4" w:space="0" w:color="auto"/>
            </w:tcBorders>
            <w:shd w:val="clear" w:color="auto" w:fill="FFFFFF" w:themeFill="background1"/>
            <w:vAlign w:val="center"/>
          </w:tcPr>
          <w:p w14:paraId="35FAD59D" w14:textId="77777777" w:rsidR="00651E52" w:rsidRPr="001256DD" w:rsidRDefault="00651E52" w:rsidP="00AE04B8">
            <w:pPr>
              <w:rPr>
                <w:rFonts w:ascii="Verdana" w:hAnsi="Verdana" w:cs="Arial"/>
                <w:sz w:val="16"/>
                <w:szCs w:val="16"/>
                <w:lang w:val="fr-FR"/>
              </w:rPr>
            </w:pPr>
            <w:r w:rsidRPr="001256DD">
              <w:rPr>
                <w:rFonts w:ascii="Verdana" w:hAnsi="Verdana" w:cs="Arial"/>
                <w:b/>
                <w:sz w:val="16"/>
                <w:szCs w:val="16"/>
                <w:lang w:val="fr-FR"/>
              </w:rPr>
              <w:t>7.3</w:t>
            </w:r>
            <w:r w:rsidRPr="001256DD">
              <w:rPr>
                <w:rFonts w:ascii="Verdana" w:hAnsi="Verdana" w:cs="Arial"/>
                <w:sz w:val="16"/>
                <w:szCs w:val="16"/>
                <w:lang w:val="fr-FR"/>
              </w:rPr>
              <w:t xml:space="preserve"> Qui participe à ces activités ? </w:t>
            </w:r>
          </w:p>
          <w:p w14:paraId="72E1BDD3" w14:textId="77777777" w:rsidR="00651E52" w:rsidRPr="001256DD" w:rsidRDefault="00651E52" w:rsidP="00AE04B8">
            <w:pPr>
              <w:jc w:val="center"/>
              <w:rPr>
                <w:rFonts w:ascii="Verdana" w:hAnsi="Verdana" w:cs="Arial"/>
                <w:sz w:val="16"/>
                <w:szCs w:val="16"/>
                <w:lang w:val="fr-FR"/>
              </w:rPr>
            </w:pPr>
          </w:p>
          <w:p w14:paraId="593C4707" w14:textId="77777777" w:rsidR="00651E52" w:rsidRPr="001256DD" w:rsidRDefault="00651E52" w:rsidP="00AE04B8">
            <w:pPr>
              <w:jc w:val="center"/>
              <w:rPr>
                <w:rFonts w:ascii="Verdana" w:hAnsi="Verdana" w:cs="Arial"/>
                <w:sz w:val="16"/>
                <w:szCs w:val="16"/>
                <w:lang w:val="fr-FR"/>
              </w:rPr>
            </w:pPr>
            <w:r w:rsidRPr="001256DD">
              <w:rPr>
                <w:rFonts w:ascii="Verdana" w:hAnsi="Verdana" w:cs="Arial"/>
                <w:sz w:val="16"/>
                <w:szCs w:val="16"/>
                <w:lang w:val="fr-FR"/>
              </w:rPr>
              <w:t>(Utiliser code des participants)</w:t>
            </w:r>
          </w:p>
        </w:tc>
        <w:tc>
          <w:tcPr>
            <w:tcW w:w="512" w:type="pct"/>
            <w:shd w:val="clear" w:color="auto" w:fill="auto"/>
            <w:vAlign w:val="center"/>
          </w:tcPr>
          <w:p w14:paraId="787DCFA6" w14:textId="77777777" w:rsidR="00651E52" w:rsidRPr="001256DD" w:rsidRDefault="00651E52" w:rsidP="00AE04B8">
            <w:pPr>
              <w:autoSpaceDE w:val="0"/>
              <w:autoSpaceDN w:val="0"/>
              <w:adjustRightInd w:val="0"/>
              <w:rPr>
                <w:rFonts w:ascii="Verdana" w:hAnsi="Verdana" w:cs="Arial"/>
                <w:sz w:val="16"/>
                <w:szCs w:val="16"/>
                <w:lang w:val="fr-FR"/>
              </w:rPr>
            </w:pPr>
            <w:r w:rsidRPr="001256DD">
              <w:rPr>
                <w:rFonts w:ascii="Verdana" w:hAnsi="Verdana" w:cs="Arial"/>
                <w:b/>
                <w:sz w:val="16"/>
                <w:szCs w:val="16"/>
                <w:lang w:val="fr-FR"/>
              </w:rPr>
              <w:t>7.4</w:t>
            </w:r>
            <w:r w:rsidRPr="001256DD">
              <w:rPr>
                <w:rFonts w:ascii="Verdana" w:hAnsi="Verdana" w:cs="Arial"/>
                <w:sz w:val="16"/>
                <w:szCs w:val="16"/>
                <w:lang w:val="fr-FR"/>
              </w:rPr>
              <w:t xml:space="preserve"> Qui est chargé de gérer ces ressources dans le </w:t>
            </w:r>
            <w:r w:rsidR="006814CA" w:rsidRPr="001256DD">
              <w:rPr>
                <w:rFonts w:ascii="Verdana" w:hAnsi="Verdana" w:cs="Arial"/>
                <w:sz w:val="16"/>
                <w:szCs w:val="16"/>
                <w:lang w:val="fr-FR"/>
              </w:rPr>
              <w:t>ménage ?</w:t>
            </w:r>
          </w:p>
        </w:tc>
        <w:tc>
          <w:tcPr>
            <w:tcW w:w="1152" w:type="pct"/>
            <w:gridSpan w:val="2"/>
            <w:vMerge w:val="restart"/>
            <w:shd w:val="clear" w:color="auto" w:fill="D9D9D9" w:themeFill="background1" w:themeFillShade="D9"/>
            <w:vAlign w:val="center"/>
          </w:tcPr>
          <w:p w14:paraId="0D941A07" w14:textId="77777777" w:rsidR="00651E52" w:rsidRPr="001256DD" w:rsidRDefault="00651E52" w:rsidP="00AE04B8">
            <w:pPr>
              <w:rPr>
                <w:rFonts w:ascii="Verdana" w:hAnsi="Verdana" w:cstheme="minorHAnsi"/>
                <w:b/>
                <w:sz w:val="14"/>
                <w:u w:val="single"/>
                <w:lang w:val="fr-FR"/>
              </w:rPr>
            </w:pPr>
            <w:r w:rsidRPr="001256DD">
              <w:rPr>
                <w:rFonts w:ascii="Verdana" w:hAnsi="Verdana" w:cstheme="minorHAnsi"/>
                <w:b/>
                <w:sz w:val="14"/>
                <w:u w:val="single"/>
                <w:lang w:val="fr-FR"/>
              </w:rPr>
              <w:t>Codes des participants</w:t>
            </w:r>
          </w:p>
          <w:p w14:paraId="05B748CD" w14:textId="77777777" w:rsidR="00651E52" w:rsidRPr="001256DD" w:rsidRDefault="00651E52" w:rsidP="00AE04B8">
            <w:pPr>
              <w:rPr>
                <w:rFonts w:ascii="Verdana" w:hAnsi="Verdana" w:cstheme="minorHAnsi"/>
                <w:sz w:val="14"/>
                <w:lang w:val="fr-FR"/>
              </w:rPr>
            </w:pPr>
            <w:r w:rsidRPr="001256DD">
              <w:rPr>
                <w:rFonts w:ascii="Verdana" w:hAnsi="Verdana" w:cstheme="minorHAnsi"/>
                <w:sz w:val="14"/>
                <w:lang w:val="fr-FR"/>
              </w:rPr>
              <w:t>1 = Homme (s) seulement</w:t>
            </w:r>
          </w:p>
          <w:p w14:paraId="6370942C" w14:textId="77777777" w:rsidR="00651E52" w:rsidRPr="001256DD" w:rsidRDefault="00651E52" w:rsidP="00AE04B8">
            <w:pPr>
              <w:rPr>
                <w:rFonts w:ascii="Verdana" w:hAnsi="Verdana" w:cstheme="minorHAnsi"/>
                <w:sz w:val="14"/>
                <w:lang w:val="fr-FR"/>
              </w:rPr>
            </w:pPr>
            <w:r w:rsidRPr="001256DD">
              <w:rPr>
                <w:rFonts w:ascii="Verdana" w:hAnsi="Verdana" w:cstheme="minorHAnsi"/>
                <w:sz w:val="14"/>
                <w:lang w:val="fr-FR"/>
              </w:rPr>
              <w:t>2 = Femme (s) seulement</w:t>
            </w:r>
          </w:p>
          <w:p w14:paraId="70F1428F" w14:textId="77777777" w:rsidR="00651E52" w:rsidRPr="001256DD" w:rsidRDefault="00651E52" w:rsidP="00AE04B8">
            <w:pPr>
              <w:rPr>
                <w:rFonts w:ascii="Verdana" w:hAnsi="Verdana" w:cstheme="minorHAnsi"/>
                <w:sz w:val="14"/>
                <w:lang w:val="fr-FR"/>
              </w:rPr>
            </w:pPr>
            <w:r w:rsidRPr="001256DD">
              <w:rPr>
                <w:rFonts w:ascii="Verdana" w:hAnsi="Verdana" w:cstheme="minorHAnsi"/>
                <w:sz w:val="14"/>
                <w:lang w:val="fr-FR"/>
              </w:rPr>
              <w:t>3 = Homme(s) et femme(s)</w:t>
            </w:r>
          </w:p>
          <w:p w14:paraId="72935B56" w14:textId="77777777" w:rsidR="00651E52" w:rsidRPr="001256DD" w:rsidRDefault="00651E52" w:rsidP="00AE04B8">
            <w:pPr>
              <w:rPr>
                <w:rFonts w:ascii="Verdana" w:hAnsi="Verdana" w:cstheme="minorHAnsi"/>
                <w:sz w:val="14"/>
                <w:lang w:val="fr-FR"/>
              </w:rPr>
            </w:pPr>
            <w:r w:rsidRPr="001256DD">
              <w:rPr>
                <w:rFonts w:ascii="Verdana" w:hAnsi="Verdana" w:cstheme="minorHAnsi"/>
                <w:sz w:val="14"/>
                <w:lang w:val="fr-FR"/>
              </w:rPr>
              <w:t>4 = Enfants seulement</w:t>
            </w:r>
          </w:p>
          <w:p w14:paraId="1A23E7F5" w14:textId="77777777" w:rsidR="00651E52" w:rsidRPr="001256DD" w:rsidRDefault="00651E52" w:rsidP="00AE04B8">
            <w:pPr>
              <w:rPr>
                <w:rFonts w:ascii="Verdana" w:hAnsi="Verdana" w:cstheme="minorHAnsi"/>
                <w:sz w:val="14"/>
                <w:lang w:val="fr-FR"/>
              </w:rPr>
            </w:pPr>
            <w:r w:rsidRPr="001256DD">
              <w:rPr>
                <w:rFonts w:ascii="Verdana" w:hAnsi="Verdana" w:cstheme="minorHAnsi"/>
                <w:sz w:val="14"/>
                <w:lang w:val="fr-FR"/>
              </w:rPr>
              <w:t>5 = Femmes et enfants</w:t>
            </w:r>
          </w:p>
          <w:p w14:paraId="6E866344" w14:textId="77777777" w:rsidR="00651E52" w:rsidRPr="001256DD" w:rsidRDefault="00651E52" w:rsidP="00AE04B8">
            <w:pPr>
              <w:rPr>
                <w:rFonts w:ascii="Verdana" w:hAnsi="Verdana" w:cstheme="minorHAnsi"/>
                <w:sz w:val="14"/>
                <w:lang w:val="fr-FR"/>
              </w:rPr>
            </w:pPr>
            <w:r w:rsidRPr="001256DD">
              <w:rPr>
                <w:rFonts w:ascii="Verdana" w:hAnsi="Verdana" w:cstheme="minorHAnsi"/>
                <w:sz w:val="14"/>
                <w:lang w:val="fr-FR"/>
              </w:rPr>
              <w:t>6 = Hommes et enfants</w:t>
            </w:r>
          </w:p>
          <w:p w14:paraId="349B098F" w14:textId="77777777" w:rsidR="00651E52" w:rsidRPr="001256DD" w:rsidRDefault="00651E52" w:rsidP="00AE04B8">
            <w:pPr>
              <w:rPr>
                <w:rFonts w:ascii="Verdana" w:hAnsi="Verdana" w:cstheme="minorHAnsi"/>
                <w:sz w:val="14"/>
                <w:lang w:val="fr-FR"/>
              </w:rPr>
            </w:pPr>
            <w:r w:rsidRPr="001256DD">
              <w:rPr>
                <w:rFonts w:ascii="Verdana" w:hAnsi="Verdana" w:cstheme="minorHAnsi"/>
                <w:sz w:val="14"/>
                <w:lang w:val="fr-FR"/>
              </w:rPr>
              <w:t>7= Autre (à préciser)</w:t>
            </w:r>
            <w:proofErr w:type="gramStart"/>
            <w:r w:rsidRPr="001256DD">
              <w:rPr>
                <w:rFonts w:ascii="Verdana" w:hAnsi="Verdana" w:cstheme="minorHAnsi"/>
                <w:sz w:val="14"/>
                <w:lang w:val="fr-FR"/>
              </w:rPr>
              <w:t> :_</w:t>
            </w:r>
            <w:proofErr w:type="gramEnd"/>
            <w:r w:rsidRPr="001256DD">
              <w:rPr>
                <w:rFonts w:ascii="Verdana" w:hAnsi="Verdana" w:cstheme="minorHAnsi"/>
                <w:sz w:val="14"/>
                <w:lang w:val="fr-FR"/>
              </w:rPr>
              <w:t>_____</w:t>
            </w:r>
          </w:p>
        </w:tc>
      </w:tr>
      <w:tr w:rsidR="00651E52" w:rsidRPr="001256DD" w14:paraId="5E57F9E3" w14:textId="77777777" w:rsidTr="00AE04B8">
        <w:trPr>
          <w:trHeight w:val="369"/>
        </w:trPr>
        <w:tc>
          <w:tcPr>
            <w:tcW w:w="1288" w:type="pct"/>
            <w:gridSpan w:val="2"/>
            <w:shd w:val="clear" w:color="auto" w:fill="FFFFFF" w:themeFill="background1"/>
            <w:vAlign w:val="center"/>
          </w:tcPr>
          <w:p w14:paraId="08D5640E" w14:textId="77777777" w:rsidR="00651E52" w:rsidRPr="001256DD" w:rsidRDefault="00651E52" w:rsidP="00AE04B8">
            <w:pPr>
              <w:jc w:val="center"/>
              <w:rPr>
                <w:rFonts w:ascii="Verdana" w:hAnsi="Verdana"/>
                <w:sz w:val="14"/>
                <w:szCs w:val="14"/>
                <w:lang w:val="fr-FR"/>
              </w:rPr>
            </w:pPr>
            <w:r w:rsidRPr="001256DD">
              <w:rPr>
                <w:rFonts w:ascii="Verdana" w:hAnsi="Verdana" w:cs="Arial"/>
                <w:b/>
                <w:bCs/>
                <w:sz w:val="14"/>
                <w:szCs w:val="14"/>
                <w:lang w:val="fr-FR"/>
              </w:rPr>
              <w:t>a.</w:t>
            </w:r>
            <w:r w:rsidRPr="001256DD">
              <w:rPr>
                <w:rFonts w:ascii="Verdana" w:hAnsi="Verdana" w:cs="Arial"/>
                <w:bCs/>
                <w:sz w:val="14"/>
                <w:szCs w:val="14"/>
                <w:lang w:val="fr-FR"/>
              </w:rPr>
              <w:t xml:space="preserve"> |__|__|</w:t>
            </w:r>
          </w:p>
        </w:tc>
        <w:tc>
          <w:tcPr>
            <w:tcW w:w="1341" w:type="pct"/>
            <w:gridSpan w:val="3"/>
            <w:shd w:val="clear" w:color="auto" w:fill="auto"/>
            <w:vAlign w:val="center"/>
          </w:tcPr>
          <w:p w14:paraId="7D6C34CA" w14:textId="77777777" w:rsidR="00651E52" w:rsidRPr="001256DD" w:rsidRDefault="00651E52" w:rsidP="00AE04B8">
            <w:pPr>
              <w:jc w:val="center"/>
              <w:rPr>
                <w:rFonts w:ascii="Verdana" w:hAnsi="Verdana" w:cs="Arial"/>
                <w:b/>
                <w:bCs/>
                <w:color w:val="FF0000"/>
                <w:sz w:val="14"/>
                <w:szCs w:val="14"/>
                <w:lang w:val="fr-FR"/>
              </w:rPr>
            </w:pPr>
            <w:r w:rsidRPr="001256DD">
              <w:rPr>
                <w:rFonts w:ascii="Verdana" w:hAnsi="Verdana"/>
                <w:b/>
                <w:sz w:val="14"/>
                <w:szCs w:val="14"/>
                <w:lang w:val="fr-FR"/>
              </w:rPr>
              <w:t>a.</w:t>
            </w:r>
            <w:r w:rsidRPr="001256DD">
              <w:rPr>
                <w:rFonts w:ascii="Verdana" w:hAnsi="Verdana"/>
                <w:sz w:val="14"/>
                <w:szCs w:val="14"/>
                <w:lang w:val="fr-FR"/>
              </w:rPr>
              <w:t xml:space="preserve">  |__|__|__| %</w:t>
            </w:r>
          </w:p>
        </w:tc>
        <w:tc>
          <w:tcPr>
            <w:tcW w:w="707" w:type="pct"/>
            <w:gridSpan w:val="2"/>
            <w:shd w:val="clear" w:color="auto" w:fill="auto"/>
            <w:vAlign w:val="center"/>
          </w:tcPr>
          <w:p w14:paraId="3B322311" w14:textId="77777777" w:rsidR="00651E52" w:rsidRPr="001256DD" w:rsidRDefault="00651E52" w:rsidP="00AE04B8">
            <w:pPr>
              <w:jc w:val="center"/>
              <w:rPr>
                <w:rFonts w:ascii="Verdana" w:hAnsi="Verdana"/>
                <w:b/>
                <w:sz w:val="14"/>
                <w:szCs w:val="14"/>
                <w:lang w:val="fr-FR"/>
              </w:rPr>
            </w:pPr>
            <w:r w:rsidRPr="001256DD">
              <w:rPr>
                <w:rFonts w:ascii="Verdana" w:hAnsi="Verdana" w:cs="Arial"/>
                <w:b/>
                <w:bCs/>
                <w:sz w:val="14"/>
                <w:szCs w:val="14"/>
                <w:lang w:val="fr-FR"/>
              </w:rPr>
              <w:t>a.</w:t>
            </w:r>
            <w:r w:rsidRPr="001256DD">
              <w:rPr>
                <w:rFonts w:ascii="Verdana" w:hAnsi="Verdana" w:cs="Arial"/>
                <w:bCs/>
                <w:sz w:val="14"/>
                <w:szCs w:val="14"/>
                <w:lang w:val="fr-FR"/>
              </w:rPr>
              <w:t xml:space="preserve"> |__|__|</w:t>
            </w:r>
          </w:p>
        </w:tc>
        <w:tc>
          <w:tcPr>
            <w:tcW w:w="512" w:type="pct"/>
            <w:shd w:val="clear" w:color="auto" w:fill="auto"/>
            <w:vAlign w:val="center"/>
          </w:tcPr>
          <w:p w14:paraId="0D781C6B" w14:textId="77777777" w:rsidR="00651E52" w:rsidRPr="001256DD" w:rsidRDefault="00651E52" w:rsidP="00AE04B8">
            <w:pPr>
              <w:spacing w:after="100" w:afterAutospacing="1"/>
              <w:jc w:val="center"/>
              <w:rPr>
                <w:rStyle w:val="Emphasis"/>
                <w:sz w:val="14"/>
                <w:szCs w:val="14"/>
                <w:lang w:val="fr-FR"/>
              </w:rPr>
            </w:pPr>
            <w:r w:rsidRPr="001256DD">
              <w:rPr>
                <w:rFonts w:ascii="Verdana" w:hAnsi="Verdana" w:cs="Arial"/>
                <w:b/>
                <w:bCs/>
                <w:sz w:val="14"/>
                <w:szCs w:val="14"/>
                <w:lang w:val="fr-FR"/>
              </w:rPr>
              <w:t>a.</w:t>
            </w:r>
            <w:r w:rsidRPr="001256DD">
              <w:rPr>
                <w:rFonts w:ascii="Verdana" w:hAnsi="Verdana" w:cs="Arial"/>
                <w:bCs/>
                <w:sz w:val="14"/>
                <w:szCs w:val="14"/>
                <w:lang w:val="fr-FR"/>
              </w:rPr>
              <w:t xml:space="preserve"> |__|__|</w:t>
            </w:r>
          </w:p>
        </w:tc>
        <w:tc>
          <w:tcPr>
            <w:tcW w:w="1152" w:type="pct"/>
            <w:gridSpan w:val="2"/>
            <w:vMerge/>
            <w:shd w:val="clear" w:color="auto" w:fill="D9D9D9" w:themeFill="background1" w:themeFillShade="D9"/>
            <w:vAlign w:val="center"/>
          </w:tcPr>
          <w:p w14:paraId="53E6F529" w14:textId="77777777" w:rsidR="00651E52" w:rsidRPr="001256DD" w:rsidRDefault="00651E52" w:rsidP="00AE04B8">
            <w:pPr>
              <w:jc w:val="center"/>
              <w:rPr>
                <w:lang w:val="fr-FR"/>
              </w:rPr>
            </w:pPr>
          </w:p>
        </w:tc>
      </w:tr>
      <w:tr w:rsidR="00651E52" w:rsidRPr="001256DD" w14:paraId="11D985D7" w14:textId="77777777" w:rsidTr="00AE04B8">
        <w:trPr>
          <w:trHeight w:val="369"/>
        </w:trPr>
        <w:tc>
          <w:tcPr>
            <w:tcW w:w="1288" w:type="pct"/>
            <w:gridSpan w:val="2"/>
            <w:shd w:val="clear" w:color="auto" w:fill="FFFFFF" w:themeFill="background1"/>
            <w:vAlign w:val="center"/>
          </w:tcPr>
          <w:p w14:paraId="701A6B0E" w14:textId="77777777" w:rsidR="00651E52" w:rsidRPr="001256DD" w:rsidRDefault="00651E52" w:rsidP="00AE04B8">
            <w:pPr>
              <w:jc w:val="center"/>
              <w:rPr>
                <w:rFonts w:ascii="Verdana" w:hAnsi="Verdana"/>
                <w:sz w:val="14"/>
                <w:szCs w:val="14"/>
                <w:lang w:val="fr-FR"/>
              </w:rPr>
            </w:pPr>
            <w:r w:rsidRPr="001256DD">
              <w:rPr>
                <w:rFonts w:ascii="Verdana" w:hAnsi="Verdana" w:cs="Arial"/>
                <w:b/>
                <w:bCs/>
                <w:sz w:val="14"/>
                <w:szCs w:val="14"/>
                <w:lang w:val="fr-FR"/>
              </w:rPr>
              <w:t>b.</w:t>
            </w:r>
            <w:r w:rsidRPr="001256DD">
              <w:rPr>
                <w:rFonts w:ascii="Verdana" w:hAnsi="Verdana" w:cs="Arial"/>
                <w:bCs/>
                <w:sz w:val="14"/>
                <w:szCs w:val="14"/>
                <w:lang w:val="fr-FR"/>
              </w:rPr>
              <w:t xml:space="preserve"> |__|__|</w:t>
            </w:r>
          </w:p>
        </w:tc>
        <w:tc>
          <w:tcPr>
            <w:tcW w:w="1341" w:type="pct"/>
            <w:gridSpan w:val="3"/>
            <w:shd w:val="clear" w:color="auto" w:fill="auto"/>
            <w:vAlign w:val="center"/>
          </w:tcPr>
          <w:p w14:paraId="4089E003" w14:textId="77777777" w:rsidR="00651E52" w:rsidRPr="001256DD" w:rsidRDefault="00651E52" w:rsidP="00AE04B8">
            <w:pPr>
              <w:jc w:val="center"/>
              <w:rPr>
                <w:rFonts w:ascii="Verdana" w:hAnsi="Verdana" w:cs="Arial"/>
                <w:b/>
                <w:bCs/>
                <w:color w:val="FF0000"/>
                <w:sz w:val="14"/>
                <w:szCs w:val="14"/>
                <w:lang w:val="fr-FR"/>
              </w:rPr>
            </w:pPr>
            <w:r w:rsidRPr="001256DD">
              <w:rPr>
                <w:rFonts w:ascii="Verdana" w:hAnsi="Verdana"/>
                <w:b/>
                <w:sz w:val="14"/>
                <w:szCs w:val="14"/>
                <w:lang w:val="fr-FR"/>
              </w:rPr>
              <w:t>b.</w:t>
            </w:r>
            <w:r w:rsidRPr="001256DD">
              <w:rPr>
                <w:rFonts w:ascii="Verdana" w:hAnsi="Verdana"/>
                <w:sz w:val="14"/>
                <w:szCs w:val="14"/>
                <w:lang w:val="fr-FR"/>
              </w:rPr>
              <w:t xml:space="preserve">  |__|__| %</w:t>
            </w:r>
          </w:p>
        </w:tc>
        <w:tc>
          <w:tcPr>
            <w:tcW w:w="707" w:type="pct"/>
            <w:gridSpan w:val="2"/>
            <w:shd w:val="clear" w:color="auto" w:fill="auto"/>
            <w:vAlign w:val="center"/>
          </w:tcPr>
          <w:p w14:paraId="0463AA89" w14:textId="77777777" w:rsidR="00651E52" w:rsidRPr="001256DD" w:rsidRDefault="00651E52" w:rsidP="00AE04B8">
            <w:pPr>
              <w:jc w:val="center"/>
              <w:rPr>
                <w:rFonts w:ascii="Verdana" w:hAnsi="Verdana"/>
                <w:b/>
                <w:sz w:val="14"/>
                <w:szCs w:val="14"/>
                <w:lang w:val="fr-FR"/>
              </w:rPr>
            </w:pPr>
            <w:r w:rsidRPr="001256DD">
              <w:rPr>
                <w:rFonts w:ascii="Verdana" w:hAnsi="Verdana" w:cs="Arial"/>
                <w:b/>
                <w:bCs/>
                <w:sz w:val="14"/>
                <w:szCs w:val="14"/>
                <w:lang w:val="fr-FR"/>
              </w:rPr>
              <w:t>b.</w:t>
            </w:r>
            <w:r w:rsidRPr="001256DD">
              <w:rPr>
                <w:rFonts w:ascii="Verdana" w:hAnsi="Verdana" w:cs="Arial"/>
                <w:bCs/>
                <w:sz w:val="14"/>
                <w:szCs w:val="14"/>
                <w:lang w:val="fr-FR"/>
              </w:rPr>
              <w:t xml:space="preserve"> |__|__|</w:t>
            </w:r>
          </w:p>
        </w:tc>
        <w:tc>
          <w:tcPr>
            <w:tcW w:w="512" w:type="pct"/>
            <w:shd w:val="clear" w:color="auto" w:fill="auto"/>
            <w:vAlign w:val="center"/>
          </w:tcPr>
          <w:p w14:paraId="7E91FC45" w14:textId="77777777" w:rsidR="00651E52" w:rsidRPr="001256DD" w:rsidRDefault="00651E52" w:rsidP="00AE04B8">
            <w:pPr>
              <w:spacing w:after="100" w:afterAutospacing="1"/>
              <w:jc w:val="center"/>
              <w:rPr>
                <w:rStyle w:val="Emphasis"/>
                <w:sz w:val="14"/>
                <w:szCs w:val="14"/>
                <w:lang w:val="fr-FR"/>
              </w:rPr>
            </w:pPr>
            <w:r w:rsidRPr="001256DD">
              <w:rPr>
                <w:rFonts w:ascii="Verdana" w:hAnsi="Verdana" w:cs="Arial"/>
                <w:b/>
                <w:bCs/>
                <w:sz w:val="14"/>
                <w:szCs w:val="14"/>
                <w:lang w:val="fr-FR"/>
              </w:rPr>
              <w:t>b.</w:t>
            </w:r>
            <w:r w:rsidRPr="001256DD">
              <w:rPr>
                <w:rFonts w:ascii="Verdana" w:hAnsi="Verdana" w:cs="Arial"/>
                <w:bCs/>
                <w:sz w:val="14"/>
                <w:szCs w:val="14"/>
                <w:lang w:val="fr-FR"/>
              </w:rPr>
              <w:t xml:space="preserve"> |__|__|</w:t>
            </w:r>
          </w:p>
        </w:tc>
        <w:tc>
          <w:tcPr>
            <w:tcW w:w="1152" w:type="pct"/>
            <w:gridSpan w:val="2"/>
            <w:vMerge/>
            <w:shd w:val="clear" w:color="auto" w:fill="D9D9D9" w:themeFill="background1" w:themeFillShade="D9"/>
            <w:vAlign w:val="center"/>
          </w:tcPr>
          <w:p w14:paraId="4187CD3D" w14:textId="77777777" w:rsidR="00651E52" w:rsidRPr="001256DD" w:rsidRDefault="00651E52" w:rsidP="00AE04B8">
            <w:pPr>
              <w:jc w:val="center"/>
              <w:rPr>
                <w:lang w:val="fr-FR"/>
              </w:rPr>
            </w:pPr>
          </w:p>
        </w:tc>
      </w:tr>
      <w:tr w:rsidR="00651E52" w:rsidRPr="001256DD" w14:paraId="7C59199B" w14:textId="77777777" w:rsidTr="00AE04B8">
        <w:trPr>
          <w:trHeight w:val="317"/>
        </w:trPr>
        <w:tc>
          <w:tcPr>
            <w:tcW w:w="1288" w:type="pct"/>
            <w:gridSpan w:val="2"/>
            <w:shd w:val="clear" w:color="auto" w:fill="BFBFBF"/>
            <w:vAlign w:val="center"/>
          </w:tcPr>
          <w:p w14:paraId="60F03310" w14:textId="77777777" w:rsidR="00651E52" w:rsidRPr="001256DD" w:rsidRDefault="00651E52" w:rsidP="00AE04B8">
            <w:pPr>
              <w:jc w:val="center"/>
              <w:rPr>
                <w:rFonts w:ascii="Verdana" w:hAnsi="Verdana" w:cs="Arial"/>
                <w:bCs/>
                <w:sz w:val="14"/>
                <w:szCs w:val="14"/>
                <w:lang w:val="fr-FR"/>
              </w:rPr>
            </w:pPr>
          </w:p>
        </w:tc>
        <w:tc>
          <w:tcPr>
            <w:tcW w:w="687" w:type="pct"/>
            <w:gridSpan w:val="2"/>
            <w:shd w:val="clear" w:color="auto" w:fill="auto"/>
            <w:vAlign w:val="center"/>
          </w:tcPr>
          <w:p w14:paraId="79E3E239" w14:textId="77777777" w:rsidR="00651E52" w:rsidRPr="001256DD" w:rsidRDefault="00651E52" w:rsidP="00AE04B8">
            <w:pPr>
              <w:jc w:val="center"/>
              <w:rPr>
                <w:rFonts w:ascii="Verdana" w:hAnsi="Verdana" w:cs="Arial"/>
                <w:bCs/>
                <w:strike/>
                <w:sz w:val="14"/>
                <w:szCs w:val="14"/>
                <w:lang w:val="fr-FR"/>
              </w:rPr>
            </w:pPr>
            <w:r w:rsidRPr="001256DD">
              <w:rPr>
                <w:rFonts w:ascii="Verdana" w:hAnsi="Verdana" w:cs="Arial"/>
                <w:b/>
                <w:bCs/>
                <w:sz w:val="14"/>
                <w:szCs w:val="14"/>
                <w:lang w:val="fr-FR"/>
              </w:rPr>
              <w:t>100%</w:t>
            </w:r>
          </w:p>
        </w:tc>
        <w:tc>
          <w:tcPr>
            <w:tcW w:w="654" w:type="pct"/>
            <w:vAlign w:val="center"/>
          </w:tcPr>
          <w:p w14:paraId="366A96C0" w14:textId="77777777" w:rsidR="00651E52" w:rsidRPr="001256DD" w:rsidRDefault="00651E52" w:rsidP="00AE04B8">
            <w:pPr>
              <w:jc w:val="center"/>
              <w:rPr>
                <w:rFonts w:ascii="Verdana" w:hAnsi="Verdana" w:cs="Arial"/>
                <w:bCs/>
                <w:sz w:val="14"/>
                <w:szCs w:val="14"/>
                <w:lang w:val="fr-FR"/>
              </w:rPr>
            </w:pPr>
            <w:r w:rsidRPr="001256DD">
              <w:rPr>
                <w:rFonts w:ascii="Verdana" w:hAnsi="Verdana" w:cs="Arial"/>
                <w:bCs/>
                <w:sz w:val="16"/>
                <w:szCs w:val="16"/>
                <w:lang w:val="fr-FR"/>
              </w:rPr>
              <w:t>|___|</w:t>
            </w:r>
          </w:p>
        </w:tc>
        <w:tc>
          <w:tcPr>
            <w:tcW w:w="1219" w:type="pct"/>
            <w:gridSpan w:val="3"/>
            <w:shd w:val="clear" w:color="auto" w:fill="BFBFBF"/>
            <w:vAlign w:val="center"/>
          </w:tcPr>
          <w:p w14:paraId="322608E9" w14:textId="77777777" w:rsidR="00651E52" w:rsidRPr="001256DD" w:rsidRDefault="00651E52" w:rsidP="00AE04B8">
            <w:pPr>
              <w:jc w:val="center"/>
              <w:rPr>
                <w:rFonts w:ascii="Verdana" w:hAnsi="Verdana" w:cs="Arial"/>
                <w:bCs/>
                <w:sz w:val="14"/>
                <w:szCs w:val="14"/>
                <w:lang w:val="fr-FR"/>
              </w:rPr>
            </w:pPr>
          </w:p>
        </w:tc>
        <w:tc>
          <w:tcPr>
            <w:tcW w:w="1152" w:type="pct"/>
            <w:gridSpan w:val="2"/>
            <w:vMerge/>
            <w:shd w:val="clear" w:color="auto" w:fill="D9D9D9" w:themeFill="background1" w:themeFillShade="D9"/>
            <w:vAlign w:val="center"/>
          </w:tcPr>
          <w:p w14:paraId="78309F38" w14:textId="77777777" w:rsidR="00651E52" w:rsidRPr="001256DD" w:rsidRDefault="00651E52" w:rsidP="00AE04B8">
            <w:pPr>
              <w:jc w:val="center"/>
              <w:rPr>
                <w:rFonts w:ascii="Verdana" w:hAnsi="Verdana" w:cs="Arial"/>
                <w:b/>
                <w:bCs/>
                <w:sz w:val="14"/>
                <w:szCs w:val="14"/>
                <w:lang w:val="fr-FR"/>
              </w:rPr>
            </w:pPr>
          </w:p>
        </w:tc>
      </w:tr>
      <w:tr w:rsidR="00651E52" w:rsidRPr="001256DD" w14:paraId="57BA900A" w14:textId="77777777" w:rsidTr="00AE04B8">
        <w:tblPrEx>
          <w:shd w:val="clear" w:color="auto" w:fill="E6E6E6"/>
        </w:tblPrEx>
        <w:trPr>
          <w:trHeight w:val="2074"/>
        </w:trPr>
        <w:tc>
          <w:tcPr>
            <w:tcW w:w="2864" w:type="pct"/>
            <w:gridSpan w:val="6"/>
            <w:shd w:val="clear" w:color="auto" w:fill="F2F2F2"/>
          </w:tcPr>
          <w:p w14:paraId="01384FAA" w14:textId="77777777" w:rsidR="00651E52" w:rsidRPr="001256DD" w:rsidRDefault="00651E52" w:rsidP="00AE04B8">
            <w:pPr>
              <w:rPr>
                <w:rFonts w:ascii="Verdana" w:hAnsi="Verdana" w:cs="Arial"/>
                <w:b/>
                <w:sz w:val="15"/>
                <w:szCs w:val="15"/>
                <w:lang w:val="fr-FR"/>
              </w:rPr>
            </w:pPr>
            <w:r w:rsidRPr="001256DD">
              <w:rPr>
                <w:rFonts w:ascii="Verdana" w:hAnsi="Verdana" w:cs="Arial"/>
                <w:b/>
                <w:sz w:val="15"/>
                <w:szCs w:val="15"/>
                <w:lang w:val="fr-FR"/>
              </w:rPr>
              <w:t xml:space="preserve">Liste des codes source de revenu </w:t>
            </w:r>
          </w:p>
          <w:p w14:paraId="6854E613"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 Agriculture et vente de produits agricoles (vivriers, cultures de rente)</w:t>
            </w:r>
          </w:p>
          <w:p w14:paraId="1C0B6563"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 xml:space="preserve">2. Maraîchage et vente de produits maraîchers </w:t>
            </w:r>
          </w:p>
          <w:p w14:paraId="7C3D36EA"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3. Pêche/Chasse/cueillette et vente des produits de la pêche/chasse/cueillette (miel, gibier, champignons, chenilles)</w:t>
            </w:r>
          </w:p>
          <w:p w14:paraId="5370B8CD"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4. Élevage et vente de produits d’élevage et de bétail (lait, œufs, volailles)</w:t>
            </w:r>
          </w:p>
          <w:p w14:paraId="266E6BD0"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5. Commerce</w:t>
            </w:r>
          </w:p>
          <w:p w14:paraId="752ACE25"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 xml:space="preserve">6. Petits métiers (menuisier, maçons, plombier, tailleur etc.)) </w:t>
            </w:r>
          </w:p>
          <w:p w14:paraId="06335B81"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 xml:space="preserve">7. Travail journalier rémunéré agricole (en nature ou en espèces) </w:t>
            </w:r>
          </w:p>
          <w:p w14:paraId="7B4A134A"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8. Travail journalier rémunéré non agricole</w:t>
            </w:r>
          </w:p>
          <w:p w14:paraId="63D2FD42" w14:textId="77777777" w:rsidR="00651E52" w:rsidRPr="001256DD" w:rsidRDefault="00651E52" w:rsidP="00AE04B8">
            <w:pPr>
              <w:rPr>
                <w:rFonts w:ascii="Verdana" w:hAnsi="Verdana" w:cs="Arial"/>
                <w:bCs/>
                <w:sz w:val="15"/>
                <w:szCs w:val="15"/>
                <w:lang w:val="fr-FR"/>
              </w:rPr>
            </w:pPr>
          </w:p>
        </w:tc>
        <w:tc>
          <w:tcPr>
            <w:tcW w:w="2136" w:type="pct"/>
            <w:gridSpan w:val="4"/>
            <w:shd w:val="clear" w:color="auto" w:fill="F2F2F2"/>
            <w:vAlign w:val="center"/>
          </w:tcPr>
          <w:p w14:paraId="304AC517"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9. Transport (chauffeur, activités connexes)</w:t>
            </w:r>
          </w:p>
          <w:p w14:paraId="3F77BD5A"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10. Fonctionnaires et/ou salariés (y compris pension)</w:t>
            </w:r>
          </w:p>
          <w:p w14:paraId="6FA7EFCC"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11. Transformation produits naturels</w:t>
            </w:r>
          </w:p>
          <w:p w14:paraId="18A7579A"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12. Transferts d'argent</w:t>
            </w:r>
          </w:p>
          <w:p w14:paraId="66D87766"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13. Exploitation/vente de la production minière</w:t>
            </w:r>
          </w:p>
          <w:p w14:paraId="196976B3"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14. Aides/Dons sociaux (fait par la communauté/famille et/ou des tierces personnes)</w:t>
            </w:r>
          </w:p>
          <w:p w14:paraId="7DFB610E"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15. Aides/Dons humanitaire (fait par l’Etat ou des organisations)</w:t>
            </w:r>
          </w:p>
          <w:p w14:paraId="2FC7407C"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16. Mendicité</w:t>
            </w:r>
          </w:p>
          <w:p w14:paraId="0A01AC31"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17. Emprunts/Dettes</w:t>
            </w:r>
          </w:p>
          <w:p w14:paraId="7D3790CA" w14:textId="77777777" w:rsidR="00651E52" w:rsidRPr="001256DD" w:rsidRDefault="00651E52" w:rsidP="00AE04B8">
            <w:pPr>
              <w:rPr>
                <w:rFonts w:ascii="Verdana" w:hAnsi="Verdana" w:cs="Arial"/>
                <w:bCs/>
                <w:sz w:val="15"/>
                <w:szCs w:val="15"/>
                <w:lang w:val="fr-FR"/>
              </w:rPr>
            </w:pPr>
            <w:r w:rsidRPr="001256DD">
              <w:rPr>
                <w:rFonts w:ascii="Verdana" w:hAnsi="Verdana" w:cs="Arial"/>
                <w:bCs/>
                <w:sz w:val="15"/>
                <w:szCs w:val="15"/>
                <w:lang w:val="fr-FR"/>
              </w:rPr>
              <w:t>18. Autre (à préciser)</w:t>
            </w:r>
            <w:proofErr w:type="gramStart"/>
            <w:r w:rsidRPr="001256DD">
              <w:rPr>
                <w:rFonts w:ascii="Verdana" w:hAnsi="Verdana" w:cs="Arial"/>
                <w:bCs/>
                <w:sz w:val="15"/>
                <w:szCs w:val="15"/>
                <w:lang w:val="fr-FR"/>
              </w:rPr>
              <w:t xml:space="preserve"> :_</w:t>
            </w:r>
            <w:proofErr w:type="gramEnd"/>
            <w:r w:rsidRPr="001256DD">
              <w:rPr>
                <w:rFonts w:ascii="Verdana" w:hAnsi="Verdana" w:cs="Arial"/>
                <w:bCs/>
                <w:sz w:val="15"/>
                <w:szCs w:val="15"/>
                <w:lang w:val="fr-FR"/>
              </w:rPr>
              <w:t>__________________________</w:t>
            </w:r>
          </w:p>
        </w:tc>
      </w:tr>
      <w:tr w:rsidR="00651E52" w:rsidRPr="001256DD" w14:paraId="56F76E7D" w14:textId="77777777" w:rsidTr="00AE04B8">
        <w:tblPrEx>
          <w:shd w:val="clear" w:color="auto" w:fill="E6E6E6"/>
        </w:tblPrEx>
        <w:trPr>
          <w:trHeight w:val="2915"/>
        </w:trPr>
        <w:tc>
          <w:tcPr>
            <w:tcW w:w="360" w:type="pct"/>
            <w:tcBorders>
              <w:top w:val="single" w:sz="4" w:space="0" w:color="auto"/>
              <w:left w:val="single" w:sz="4" w:space="0" w:color="auto"/>
              <w:bottom w:val="single" w:sz="4" w:space="0" w:color="auto"/>
              <w:right w:val="single" w:sz="4" w:space="0" w:color="auto"/>
            </w:tcBorders>
            <w:shd w:val="clear" w:color="auto" w:fill="D9D9D9"/>
            <w:vAlign w:val="center"/>
          </w:tcPr>
          <w:p w14:paraId="2B34B6D0"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7.5</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14:paraId="2056019C" w14:textId="77777777" w:rsidR="00651E52" w:rsidRPr="001256DD" w:rsidRDefault="00651E52" w:rsidP="00AE04B8">
            <w:pPr>
              <w:rPr>
                <w:rFonts w:ascii="Verdana" w:hAnsi="Verdana" w:cs="Arial"/>
                <w:sz w:val="16"/>
                <w:szCs w:val="16"/>
                <w:lang w:val="fr-FR"/>
              </w:rPr>
            </w:pPr>
            <w:r w:rsidRPr="001256DD">
              <w:rPr>
                <w:rFonts w:ascii="Verdana" w:hAnsi="Verdana" w:cs="Arial"/>
                <w:sz w:val="16"/>
                <w:szCs w:val="16"/>
                <w:lang w:val="fr-FR"/>
              </w:rPr>
              <w:t xml:space="preserve">Quelles sont les </w:t>
            </w:r>
            <w:r w:rsidRPr="001256DD">
              <w:rPr>
                <w:rFonts w:ascii="Verdana" w:hAnsi="Verdana" w:cs="Arial"/>
                <w:b/>
                <w:sz w:val="16"/>
                <w:szCs w:val="16"/>
                <w:lang w:val="fr-FR"/>
              </w:rPr>
              <w:t>2 principales</w:t>
            </w:r>
            <w:r w:rsidRPr="001256DD">
              <w:rPr>
                <w:rFonts w:ascii="Verdana" w:hAnsi="Verdana" w:cs="Arial"/>
                <w:sz w:val="16"/>
                <w:szCs w:val="16"/>
                <w:lang w:val="fr-FR"/>
              </w:rPr>
              <w:t xml:space="preserve"> contraintes aux activités génératrices de revenus par ordre </w:t>
            </w:r>
            <w:r w:rsidR="006814CA" w:rsidRPr="001256DD">
              <w:rPr>
                <w:rFonts w:ascii="Verdana" w:hAnsi="Verdana" w:cs="Arial"/>
                <w:sz w:val="16"/>
                <w:szCs w:val="16"/>
                <w:lang w:val="fr-FR"/>
              </w:rPr>
              <w:t>d’importance ?</w:t>
            </w:r>
          </w:p>
        </w:tc>
        <w:tc>
          <w:tcPr>
            <w:tcW w:w="560" w:type="pct"/>
            <w:tcBorders>
              <w:top w:val="single" w:sz="4" w:space="0" w:color="auto"/>
              <w:left w:val="single" w:sz="4" w:space="0" w:color="auto"/>
              <w:bottom w:val="single" w:sz="4" w:space="0" w:color="auto"/>
              <w:right w:val="single" w:sz="4" w:space="0" w:color="auto"/>
            </w:tcBorders>
          </w:tcPr>
          <w:p w14:paraId="1E88926B" w14:textId="77777777" w:rsidR="00651E52" w:rsidRPr="001256DD" w:rsidRDefault="00651E52" w:rsidP="00AE04B8">
            <w:pPr>
              <w:rPr>
                <w:rFonts w:ascii="Verdana" w:hAnsi="Verdana" w:cs="Arial"/>
                <w:b/>
                <w:bCs/>
                <w:sz w:val="16"/>
                <w:szCs w:val="16"/>
                <w:lang w:val="fr-FR"/>
              </w:rPr>
            </w:pPr>
          </w:p>
        </w:tc>
        <w:tc>
          <w:tcPr>
            <w:tcW w:w="250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7865D70D"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1 </w:t>
            </w:r>
            <w:r w:rsidRPr="001256DD">
              <w:rPr>
                <w:rFonts w:ascii="Verdana" w:hAnsi="Verdana" w:cs="Arial"/>
                <w:bCs/>
                <w:sz w:val="16"/>
                <w:szCs w:val="16"/>
                <w:lang w:val="fr-FR"/>
              </w:rPr>
              <w:t>= Manque d’opportunité d’emploi</w:t>
            </w:r>
          </w:p>
          <w:p w14:paraId="75F81929"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2 </w:t>
            </w:r>
            <w:r w:rsidRPr="001256DD">
              <w:rPr>
                <w:rFonts w:ascii="Verdana" w:hAnsi="Verdana" w:cs="Arial"/>
                <w:bCs/>
                <w:sz w:val="16"/>
                <w:szCs w:val="16"/>
                <w:lang w:val="fr-FR"/>
              </w:rPr>
              <w:t>= Manque de cash pour investir / acheter du stock</w:t>
            </w:r>
          </w:p>
          <w:p w14:paraId="49EA3B72"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3 </w:t>
            </w:r>
            <w:r w:rsidRPr="001256DD">
              <w:rPr>
                <w:rFonts w:ascii="Verdana" w:hAnsi="Verdana" w:cs="Arial"/>
                <w:bCs/>
                <w:sz w:val="16"/>
                <w:szCs w:val="16"/>
                <w:lang w:val="fr-FR"/>
              </w:rPr>
              <w:t>= Manque ou perte de moyens de production (manque de terre/ équipements de production/Semence)</w:t>
            </w:r>
          </w:p>
          <w:p w14:paraId="39F76080"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4</w:t>
            </w:r>
            <w:r w:rsidRPr="001256DD">
              <w:rPr>
                <w:rFonts w:ascii="Verdana" w:hAnsi="Verdana" w:cs="Arial"/>
                <w:bCs/>
                <w:sz w:val="16"/>
                <w:szCs w:val="16"/>
                <w:lang w:val="fr-FR"/>
              </w:rPr>
              <w:t xml:space="preserve"> = Absence de marché/ distance aux marchés</w:t>
            </w:r>
          </w:p>
          <w:p w14:paraId="623DF167"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5 </w:t>
            </w:r>
            <w:r w:rsidRPr="001256DD">
              <w:rPr>
                <w:rFonts w:ascii="Verdana" w:hAnsi="Verdana" w:cs="Arial"/>
                <w:bCs/>
                <w:sz w:val="16"/>
                <w:szCs w:val="16"/>
                <w:lang w:val="fr-FR"/>
              </w:rPr>
              <w:t>= Bas prix ou faible demande des produits agricoles, animaux, etc.</w:t>
            </w:r>
          </w:p>
          <w:p w14:paraId="7D62F3A0"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6</w:t>
            </w:r>
            <w:r w:rsidRPr="001256DD">
              <w:rPr>
                <w:rFonts w:ascii="Verdana" w:hAnsi="Verdana" w:cs="Arial"/>
                <w:bCs/>
                <w:sz w:val="16"/>
                <w:szCs w:val="16"/>
                <w:lang w:val="fr-FR"/>
              </w:rPr>
              <w:t xml:space="preserve"> = Insécurité/Pillage/Vol/Braquage</w:t>
            </w:r>
          </w:p>
          <w:p w14:paraId="582940F4"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7</w:t>
            </w:r>
            <w:r w:rsidRPr="001256DD">
              <w:rPr>
                <w:rFonts w:ascii="Verdana" w:hAnsi="Verdana" w:cs="Arial"/>
                <w:bCs/>
                <w:sz w:val="16"/>
                <w:szCs w:val="16"/>
                <w:lang w:val="fr-FR"/>
              </w:rPr>
              <w:t xml:space="preserve"> = Vulnérabilité d’au moins un membre du ménage (femme chef de ménage, personne âgée, personne handicapée, etc.) -  préciser le type de vulnérabilité spécifiée _____________________</w:t>
            </w:r>
          </w:p>
          <w:p w14:paraId="41ADA5FC" w14:textId="77777777" w:rsidR="00651E52" w:rsidRPr="001256DD" w:rsidRDefault="00651E52" w:rsidP="00AE04B8">
            <w:pPr>
              <w:rPr>
                <w:rFonts w:ascii="Verdana" w:hAnsi="Verdana" w:cs="Arial"/>
                <w:bCs/>
                <w:sz w:val="16"/>
                <w:szCs w:val="16"/>
                <w:lang w:val="fr-FR"/>
              </w:rPr>
            </w:pPr>
          </w:p>
          <w:p w14:paraId="3DC58A1E" w14:textId="77777777"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8 </w:t>
            </w:r>
            <w:r w:rsidRPr="001256DD">
              <w:rPr>
                <w:rFonts w:ascii="Verdana" w:hAnsi="Verdana" w:cs="Arial"/>
                <w:bCs/>
                <w:sz w:val="16"/>
                <w:szCs w:val="16"/>
                <w:lang w:val="fr-FR"/>
              </w:rPr>
              <w:t>= Autre (à préciser) : __________________</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5E506502"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1. |___|</w:t>
            </w:r>
          </w:p>
          <w:p w14:paraId="4D3FDBD6" w14:textId="77777777" w:rsidR="00651E52" w:rsidRPr="001256DD" w:rsidRDefault="00651E52" w:rsidP="00AE04B8">
            <w:pPr>
              <w:jc w:val="center"/>
              <w:rPr>
                <w:rFonts w:ascii="Verdana" w:hAnsi="Verdana" w:cs="Arial"/>
                <w:bCs/>
                <w:sz w:val="16"/>
                <w:szCs w:val="16"/>
                <w:lang w:val="fr-FR"/>
              </w:rPr>
            </w:pPr>
          </w:p>
          <w:p w14:paraId="25E17FFA"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2. |___|</w:t>
            </w:r>
          </w:p>
        </w:tc>
      </w:tr>
    </w:tbl>
    <w:p w14:paraId="6D5694FD" w14:textId="77777777" w:rsidR="00651E52" w:rsidRPr="001256DD" w:rsidRDefault="00651E52" w:rsidP="00651E52">
      <w:r w:rsidRPr="001256DD">
        <w:br w:type="page"/>
      </w:r>
    </w:p>
    <w:tbl>
      <w:tblPr>
        <w:tblW w:w="537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129"/>
        <w:gridCol w:w="1935"/>
        <w:gridCol w:w="46"/>
        <w:gridCol w:w="179"/>
        <w:gridCol w:w="754"/>
        <w:gridCol w:w="232"/>
        <w:gridCol w:w="314"/>
        <w:gridCol w:w="438"/>
        <w:gridCol w:w="902"/>
        <w:gridCol w:w="126"/>
        <w:gridCol w:w="772"/>
        <w:gridCol w:w="55"/>
        <w:gridCol w:w="544"/>
        <w:gridCol w:w="245"/>
        <w:gridCol w:w="487"/>
        <w:gridCol w:w="1168"/>
        <w:gridCol w:w="1227"/>
        <w:gridCol w:w="108"/>
        <w:gridCol w:w="849"/>
      </w:tblGrid>
      <w:tr w:rsidR="00651E52" w:rsidRPr="003707AF" w14:paraId="3817E7E9" w14:textId="77777777" w:rsidTr="00AE04B8">
        <w:trPr>
          <w:trHeight w:val="274"/>
        </w:trPr>
        <w:tc>
          <w:tcPr>
            <w:tcW w:w="5000" w:type="pct"/>
            <w:gridSpan w:val="20"/>
            <w:tcBorders>
              <w:bottom w:val="single" w:sz="4" w:space="0" w:color="auto"/>
            </w:tcBorders>
            <w:shd w:val="clear" w:color="auto" w:fill="BFBFBF"/>
            <w:vAlign w:val="center"/>
          </w:tcPr>
          <w:p w14:paraId="2D9E971C"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lastRenderedPageBreak/>
              <w:t>VIII – DEPENSES - APPROVISIONNEMENTS - RECOURT AU CREDIT</w:t>
            </w:r>
          </w:p>
        </w:tc>
      </w:tr>
      <w:tr w:rsidR="00651E52" w:rsidRPr="003707AF" w14:paraId="1BB01BEB" w14:textId="77777777" w:rsidTr="00AE04B8">
        <w:trPr>
          <w:trHeight w:val="205"/>
        </w:trPr>
        <w:tc>
          <w:tcPr>
            <w:tcW w:w="5000" w:type="pct"/>
            <w:gridSpan w:val="20"/>
            <w:tcBorders>
              <w:bottom w:val="single" w:sz="4" w:space="0" w:color="auto"/>
            </w:tcBorders>
            <w:shd w:val="clear" w:color="auto" w:fill="auto"/>
            <w:vAlign w:val="center"/>
          </w:tcPr>
          <w:p w14:paraId="0828AE37" w14:textId="77777777" w:rsidR="00651E52" w:rsidRPr="001256DD" w:rsidRDefault="00651E52" w:rsidP="00AE04B8">
            <w:pPr>
              <w:jc w:val="center"/>
              <w:rPr>
                <w:b/>
                <w:sz w:val="16"/>
                <w:szCs w:val="16"/>
                <w:lang w:val="fr-FR"/>
              </w:rPr>
            </w:pPr>
            <w:r w:rsidRPr="001256DD">
              <w:rPr>
                <w:rFonts w:ascii="Verdana" w:hAnsi="Verdana"/>
                <w:b/>
                <w:sz w:val="16"/>
                <w:szCs w:val="16"/>
                <w:lang w:val="fr-FR"/>
              </w:rPr>
              <w:t xml:space="preserve">Au cours des </w:t>
            </w:r>
            <w:r w:rsidRPr="001256DD">
              <w:rPr>
                <w:rFonts w:ascii="Verdana" w:hAnsi="Verdana"/>
                <w:b/>
                <w:sz w:val="16"/>
                <w:szCs w:val="16"/>
                <w:u w:val="single"/>
                <w:lang w:val="fr-FR"/>
              </w:rPr>
              <w:t>30 derniers jours</w:t>
            </w:r>
            <w:r w:rsidRPr="001256DD">
              <w:rPr>
                <w:rFonts w:ascii="Verdana" w:hAnsi="Verdana"/>
                <w:b/>
                <w:sz w:val="16"/>
                <w:szCs w:val="16"/>
                <w:lang w:val="fr-FR"/>
              </w:rPr>
              <w:t>, le ménage a-t-il […]</w:t>
            </w:r>
          </w:p>
        </w:tc>
      </w:tr>
      <w:tr w:rsidR="00651E52" w:rsidRPr="003707AF" w14:paraId="25012839" w14:textId="77777777" w:rsidTr="00AE04B8">
        <w:trPr>
          <w:trHeight w:val="2646"/>
        </w:trPr>
        <w:tc>
          <w:tcPr>
            <w:tcW w:w="247" w:type="pct"/>
            <w:shd w:val="clear" w:color="auto" w:fill="D9D9D9"/>
            <w:vAlign w:val="center"/>
          </w:tcPr>
          <w:p w14:paraId="4E2BD917" w14:textId="77777777" w:rsidR="00651E52" w:rsidRPr="001256DD" w:rsidRDefault="00651E52" w:rsidP="00AE04B8">
            <w:pPr>
              <w:jc w:val="center"/>
              <w:rPr>
                <w:rFonts w:ascii="Verdana" w:hAnsi="Verdana"/>
                <w:b/>
                <w:sz w:val="16"/>
                <w:szCs w:val="16"/>
                <w:lang w:val="fr-FR"/>
              </w:rPr>
            </w:pPr>
          </w:p>
        </w:tc>
        <w:tc>
          <w:tcPr>
            <w:tcW w:w="1376" w:type="pct"/>
            <w:gridSpan w:val="5"/>
            <w:shd w:val="clear" w:color="auto" w:fill="D9D9D9"/>
            <w:vAlign w:val="center"/>
          </w:tcPr>
          <w:p w14:paraId="03343594" w14:textId="77777777" w:rsidR="00651E52" w:rsidRPr="001256DD" w:rsidRDefault="00651E52" w:rsidP="00AE04B8">
            <w:pPr>
              <w:jc w:val="center"/>
              <w:rPr>
                <w:rFonts w:ascii="Verdana" w:hAnsi="Verdana"/>
                <w:sz w:val="16"/>
                <w:szCs w:val="16"/>
                <w:lang w:val="fr-FR"/>
              </w:rPr>
            </w:pPr>
            <w:r w:rsidRPr="001256DD">
              <w:rPr>
                <w:rFonts w:ascii="Verdana" w:hAnsi="Verdana"/>
                <w:b/>
                <w:sz w:val="16"/>
                <w:szCs w:val="16"/>
                <w:lang w:val="fr-FR"/>
              </w:rPr>
              <w:t>Aliments</w:t>
            </w:r>
          </w:p>
        </w:tc>
        <w:tc>
          <w:tcPr>
            <w:tcW w:w="853" w:type="pct"/>
            <w:gridSpan w:val="4"/>
            <w:shd w:val="clear" w:color="auto" w:fill="D9D9D9"/>
            <w:vAlign w:val="center"/>
          </w:tcPr>
          <w:p w14:paraId="04F829AA" w14:textId="77777777" w:rsidR="00651E52" w:rsidRPr="001256DD" w:rsidRDefault="00651E52" w:rsidP="00AE04B8">
            <w:pPr>
              <w:jc w:val="center"/>
              <w:rPr>
                <w:rFonts w:ascii="Verdana" w:hAnsi="Verdana"/>
                <w:sz w:val="14"/>
                <w:szCs w:val="14"/>
                <w:lang w:val="fr-FR"/>
              </w:rPr>
            </w:pPr>
            <w:r w:rsidRPr="001256DD">
              <w:rPr>
                <w:rFonts w:ascii="Verdana" w:hAnsi="Verdana"/>
                <w:b/>
                <w:sz w:val="14"/>
                <w:szCs w:val="14"/>
                <w:lang w:val="fr-FR"/>
              </w:rPr>
              <w:t>A</w:t>
            </w:r>
            <w:r w:rsidRPr="001256DD">
              <w:rPr>
                <w:rFonts w:ascii="Verdana" w:hAnsi="Verdana"/>
                <w:sz w:val="16"/>
                <w:szCs w:val="16"/>
                <w:lang w:val="fr-FR"/>
              </w:rPr>
              <w:t>. Votre ménage a-t-il acheté un des aliments suivants</w:t>
            </w:r>
            <w:r w:rsidRPr="001256DD">
              <w:rPr>
                <w:rFonts w:ascii="Verdana" w:hAnsi="Verdana"/>
                <w:sz w:val="14"/>
                <w:szCs w:val="14"/>
                <w:lang w:val="fr-FR"/>
              </w:rPr>
              <w:t xml:space="preserve"> </w:t>
            </w:r>
            <w:r w:rsidRPr="001256DD">
              <w:rPr>
                <w:rFonts w:ascii="Verdana" w:hAnsi="Verdana"/>
                <w:b/>
                <w:sz w:val="16"/>
                <w:szCs w:val="14"/>
                <w:u w:val="single"/>
                <w:lang w:val="fr-FR"/>
              </w:rPr>
              <w:t>pendant les 30 derniers jours</w:t>
            </w:r>
            <w:r w:rsidRPr="001256DD">
              <w:rPr>
                <w:rFonts w:ascii="Verdana" w:hAnsi="Verdana"/>
                <w:sz w:val="14"/>
                <w:szCs w:val="14"/>
                <w:lang w:val="fr-FR"/>
              </w:rPr>
              <w:t xml:space="preserve"> </w:t>
            </w:r>
            <w:r w:rsidRPr="001256DD">
              <w:rPr>
                <w:rFonts w:ascii="Verdana" w:hAnsi="Verdana"/>
                <w:sz w:val="16"/>
                <w:szCs w:val="16"/>
                <w:lang w:val="fr-FR"/>
              </w:rPr>
              <w:t>pour la consommation domestique ?</w:t>
            </w:r>
          </w:p>
          <w:p w14:paraId="3F630965" w14:textId="77777777" w:rsidR="00651E52" w:rsidRPr="001256DD" w:rsidRDefault="00651E52" w:rsidP="00AE04B8">
            <w:pPr>
              <w:jc w:val="center"/>
              <w:rPr>
                <w:rFonts w:ascii="Verdana" w:hAnsi="Verdana"/>
                <w:i/>
                <w:sz w:val="14"/>
                <w:szCs w:val="14"/>
                <w:lang w:val="fr-FR"/>
              </w:rPr>
            </w:pPr>
          </w:p>
          <w:p w14:paraId="556C3FB9" w14:textId="77777777" w:rsidR="00651E52" w:rsidRPr="001256DD" w:rsidRDefault="00651E52" w:rsidP="00AE04B8">
            <w:pPr>
              <w:jc w:val="center"/>
              <w:rPr>
                <w:rFonts w:ascii="Verdana" w:hAnsi="Verdana"/>
                <w:sz w:val="16"/>
                <w:szCs w:val="16"/>
                <w:lang w:val="fr-FR"/>
              </w:rPr>
            </w:pPr>
            <w:r w:rsidRPr="001256DD">
              <w:rPr>
                <w:rFonts w:ascii="Verdana" w:hAnsi="Verdana"/>
                <w:b/>
                <w:sz w:val="16"/>
                <w:szCs w:val="16"/>
                <w:lang w:val="fr-FR"/>
              </w:rPr>
              <w:t>Si OUI</w:t>
            </w:r>
            <w:r w:rsidRPr="001256DD">
              <w:rPr>
                <w:rFonts w:ascii="Verdana" w:hAnsi="Verdana"/>
                <w:sz w:val="16"/>
                <w:szCs w:val="16"/>
                <w:lang w:val="fr-FR"/>
              </w:rPr>
              <w:t>, fournir une estimation en francs CFA des dépenses</w:t>
            </w:r>
            <w:r w:rsidRPr="001256DD">
              <w:rPr>
                <w:rFonts w:ascii="Verdana" w:hAnsi="Verdana"/>
                <w:sz w:val="14"/>
                <w:szCs w:val="14"/>
                <w:lang w:val="fr-FR"/>
              </w:rPr>
              <w:t xml:space="preserve"> </w:t>
            </w:r>
            <w:r w:rsidRPr="001256DD">
              <w:rPr>
                <w:rFonts w:ascii="Verdana" w:hAnsi="Verdana"/>
                <w:b/>
                <w:sz w:val="16"/>
                <w:szCs w:val="16"/>
                <w:u w:val="single"/>
                <w:lang w:val="fr-FR"/>
              </w:rPr>
              <w:t>pendant les 30 derniers jours</w:t>
            </w:r>
          </w:p>
          <w:p w14:paraId="34D5772C" w14:textId="77777777" w:rsidR="00651E52" w:rsidRPr="001256DD" w:rsidRDefault="00651E52" w:rsidP="00AE04B8">
            <w:pPr>
              <w:jc w:val="center"/>
              <w:rPr>
                <w:rFonts w:ascii="Verdana" w:hAnsi="Verdana"/>
                <w:b/>
                <w:sz w:val="16"/>
                <w:szCs w:val="16"/>
                <w:lang w:val="fr-FR"/>
              </w:rPr>
            </w:pPr>
          </w:p>
          <w:p w14:paraId="7C499A17" w14:textId="77777777" w:rsidR="00651E52" w:rsidRPr="001256DD" w:rsidRDefault="00651E52" w:rsidP="00AE04B8">
            <w:pPr>
              <w:jc w:val="center"/>
              <w:rPr>
                <w:rFonts w:ascii="Verdana" w:hAnsi="Verdana"/>
                <w:sz w:val="16"/>
                <w:szCs w:val="16"/>
                <w:lang w:val="fr-FR"/>
              </w:rPr>
            </w:pPr>
            <w:r w:rsidRPr="001256DD">
              <w:rPr>
                <w:rFonts w:ascii="Verdana" w:hAnsi="Verdana"/>
                <w:b/>
                <w:sz w:val="16"/>
                <w:szCs w:val="16"/>
                <w:lang w:val="fr-FR"/>
              </w:rPr>
              <w:t>Si NON</w:t>
            </w:r>
            <w:r w:rsidRPr="001256DD">
              <w:rPr>
                <w:rFonts w:ascii="Verdana" w:hAnsi="Verdana"/>
                <w:sz w:val="16"/>
                <w:szCs w:val="16"/>
                <w:lang w:val="fr-FR"/>
              </w:rPr>
              <w:t>, écrire 0</w:t>
            </w:r>
          </w:p>
        </w:tc>
        <w:tc>
          <w:tcPr>
            <w:tcW w:w="788" w:type="pct"/>
            <w:gridSpan w:val="5"/>
            <w:shd w:val="clear" w:color="auto" w:fill="D9D9D9"/>
            <w:vAlign w:val="center"/>
          </w:tcPr>
          <w:p w14:paraId="2EA94CA8" w14:textId="77777777" w:rsidR="00651E52" w:rsidRPr="001256DD" w:rsidRDefault="00651E52" w:rsidP="00AE04B8">
            <w:pPr>
              <w:jc w:val="center"/>
              <w:rPr>
                <w:rFonts w:ascii="Verdana" w:hAnsi="Verdana"/>
                <w:sz w:val="16"/>
                <w:szCs w:val="16"/>
                <w:lang w:val="fr-FR"/>
              </w:rPr>
            </w:pPr>
            <w:r w:rsidRPr="001256DD">
              <w:rPr>
                <w:rFonts w:ascii="Verdana" w:hAnsi="Verdana"/>
                <w:b/>
                <w:sz w:val="16"/>
                <w:szCs w:val="14"/>
                <w:lang w:val="fr-FR"/>
              </w:rPr>
              <w:t xml:space="preserve">B. </w:t>
            </w:r>
            <w:r w:rsidRPr="001256DD">
              <w:rPr>
                <w:rFonts w:ascii="Verdana" w:hAnsi="Verdana"/>
                <w:b/>
                <w:sz w:val="16"/>
                <w:szCs w:val="14"/>
                <w:u w:val="single"/>
                <w:lang w:val="fr-FR"/>
              </w:rPr>
              <w:t>Pendant les 30 derniers jours</w:t>
            </w:r>
            <w:r w:rsidRPr="001256DD">
              <w:rPr>
                <w:rFonts w:ascii="Verdana" w:hAnsi="Verdana"/>
                <w:sz w:val="14"/>
                <w:szCs w:val="14"/>
                <w:lang w:val="fr-FR"/>
              </w:rPr>
              <w:t xml:space="preserve">, </w:t>
            </w:r>
            <w:r w:rsidRPr="001256DD">
              <w:rPr>
                <w:rFonts w:ascii="Verdana" w:hAnsi="Verdana"/>
                <w:sz w:val="16"/>
                <w:szCs w:val="16"/>
                <w:lang w:val="fr-FR"/>
              </w:rPr>
              <w:t>votre ménage a-t-il consommé les aliments suivants sans les acheter ?</w:t>
            </w:r>
          </w:p>
          <w:p w14:paraId="2FEE9CE1" w14:textId="77777777" w:rsidR="00651E52" w:rsidRPr="001256DD" w:rsidRDefault="00651E52" w:rsidP="00AE04B8">
            <w:pPr>
              <w:jc w:val="center"/>
              <w:rPr>
                <w:rFonts w:ascii="Verdana" w:hAnsi="Verdana"/>
                <w:sz w:val="16"/>
                <w:szCs w:val="16"/>
                <w:lang w:val="fr-FR"/>
              </w:rPr>
            </w:pPr>
          </w:p>
          <w:p w14:paraId="70052107" w14:textId="77777777" w:rsidR="00651E52" w:rsidRPr="001256DD" w:rsidRDefault="00651E52" w:rsidP="00AE04B8">
            <w:pPr>
              <w:jc w:val="both"/>
              <w:rPr>
                <w:rFonts w:ascii="Verdana" w:hAnsi="Verdana"/>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xml:space="preserve">= Non </w:t>
            </w:r>
            <w:r w:rsidRPr="001256DD">
              <w:rPr>
                <w:rFonts w:ascii="Verdana" w:hAnsi="Verdana"/>
                <w:sz w:val="16"/>
                <w:szCs w:val="16"/>
                <w:lang w:val="fr-FR"/>
              </w:rPr>
              <w:sym w:font="Wingdings" w:char="F0E0"/>
            </w:r>
            <w:r w:rsidRPr="001256DD">
              <w:rPr>
                <w:rFonts w:ascii="Verdana" w:hAnsi="Verdana"/>
                <w:sz w:val="16"/>
                <w:szCs w:val="16"/>
                <w:lang w:val="fr-FR"/>
              </w:rPr>
              <w:t xml:space="preserve"> Passer aux aliments de la rangée </w:t>
            </w:r>
            <w:r w:rsidRPr="00764C77">
              <w:rPr>
                <w:rFonts w:ascii="Verdana" w:hAnsi="Verdana"/>
                <w:sz w:val="16"/>
                <w:szCs w:val="16"/>
                <w:lang w:val="fr-FR"/>
              </w:rPr>
              <w:t>suivante</w:t>
            </w:r>
          </w:p>
          <w:p w14:paraId="0FD0F9B7"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748" w:type="pct"/>
            <w:gridSpan w:val="2"/>
            <w:shd w:val="clear" w:color="auto" w:fill="D9D9D9"/>
            <w:vAlign w:val="center"/>
          </w:tcPr>
          <w:p w14:paraId="5F0891CF" w14:textId="77777777" w:rsidR="00651E52" w:rsidRPr="001256DD" w:rsidRDefault="00651E52" w:rsidP="00AE04B8">
            <w:pPr>
              <w:jc w:val="center"/>
              <w:rPr>
                <w:rFonts w:ascii="Verdana" w:hAnsi="Verdana"/>
                <w:sz w:val="14"/>
                <w:szCs w:val="14"/>
                <w:lang w:val="fr-FR"/>
              </w:rPr>
            </w:pPr>
            <w:r w:rsidRPr="001256DD">
              <w:rPr>
                <w:rFonts w:ascii="Verdana" w:hAnsi="Verdana"/>
                <w:b/>
                <w:sz w:val="16"/>
                <w:szCs w:val="16"/>
                <w:lang w:val="fr-FR"/>
              </w:rPr>
              <w:t>C</w:t>
            </w:r>
            <w:r w:rsidRPr="001256DD">
              <w:rPr>
                <w:rFonts w:ascii="Verdana" w:hAnsi="Verdana"/>
                <w:sz w:val="16"/>
                <w:szCs w:val="16"/>
                <w:lang w:val="fr-FR"/>
              </w:rPr>
              <w:t>. Quelle est la valeur estimée des aliments non achetés consommés</w:t>
            </w:r>
            <w:r w:rsidRPr="001256DD">
              <w:rPr>
                <w:rFonts w:ascii="Verdana" w:hAnsi="Verdana"/>
                <w:sz w:val="14"/>
                <w:szCs w:val="14"/>
                <w:lang w:val="fr-FR"/>
              </w:rPr>
              <w:t xml:space="preserve"> </w:t>
            </w:r>
            <w:r w:rsidRPr="001256DD">
              <w:rPr>
                <w:rFonts w:ascii="Verdana" w:hAnsi="Verdana"/>
                <w:b/>
                <w:sz w:val="14"/>
                <w:szCs w:val="14"/>
                <w:u w:val="single"/>
                <w:lang w:val="fr-FR"/>
              </w:rPr>
              <w:t>pendant les 30 derniers jours</w:t>
            </w:r>
          </w:p>
          <w:p w14:paraId="66CE921B" w14:textId="77777777" w:rsidR="00651E52" w:rsidRPr="001256DD" w:rsidRDefault="00651E52" w:rsidP="00AE04B8">
            <w:pPr>
              <w:jc w:val="center"/>
              <w:rPr>
                <w:rFonts w:ascii="Verdana" w:hAnsi="Verdana"/>
                <w:b/>
                <w:sz w:val="16"/>
                <w:szCs w:val="16"/>
                <w:lang w:val="fr-FR"/>
              </w:rPr>
            </w:pPr>
            <w:r w:rsidRPr="001256DD">
              <w:rPr>
                <w:rFonts w:ascii="Verdana" w:hAnsi="Verdana"/>
                <w:sz w:val="16"/>
                <w:szCs w:val="16"/>
                <w:lang w:val="fr-FR"/>
              </w:rPr>
              <w:t>(</w:t>
            </w:r>
            <w:proofErr w:type="gramStart"/>
            <w:r w:rsidRPr="001256DD">
              <w:rPr>
                <w:rFonts w:ascii="Verdana" w:hAnsi="Verdana"/>
                <w:sz w:val="16"/>
                <w:szCs w:val="16"/>
                <w:lang w:val="fr-FR"/>
              </w:rPr>
              <w:t>cette</w:t>
            </w:r>
            <w:proofErr w:type="gramEnd"/>
            <w:r w:rsidRPr="001256DD">
              <w:rPr>
                <w:rFonts w:ascii="Verdana" w:hAnsi="Verdana"/>
                <w:sz w:val="16"/>
                <w:szCs w:val="16"/>
                <w:lang w:val="fr-FR"/>
              </w:rPr>
              <w:t xml:space="preserve"> question fait référence à la consommation indiquée au point </w:t>
            </w:r>
            <w:r w:rsidRPr="001256DD">
              <w:rPr>
                <w:rFonts w:ascii="Verdana" w:hAnsi="Verdana"/>
                <w:b/>
                <w:sz w:val="16"/>
                <w:szCs w:val="16"/>
                <w:lang w:val="fr-FR"/>
              </w:rPr>
              <w:t>B)</w:t>
            </w:r>
          </w:p>
        </w:tc>
        <w:tc>
          <w:tcPr>
            <w:tcW w:w="989" w:type="pct"/>
            <w:gridSpan w:val="3"/>
            <w:shd w:val="clear" w:color="auto" w:fill="D9D9D9"/>
            <w:vAlign w:val="center"/>
          </w:tcPr>
          <w:p w14:paraId="1DC802D5" w14:textId="77777777" w:rsidR="00651E52" w:rsidRPr="001256DD" w:rsidRDefault="00651E52" w:rsidP="00AE04B8">
            <w:pPr>
              <w:jc w:val="center"/>
              <w:rPr>
                <w:rFonts w:ascii="Verdana" w:hAnsi="Verdana"/>
                <w:sz w:val="16"/>
                <w:szCs w:val="16"/>
                <w:lang w:val="fr-FR"/>
              </w:rPr>
            </w:pPr>
            <w:r w:rsidRPr="001256DD">
              <w:rPr>
                <w:rFonts w:ascii="Verdana" w:hAnsi="Verdana" w:cs="Calibri"/>
                <w:b/>
                <w:sz w:val="14"/>
                <w:szCs w:val="14"/>
                <w:lang w:val="fr-FR"/>
              </w:rPr>
              <w:t>D.</w:t>
            </w:r>
            <w:r w:rsidRPr="001256DD">
              <w:rPr>
                <w:rFonts w:ascii="Verdana" w:hAnsi="Verdana" w:cs="Calibri"/>
                <w:sz w:val="14"/>
                <w:szCs w:val="14"/>
                <w:lang w:val="fr-FR"/>
              </w:rPr>
              <w:t xml:space="preserve"> </w:t>
            </w:r>
            <w:r w:rsidRPr="001256DD">
              <w:rPr>
                <w:rFonts w:ascii="Verdana" w:hAnsi="Verdana"/>
                <w:sz w:val="16"/>
                <w:szCs w:val="16"/>
                <w:lang w:val="fr-FR"/>
              </w:rPr>
              <w:t>Quelle était la principale source des groupes d’aliments qui n’ont pas été achetés ?</w:t>
            </w:r>
          </w:p>
          <w:p w14:paraId="1D2163DF" w14:textId="77777777" w:rsidR="00651E52" w:rsidRPr="001256DD" w:rsidRDefault="00651E52" w:rsidP="00AE04B8">
            <w:pPr>
              <w:jc w:val="center"/>
              <w:rPr>
                <w:rFonts w:ascii="Verdana" w:hAnsi="Verdana" w:cs="Calibri"/>
                <w:sz w:val="16"/>
                <w:szCs w:val="16"/>
                <w:lang w:val="fr-FR"/>
              </w:rPr>
            </w:pPr>
            <w:r w:rsidRPr="001256DD">
              <w:rPr>
                <w:rFonts w:ascii="Verdana" w:hAnsi="Verdana"/>
                <w:sz w:val="16"/>
                <w:szCs w:val="16"/>
                <w:lang w:val="fr-FR"/>
              </w:rPr>
              <w:t>(Cette question se réfère à la consommation indiquée au point B)</w:t>
            </w:r>
          </w:p>
        </w:tc>
      </w:tr>
      <w:tr w:rsidR="00651E52" w:rsidRPr="003707AF" w14:paraId="49776283" w14:textId="77777777" w:rsidTr="00AE04B8">
        <w:trPr>
          <w:trHeight w:val="329"/>
        </w:trPr>
        <w:tc>
          <w:tcPr>
            <w:tcW w:w="247" w:type="pct"/>
            <w:shd w:val="clear" w:color="auto" w:fill="D9D9D9"/>
            <w:vAlign w:val="center"/>
          </w:tcPr>
          <w:p w14:paraId="3870CDC0"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w:t>
            </w:r>
          </w:p>
        </w:tc>
        <w:tc>
          <w:tcPr>
            <w:tcW w:w="1376" w:type="pct"/>
            <w:gridSpan w:val="5"/>
            <w:shd w:val="clear" w:color="auto" w:fill="auto"/>
            <w:vAlign w:val="center"/>
          </w:tcPr>
          <w:p w14:paraId="5A921DA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Céréales (maïs, riz, sorgho, blé, pain)</w:t>
            </w:r>
          </w:p>
        </w:tc>
        <w:tc>
          <w:tcPr>
            <w:tcW w:w="853" w:type="pct"/>
            <w:gridSpan w:val="4"/>
            <w:shd w:val="clear" w:color="auto" w:fill="auto"/>
            <w:vAlign w:val="center"/>
          </w:tcPr>
          <w:p w14:paraId="3289A1BC" w14:textId="77777777" w:rsidR="00651E52" w:rsidRPr="001256DD" w:rsidRDefault="00651E52" w:rsidP="00AE04B8">
            <w:pPr>
              <w:jc w:val="center"/>
              <w:rPr>
                <w:sz w:val="14"/>
                <w:szCs w:val="14"/>
                <w:lang w:val="fr-FR"/>
              </w:rPr>
            </w:pPr>
          </w:p>
        </w:tc>
        <w:tc>
          <w:tcPr>
            <w:tcW w:w="788" w:type="pct"/>
            <w:gridSpan w:val="5"/>
            <w:shd w:val="clear" w:color="auto" w:fill="auto"/>
            <w:vAlign w:val="center"/>
          </w:tcPr>
          <w:p w14:paraId="650E76FF" w14:textId="77777777" w:rsidR="00651E52" w:rsidRPr="001256DD" w:rsidRDefault="00651E52" w:rsidP="00AE04B8">
            <w:pPr>
              <w:jc w:val="center"/>
              <w:rPr>
                <w:sz w:val="14"/>
                <w:szCs w:val="14"/>
                <w:lang w:val="fr-FR"/>
              </w:rPr>
            </w:pPr>
          </w:p>
        </w:tc>
        <w:tc>
          <w:tcPr>
            <w:tcW w:w="748" w:type="pct"/>
            <w:gridSpan w:val="2"/>
            <w:shd w:val="clear" w:color="auto" w:fill="auto"/>
            <w:vAlign w:val="center"/>
          </w:tcPr>
          <w:p w14:paraId="76F7FC56" w14:textId="77777777" w:rsidR="00651E52" w:rsidRPr="001256DD" w:rsidRDefault="00651E52" w:rsidP="00AE04B8">
            <w:pPr>
              <w:jc w:val="center"/>
              <w:rPr>
                <w:sz w:val="14"/>
                <w:szCs w:val="14"/>
                <w:lang w:val="fr-FR"/>
              </w:rPr>
            </w:pPr>
          </w:p>
        </w:tc>
        <w:tc>
          <w:tcPr>
            <w:tcW w:w="989" w:type="pct"/>
            <w:gridSpan w:val="3"/>
            <w:shd w:val="clear" w:color="auto" w:fill="auto"/>
            <w:vAlign w:val="center"/>
          </w:tcPr>
          <w:p w14:paraId="22985812" w14:textId="77777777" w:rsidR="00651E52" w:rsidRPr="001256DD" w:rsidRDefault="00651E52" w:rsidP="00AE04B8">
            <w:pPr>
              <w:jc w:val="center"/>
              <w:rPr>
                <w:sz w:val="14"/>
                <w:szCs w:val="14"/>
                <w:lang w:val="fr-FR"/>
              </w:rPr>
            </w:pPr>
          </w:p>
        </w:tc>
      </w:tr>
      <w:tr w:rsidR="00651E52" w:rsidRPr="001256DD" w14:paraId="62B11129" w14:textId="77777777" w:rsidTr="00AE04B8">
        <w:trPr>
          <w:trHeight w:val="263"/>
        </w:trPr>
        <w:tc>
          <w:tcPr>
            <w:tcW w:w="247" w:type="pct"/>
            <w:shd w:val="clear" w:color="auto" w:fill="D9D9D9"/>
            <w:vAlign w:val="center"/>
          </w:tcPr>
          <w:p w14:paraId="040B095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2</w:t>
            </w:r>
          </w:p>
        </w:tc>
        <w:tc>
          <w:tcPr>
            <w:tcW w:w="1376" w:type="pct"/>
            <w:gridSpan w:val="5"/>
            <w:shd w:val="clear" w:color="auto" w:fill="auto"/>
            <w:vAlign w:val="center"/>
          </w:tcPr>
          <w:p w14:paraId="3673237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Tubercules (patate douce, manioc, ignames ; taro)</w:t>
            </w:r>
          </w:p>
        </w:tc>
        <w:tc>
          <w:tcPr>
            <w:tcW w:w="853" w:type="pct"/>
            <w:gridSpan w:val="4"/>
            <w:shd w:val="clear" w:color="auto" w:fill="auto"/>
            <w:vAlign w:val="center"/>
          </w:tcPr>
          <w:p w14:paraId="7A23FDD7" w14:textId="77777777" w:rsidR="00651E52" w:rsidRPr="001256DD" w:rsidRDefault="00651E52" w:rsidP="00AE04B8">
            <w:pPr>
              <w:jc w:val="center"/>
              <w:rPr>
                <w:sz w:val="14"/>
                <w:szCs w:val="14"/>
                <w:lang w:val="fr-FR"/>
              </w:rPr>
            </w:pPr>
          </w:p>
        </w:tc>
        <w:tc>
          <w:tcPr>
            <w:tcW w:w="788" w:type="pct"/>
            <w:gridSpan w:val="5"/>
            <w:shd w:val="clear" w:color="auto" w:fill="auto"/>
            <w:vAlign w:val="center"/>
          </w:tcPr>
          <w:p w14:paraId="51CE261A" w14:textId="77777777" w:rsidR="00651E52" w:rsidRPr="001256DD" w:rsidRDefault="00651E52" w:rsidP="00AE04B8">
            <w:pPr>
              <w:jc w:val="center"/>
              <w:rPr>
                <w:sz w:val="14"/>
                <w:szCs w:val="14"/>
                <w:lang w:val="fr-FR"/>
              </w:rPr>
            </w:pPr>
          </w:p>
        </w:tc>
        <w:tc>
          <w:tcPr>
            <w:tcW w:w="748" w:type="pct"/>
            <w:gridSpan w:val="2"/>
            <w:shd w:val="clear" w:color="auto" w:fill="auto"/>
            <w:vAlign w:val="center"/>
          </w:tcPr>
          <w:p w14:paraId="6C989D2B" w14:textId="77777777" w:rsidR="00651E52" w:rsidRPr="001256DD" w:rsidRDefault="00651E52" w:rsidP="00AE04B8">
            <w:pPr>
              <w:jc w:val="center"/>
              <w:rPr>
                <w:sz w:val="14"/>
                <w:szCs w:val="14"/>
                <w:lang w:val="fr-FR"/>
              </w:rPr>
            </w:pPr>
          </w:p>
        </w:tc>
        <w:tc>
          <w:tcPr>
            <w:tcW w:w="989" w:type="pct"/>
            <w:gridSpan w:val="3"/>
            <w:shd w:val="clear" w:color="auto" w:fill="auto"/>
            <w:vAlign w:val="center"/>
          </w:tcPr>
          <w:p w14:paraId="35D25FC6" w14:textId="77777777" w:rsidR="00651E52" w:rsidRPr="001256DD" w:rsidRDefault="00651E52" w:rsidP="00AE04B8">
            <w:pPr>
              <w:jc w:val="center"/>
              <w:rPr>
                <w:sz w:val="14"/>
                <w:szCs w:val="14"/>
                <w:lang w:val="fr-FR"/>
              </w:rPr>
            </w:pPr>
          </w:p>
        </w:tc>
      </w:tr>
      <w:tr w:rsidR="00651E52" w:rsidRPr="001256DD" w14:paraId="48CCC1D8" w14:textId="77777777" w:rsidTr="00AE04B8">
        <w:trPr>
          <w:trHeight w:val="281"/>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3DEC30C1"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3</w:t>
            </w:r>
          </w:p>
        </w:tc>
        <w:tc>
          <w:tcPr>
            <w:tcW w:w="1376" w:type="pct"/>
            <w:gridSpan w:val="5"/>
            <w:tcBorders>
              <w:top w:val="single" w:sz="4" w:space="0" w:color="auto"/>
              <w:left w:val="single" w:sz="4" w:space="0" w:color="auto"/>
              <w:bottom w:val="single" w:sz="4" w:space="0" w:color="auto"/>
            </w:tcBorders>
            <w:shd w:val="clear" w:color="auto" w:fill="auto"/>
            <w:vAlign w:val="center"/>
          </w:tcPr>
          <w:p w14:paraId="2917344E"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Légumineuse/noix</w:t>
            </w:r>
          </w:p>
        </w:tc>
        <w:tc>
          <w:tcPr>
            <w:tcW w:w="853" w:type="pct"/>
            <w:gridSpan w:val="4"/>
            <w:shd w:val="clear" w:color="auto" w:fill="auto"/>
            <w:vAlign w:val="center"/>
          </w:tcPr>
          <w:p w14:paraId="7A3E6628" w14:textId="77777777" w:rsidR="00651E52" w:rsidRPr="001256DD" w:rsidRDefault="00651E52" w:rsidP="00AE04B8">
            <w:pPr>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46E1F3DB"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5504FA"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ACE4A8" w14:textId="77777777" w:rsidR="00651E52" w:rsidRPr="001256DD" w:rsidRDefault="00651E52" w:rsidP="00AE04B8">
            <w:pPr>
              <w:jc w:val="center"/>
              <w:rPr>
                <w:sz w:val="14"/>
                <w:szCs w:val="14"/>
                <w:lang w:val="fr-FR"/>
              </w:rPr>
            </w:pPr>
          </w:p>
        </w:tc>
      </w:tr>
      <w:tr w:rsidR="00651E52" w:rsidRPr="001256DD" w14:paraId="48F62DC0" w14:textId="77777777" w:rsidTr="00AE04B8">
        <w:trPr>
          <w:trHeight w:val="255"/>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723559E0"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4</w:t>
            </w:r>
          </w:p>
        </w:tc>
        <w:tc>
          <w:tcPr>
            <w:tcW w:w="1376" w:type="pct"/>
            <w:gridSpan w:val="5"/>
            <w:tcBorders>
              <w:top w:val="single" w:sz="4" w:space="0" w:color="auto"/>
              <w:left w:val="single" w:sz="4" w:space="0" w:color="auto"/>
              <w:bottom w:val="single" w:sz="4" w:space="0" w:color="auto"/>
            </w:tcBorders>
            <w:shd w:val="clear" w:color="auto" w:fill="auto"/>
            <w:vAlign w:val="center"/>
          </w:tcPr>
          <w:p w14:paraId="03C5E17C"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Fruits &amp; Légumes  </w:t>
            </w:r>
          </w:p>
        </w:tc>
        <w:tc>
          <w:tcPr>
            <w:tcW w:w="853" w:type="pct"/>
            <w:gridSpan w:val="4"/>
            <w:shd w:val="clear" w:color="auto" w:fill="auto"/>
            <w:vAlign w:val="center"/>
          </w:tcPr>
          <w:p w14:paraId="5968164E" w14:textId="77777777" w:rsidR="00651E52" w:rsidRPr="001256DD" w:rsidRDefault="00651E52" w:rsidP="00AE04B8">
            <w:pPr>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092C9A63"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2B7899"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BE34A4" w14:textId="77777777" w:rsidR="00651E52" w:rsidRPr="001256DD" w:rsidRDefault="00651E52" w:rsidP="00AE04B8">
            <w:pPr>
              <w:jc w:val="center"/>
              <w:rPr>
                <w:sz w:val="14"/>
                <w:szCs w:val="14"/>
                <w:lang w:val="fr-FR"/>
              </w:rPr>
            </w:pPr>
          </w:p>
        </w:tc>
      </w:tr>
      <w:tr w:rsidR="00651E52" w:rsidRPr="003707AF" w14:paraId="209F58CA" w14:textId="77777777" w:rsidTr="00AE04B8">
        <w:trPr>
          <w:trHeight w:val="275"/>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2746051B"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5</w:t>
            </w:r>
          </w:p>
        </w:tc>
        <w:tc>
          <w:tcPr>
            <w:tcW w:w="1376" w:type="pct"/>
            <w:gridSpan w:val="5"/>
            <w:tcBorders>
              <w:top w:val="single" w:sz="4" w:space="0" w:color="auto"/>
              <w:left w:val="single" w:sz="4" w:space="0" w:color="auto"/>
              <w:bottom w:val="single" w:sz="4" w:space="0" w:color="auto"/>
            </w:tcBorders>
            <w:shd w:val="clear" w:color="auto" w:fill="auto"/>
            <w:vAlign w:val="center"/>
          </w:tcPr>
          <w:p w14:paraId="443E94EE" w14:textId="77777777" w:rsidR="00651E52" w:rsidRPr="001256DD" w:rsidRDefault="00651E52" w:rsidP="00AE04B8">
            <w:pPr>
              <w:rPr>
                <w:rFonts w:ascii="Verdana" w:hAnsi="Verdana"/>
                <w:sz w:val="16"/>
                <w:szCs w:val="16"/>
                <w:lang w:val="fr-FR"/>
              </w:rPr>
            </w:pPr>
            <w:proofErr w:type="gramStart"/>
            <w:r w:rsidRPr="001256DD">
              <w:rPr>
                <w:rFonts w:ascii="Verdana" w:hAnsi="Verdana"/>
                <w:sz w:val="16"/>
                <w:szCs w:val="16"/>
                <w:lang w:val="fr-FR"/>
              </w:rPr>
              <w:t>Viande  /</w:t>
            </w:r>
            <w:proofErr w:type="gramEnd"/>
            <w:r w:rsidRPr="001256DD">
              <w:rPr>
                <w:rFonts w:ascii="Verdana" w:hAnsi="Verdana"/>
                <w:sz w:val="16"/>
                <w:szCs w:val="16"/>
                <w:lang w:val="fr-FR"/>
              </w:rPr>
              <w:t xml:space="preserve"> Poissons / Œufs chèvres, moutons, bœuf, poulets, ânes, porc, chenilles, etc.</w:t>
            </w:r>
          </w:p>
        </w:tc>
        <w:tc>
          <w:tcPr>
            <w:tcW w:w="853" w:type="pct"/>
            <w:gridSpan w:val="4"/>
            <w:shd w:val="clear" w:color="auto" w:fill="auto"/>
            <w:vAlign w:val="center"/>
          </w:tcPr>
          <w:p w14:paraId="2FE44A2D" w14:textId="77777777" w:rsidR="00651E52" w:rsidRPr="001256DD" w:rsidRDefault="00651E52" w:rsidP="00AE04B8">
            <w:pPr>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63FE6069"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C58199"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409A22D" w14:textId="77777777" w:rsidR="00651E52" w:rsidRPr="001256DD" w:rsidRDefault="00651E52" w:rsidP="00AE04B8">
            <w:pPr>
              <w:jc w:val="center"/>
              <w:rPr>
                <w:sz w:val="14"/>
                <w:szCs w:val="14"/>
                <w:lang w:val="fr-FR"/>
              </w:rPr>
            </w:pPr>
          </w:p>
        </w:tc>
      </w:tr>
      <w:tr w:rsidR="00651E52" w:rsidRPr="003707AF" w14:paraId="1D7F69EA" w14:textId="77777777" w:rsidTr="00AE04B8">
        <w:trPr>
          <w:trHeight w:val="255"/>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1C1DF8F4"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6</w:t>
            </w:r>
          </w:p>
        </w:tc>
        <w:tc>
          <w:tcPr>
            <w:tcW w:w="1376" w:type="pct"/>
            <w:gridSpan w:val="5"/>
            <w:tcBorders>
              <w:top w:val="single" w:sz="4" w:space="0" w:color="auto"/>
              <w:left w:val="single" w:sz="4" w:space="0" w:color="auto"/>
              <w:bottom w:val="single" w:sz="4" w:space="0" w:color="auto"/>
            </w:tcBorders>
            <w:shd w:val="clear" w:color="auto" w:fill="auto"/>
            <w:vAlign w:val="center"/>
          </w:tcPr>
          <w:p w14:paraId="44E46BA0" w14:textId="77777777" w:rsidR="00651E52" w:rsidRPr="001256DD" w:rsidRDefault="00651E52" w:rsidP="00AE04B8">
            <w:pPr>
              <w:tabs>
                <w:tab w:val="left" w:pos="897"/>
              </w:tabs>
              <w:rPr>
                <w:rFonts w:ascii="Verdana" w:hAnsi="Verdana"/>
                <w:sz w:val="16"/>
                <w:szCs w:val="16"/>
                <w:lang w:val="fr-FR"/>
              </w:rPr>
            </w:pPr>
            <w:r w:rsidRPr="001256DD">
              <w:rPr>
                <w:rFonts w:ascii="Verdana" w:hAnsi="Verdana"/>
                <w:sz w:val="16"/>
                <w:szCs w:val="16"/>
                <w:lang w:val="fr-FR"/>
              </w:rPr>
              <w:t>Lait et autres produits laitiers </w:t>
            </w:r>
          </w:p>
        </w:tc>
        <w:tc>
          <w:tcPr>
            <w:tcW w:w="853" w:type="pct"/>
            <w:gridSpan w:val="4"/>
            <w:shd w:val="clear" w:color="auto" w:fill="auto"/>
            <w:vAlign w:val="center"/>
          </w:tcPr>
          <w:p w14:paraId="0A01C1CE" w14:textId="77777777" w:rsidR="00651E52" w:rsidRPr="001256DD" w:rsidRDefault="00651E52" w:rsidP="00AE04B8">
            <w:pPr>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0074A5CD"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095229"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A1BA92" w14:textId="77777777" w:rsidR="00651E52" w:rsidRPr="001256DD" w:rsidRDefault="00651E52" w:rsidP="00AE04B8">
            <w:pPr>
              <w:jc w:val="center"/>
              <w:rPr>
                <w:sz w:val="14"/>
                <w:szCs w:val="14"/>
                <w:lang w:val="fr-FR"/>
              </w:rPr>
            </w:pPr>
          </w:p>
        </w:tc>
      </w:tr>
      <w:tr w:rsidR="00651E52" w:rsidRPr="001256DD" w14:paraId="1E744ACD" w14:textId="77777777" w:rsidTr="00AE04B8">
        <w:trPr>
          <w:trHeight w:val="397"/>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3C0F0369"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7</w:t>
            </w:r>
          </w:p>
        </w:tc>
        <w:tc>
          <w:tcPr>
            <w:tcW w:w="1376" w:type="pct"/>
            <w:gridSpan w:val="5"/>
            <w:tcBorders>
              <w:top w:val="single" w:sz="4" w:space="0" w:color="auto"/>
              <w:left w:val="single" w:sz="4" w:space="0" w:color="auto"/>
              <w:bottom w:val="single" w:sz="4" w:space="0" w:color="auto"/>
            </w:tcBorders>
            <w:shd w:val="clear" w:color="auto" w:fill="auto"/>
            <w:vAlign w:val="center"/>
          </w:tcPr>
          <w:p w14:paraId="27029EF9"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Huile/gras/beurre </w:t>
            </w:r>
          </w:p>
        </w:tc>
        <w:tc>
          <w:tcPr>
            <w:tcW w:w="853" w:type="pct"/>
            <w:gridSpan w:val="4"/>
            <w:shd w:val="clear" w:color="auto" w:fill="auto"/>
            <w:vAlign w:val="center"/>
          </w:tcPr>
          <w:p w14:paraId="2A998967" w14:textId="77777777" w:rsidR="00651E52" w:rsidRPr="001256DD" w:rsidRDefault="00651E52" w:rsidP="00AE04B8">
            <w:pPr>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5F39112D"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54E69B"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1F9A6D" w14:textId="77777777" w:rsidR="00651E52" w:rsidRPr="001256DD" w:rsidRDefault="00651E52" w:rsidP="00AE04B8">
            <w:pPr>
              <w:jc w:val="center"/>
              <w:rPr>
                <w:sz w:val="14"/>
                <w:szCs w:val="14"/>
                <w:lang w:val="fr-FR"/>
              </w:rPr>
            </w:pPr>
          </w:p>
        </w:tc>
      </w:tr>
      <w:tr w:rsidR="00651E52" w:rsidRPr="003707AF" w14:paraId="3D5E4056" w14:textId="77777777" w:rsidTr="00AE04B8">
        <w:trPr>
          <w:trHeight w:val="397"/>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6E66500B"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w:t>
            </w:r>
          </w:p>
        </w:tc>
        <w:tc>
          <w:tcPr>
            <w:tcW w:w="1376" w:type="pct"/>
            <w:gridSpan w:val="5"/>
            <w:tcBorders>
              <w:top w:val="single" w:sz="4" w:space="0" w:color="auto"/>
              <w:left w:val="single" w:sz="4" w:space="0" w:color="auto"/>
              <w:bottom w:val="single" w:sz="4" w:space="0" w:color="auto"/>
            </w:tcBorders>
            <w:shd w:val="clear" w:color="auto" w:fill="auto"/>
            <w:vAlign w:val="center"/>
          </w:tcPr>
          <w:p w14:paraId="6619B153"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Sucre ou produits sucré (</w:t>
            </w:r>
            <w:r w:rsidRPr="001256DD">
              <w:rPr>
                <w:rFonts w:ascii="Verdana" w:hAnsi="Verdana"/>
                <w:bCs/>
                <w:iCs/>
                <w:sz w:val="16"/>
                <w:szCs w:val="16"/>
                <w:lang w:val="fr-FR"/>
              </w:rPr>
              <w:t>miel, confiture, beignets etc.)</w:t>
            </w:r>
          </w:p>
        </w:tc>
        <w:tc>
          <w:tcPr>
            <w:tcW w:w="853" w:type="pct"/>
            <w:gridSpan w:val="4"/>
            <w:shd w:val="clear" w:color="auto" w:fill="auto"/>
            <w:vAlign w:val="center"/>
          </w:tcPr>
          <w:p w14:paraId="02B4BCC2" w14:textId="77777777" w:rsidR="00651E52" w:rsidRPr="001256DD" w:rsidRDefault="00651E52" w:rsidP="00AE04B8">
            <w:pPr>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6ABA1EC3"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3B1934"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429BC2" w14:textId="77777777" w:rsidR="00651E52" w:rsidRPr="001256DD" w:rsidRDefault="00651E52" w:rsidP="00AE04B8">
            <w:pPr>
              <w:jc w:val="center"/>
              <w:rPr>
                <w:sz w:val="14"/>
                <w:szCs w:val="14"/>
                <w:lang w:val="fr-FR"/>
              </w:rPr>
            </w:pPr>
          </w:p>
        </w:tc>
      </w:tr>
      <w:tr w:rsidR="00651E52" w:rsidRPr="001256DD" w14:paraId="4CFA2388" w14:textId="77777777" w:rsidTr="00AE04B8">
        <w:trPr>
          <w:trHeight w:val="397"/>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63D706E5"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9</w:t>
            </w:r>
          </w:p>
        </w:tc>
        <w:tc>
          <w:tcPr>
            <w:tcW w:w="1376" w:type="pct"/>
            <w:gridSpan w:val="5"/>
            <w:tcBorders>
              <w:top w:val="single" w:sz="4" w:space="0" w:color="auto"/>
              <w:left w:val="single" w:sz="4" w:space="0" w:color="auto"/>
              <w:bottom w:val="single" w:sz="4" w:space="0" w:color="auto"/>
            </w:tcBorders>
            <w:shd w:val="clear" w:color="auto" w:fill="auto"/>
            <w:vAlign w:val="center"/>
          </w:tcPr>
          <w:p w14:paraId="4B306F5C"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Thé/Café</w:t>
            </w:r>
          </w:p>
        </w:tc>
        <w:tc>
          <w:tcPr>
            <w:tcW w:w="853" w:type="pct"/>
            <w:gridSpan w:val="4"/>
            <w:shd w:val="clear" w:color="auto" w:fill="auto"/>
            <w:vAlign w:val="center"/>
          </w:tcPr>
          <w:p w14:paraId="1C2CF30B" w14:textId="77777777" w:rsidR="00651E52" w:rsidRPr="001256DD" w:rsidRDefault="00651E52" w:rsidP="00AE04B8">
            <w:pPr>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03749F94"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A952F"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D9EA31" w14:textId="77777777" w:rsidR="00651E52" w:rsidRPr="001256DD" w:rsidRDefault="00651E52" w:rsidP="00AE04B8">
            <w:pPr>
              <w:jc w:val="center"/>
              <w:rPr>
                <w:sz w:val="14"/>
                <w:szCs w:val="14"/>
                <w:lang w:val="fr-FR"/>
              </w:rPr>
            </w:pPr>
          </w:p>
        </w:tc>
      </w:tr>
      <w:tr w:rsidR="00651E52" w:rsidRPr="003707AF" w14:paraId="6C3BCB64" w14:textId="77777777" w:rsidTr="00AE04B8">
        <w:trPr>
          <w:trHeight w:val="237"/>
        </w:trPr>
        <w:tc>
          <w:tcPr>
            <w:tcW w:w="247" w:type="pct"/>
            <w:tcBorders>
              <w:top w:val="single" w:sz="4" w:space="0" w:color="auto"/>
              <w:left w:val="single" w:sz="4" w:space="0" w:color="auto"/>
              <w:bottom w:val="single" w:sz="4" w:space="0" w:color="auto"/>
              <w:right w:val="single" w:sz="4" w:space="0" w:color="auto"/>
            </w:tcBorders>
            <w:shd w:val="clear" w:color="auto" w:fill="D9D9D9"/>
            <w:vAlign w:val="center"/>
          </w:tcPr>
          <w:p w14:paraId="3331E80E"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10</w:t>
            </w:r>
          </w:p>
        </w:tc>
        <w:tc>
          <w:tcPr>
            <w:tcW w:w="1376" w:type="pct"/>
            <w:gridSpan w:val="5"/>
            <w:tcBorders>
              <w:top w:val="single" w:sz="4" w:space="0" w:color="auto"/>
              <w:left w:val="single" w:sz="4" w:space="0" w:color="auto"/>
              <w:bottom w:val="single" w:sz="4" w:space="0" w:color="auto"/>
            </w:tcBorders>
            <w:shd w:val="clear" w:color="auto" w:fill="auto"/>
            <w:vAlign w:val="center"/>
          </w:tcPr>
          <w:p w14:paraId="1CA03E26"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Autres repas/snacks consommés hors de la maison</w:t>
            </w:r>
          </w:p>
        </w:tc>
        <w:tc>
          <w:tcPr>
            <w:tcW w:w="853" w:type="pct"/>
            <w:gridSpan w:val="4"/>
            <w:shd w:val="clear" w:color="auto" w:fill="auto"/>
            <w:vAlign w:val="center"/>
          </w:tcPr>
          <w:p w14:paraId="4A7D0235" w14:textId="77777777" w:rsidR="00651E52" w:rsidRPr="001256DD" w:rsidRDefault="00651E52" w:rsidP="00AE04B8">
            <w:pPr>
              <w:ind w:left="-108" w:right="-111"/>
              <w:jc w:val="center"/>
              <w:rPr>
                <w:sz w:val="14"/>
                <w:szCs w:val="14"/>
                <w:lang w:val="fr-FR"/>
              </w:rPr>
            </w:pPr>
          </w:p>
        </w:tc>
        <w:tc>
          <w:tcPr>
            <w:tcW w:w="788" w:type="pct"/>
            <w:gridSpan w:val="5"/>
            <w:tcBorders>
              <w:top w:val="single" w:sz="4" w:space="0" w:color="auto"/>
              <w:bottom w:val="single" w:sz="4" w:space="0" w:color="auto"/>
              <w:right w:val="single" w:sz="4" w:space="0" w:color="auto"/>
            </w:tcBorders>
            <w:shd w:val="clear" w:color="auto" w:fill="auto"/>
            <w:vAlign w:val="center"/>
          </w:tcPr>
          <w:p w14:paraId="38CA9341" w14:textId="77777777" w:rsidR="00651E52" w:rsidRPr="001256DD" w:rsidRDefault="00651E52" w:rsidP="00AE04B8">
            <w:pPr>
              <w:jc w:val="center"/>
              <w:rPr>
                <w:sz w:val="14"/>
                <w:szCs w:val="14"/>
                <w:lang w:val="fr-FR"/>
              </w:rPr>
            </w:pPr>
          </w:p>
        </w:tc>
        <w:tc>
          <w:tcPr>
            <w:tcW w:w="7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8002F3" w14:textId="77777777" w:rsidR="00651E52" w:rsidRPr="001256DD" w:rsidRDefault="00651E52" w:rsidP="00AE04B8">
            <w:pPr>
              <w:jc w:val="center"/>
              <w:rPr>
                <w:sz w:val="14"/>
                <w:szCs w:val="14"/>
                <w:lang w:val="fr-FR"/>
              </w:rPr>
            </w:pPr>
          </w:p>
        </w:tc>
        <w:tc>
          <w:tcPr>
            <w:tcW w:w="98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FDF20E" w14:textId="77777777" w:rsidR="00651E52" w:rsidRPr="001256DD" w:rsidRDefault="00651E52" w:rsidP="00AE04B8">
            <w:pPr>
              <w:ind w:left="-108"/>
              <w:jc w:val="center"/>
              <w:rPr>
                <w:sz w:val="14"/>
                <w:szCs w:val="14"/>
                <w:lang w:val="fr-FR"/>
              </w:rPr>
            </w:pPr>
          </w:p>
        </w:tc>
      </w:tr>
      <w:tr w:rsidR="00651E52" w:rsidRPr="003707AF" w14:paraId="50322AD7" w14:textId="77777777" w:rsidTr="00AE04B8">
        <w:trPr>
          <w:trHeight w:val="826"/>
        </w:trPr>
        <w:tc>
          <w:tcPr>
            <w:tcW w:w="5000" w:type="pct"/>
            <w:gridSpan w:val="20"/>
            <w:tcBorders>
              <w:top w:val="single" w:sz="4" w:space="0" w:color="auto"/>
              <w:left w:val="single" w:sz="4" w:space="0" w:color="auto"/>
              <w:bottom w:val="single" w:sz="4" w:space="0" w:color="auto"/>
              <w:right w:val="single" w:sz="4" w:space="0" w:color="auto"/>
            </w:tcBorders>
            <w:shd w:val="clear" w:color="auto" w:fill="auto"/>
          </w:tcPr>
          <w:p w14:paraId="4CF6A008" w14:textId="77777777" w:rsidR="00651E52" w:rsidRPr="001256DD" w:rsidRDefault="00651E52" w:rsidP="00AE04B8">
            <w:pPr>
              <w:rPr>
                <w:rFonts w:ascii="Verdana" w:hAnsi="Verdana" w:cs="Arial"/>
                <w:b/>
                <w:bCs/>
                <w:sz w:val="16"/>
                <w:szCs w:val="16"/>
                <w:lang w:val="fr-FR"/>
              </w:rPr>
            </w:pPr>
            <w:r w:rsidRPr="001256DD">
              <w:rPr>
                <w:rFonts w:ascii="Verdana" w:hAnsi="Verdana"/>
                <w:b/>
                <w:sz w:val="16"/>
                <w:szCs w:val="16"/>
                <w:lang w:val="fr-FR"/>
              </w:rPr>
              <w:t>Code :</w:t>
            </w:r>
            <w:r w:rsidRPr="001256DD">
              <w:rPr>
                <w:rFonts w:ascii="Verdana" w:hAnsi="Verdana"/>
                <w:b/>
                <w:sz w:val="16"/>
                <w:szCs w:val="16"/>
                <w:lang w:val="fr-FR"/>
              </w:rPr>
              <w:tab/>
              <w:t xml:space="preserve">        1</w:t>
            </w:r>
            <w:r w:rsidRPr="001256DD">
              <w:rPr>
                <w:rFonts w:ascii="Verdana" w:hAnsi="Verdana"/>
                <w:sz w:val="16"/>
                <w:szCs w:val="16"/>
                <w:lang w:val="fr-FR"/>
              </w:rPr>
              <w:t xml:space="preserve"> = Propre production        </w:t>
            </w:r>
            <w:r w:rsidRPr="001256DD">
              <w:rPr>
                <w:rFonts w:ascii="Verdana" w:hAnsi="Verdana"/>
                <w:b/>
                <w:sz w:val="16"/>
                <w:szCs w:val="16"/>
                <w:lang w:val="fr-FR"/>
              </w:rPr>
              <w:t xml:space="preserve">                     2 </w:t>
            </w:r>
            <w:r w:rsidRPr="001256DD">
              <w:rPr>
                <w:rFonts w:ascii="Verdana" w:hAnsi="Verdana"/>
                <w:sz w:val="16"/>
                <w:szCs w:val="16"/>
                <w:lang w:val="fr-FR"/>
              </w:rPr>
              <w:t xml:space="preserve">= Stock du ménage  </w:t>
            </w:r>
            <w:r w:rsidRPr="001256DD">
              <w:rPr>
                <w:rFonts w:ascii="Verdana" w:hAnsi="Verdana" w:cs="Arial"/>
                <w:b/>
                <w:bCs/>
                <w:sz w:val="16"/>
                <w:szCs w:val="16"/>
                <w:lang w:val="fr-FR"/>
              </w:rPr>
              <w:t xml:space="preserve">                     3</w:t>
            </w:r>
            <w:r w:rsidRPr="001256DD">
              <w:rPr>
                <w:rFonts w:ascii="Verdana" w:hAnsi="Verdana"/>
                <w:sz w:val="16"/>
                <w:szCs w:val="16"/>
                <w:lang w:val="fr-FR"/>
              </w:rPr>
              <w:t xml:space="preserve"> = Echange/Troc              </w:t>
            </w:r>
            <w:r w:rsidRPr="001256DD">
              <w:rPr>
                <w:rFonts w:ascii="Verdana" w:hAnsi="Verdana" w:cs="Arial"/>
                <w:b/>
                <w:bCs/>
                <w:sz w:val="16"/>
                <w:szCs w:val="16"/>
                <w:lang w:val="fr-FR"/>
              </w:rPr>
              <w:t xml:space="preserve"> </w:t>
            </w:r>
          </w:p>
          <w:p w14:paraId="2C66318B" w14:textId="65E0F46D" w:rsidR="00651E52" w:rsidRPr="001256DD" w:rsidRDefault="00651E52" w:rsidP="00AE04B8">
            <w:pPr>
              <w:rPr>
                <w:rFonts w:ascii="Verdana" w:hAnsi="Verdana" w:cs="Arial"/>
                <w:bCs/>
                <w:sz w:val="16"/>
                <w:szCs w:val="16"/>
                <w:lang w:val="fr-FR"/>
              </w:rPr>
            </w:pPr>
            <w:r w:rsidRPr="001256DD">
              <w:rPr>
                <w:rFonts w:ascii="Verdana" w:hAnsi="Verdana" w:cs="Arial"/>
                <w:b/>
                <w:bCs/>
                <w:sz w:val="16"/>
                <w:szCs w:val="16"/>
                <w:lang w:val="fr-FR"/>
              </w:rPr>
              <w:t xml:space="preserve">                     4</w:t>
            </w:r>
            <w:r w:rsidRPr="001256DD">
              <w:rPr>
                <w:rFonts w:ascii="Verdana" w:hAnsi="Verdana"/>
                <w:sz w:val="16"/>
                <w:szCs w:val="16"/>
                <w:lang w:val="fr-FR"/>
              </w:rPr>
              <w:t xml:space="preserve"> = Parents</w:t>
            </w:r>
            <w:r w:rsidR="00764C77">
              <w:rPr>
                <w:rFonts w:ascii="Verdana" w:hAnsi="Verdana"/>
                <w:sz w:val="16"/>
                <w:szCs w:val="16"/>
                <w:lang w:val="fr-FR"/>
              </w:rPr>
              <w:t>/Amis/Voisins</w:t>
            </w:r>
            <w:r w:rsidR="00764C77">
              <w:rPr>
                <w:rFonts w:ascii="Verdana" w:hAnsi="Verdana"/>
                <w:sz w:val="16"/>
                <w:szCs w:val="16"/>
                <w:lang w:val="fr-FR"/>
              </w:rPr>
              <w:tab/>
              <w:t xml:space="preserve">                </w:t>
            </w:r>
            <w:r w:rsidRPr="001256DD">
              <w:rPr>
                <w:rFonts w:ascii="Verdana" w:hAnsi="Verdana"/>
                <w:b/>
                <w:sz w:val="16"/>
                <w:szCs w:val="16"/>
                <w:lang w:val="fr-FR"/>
              </w:rPr>
              <w:t>5</w:t>
            </w:r>
            <w:r w:rsidRPr="001256DD">
              <w:rPr>
                <w:rFonts w:ascii="Verdana" w:hAnsi="Verdana"/>
                <w:sz w:val="16"/>
                <w:szCs w:val="16"/>
                <w:lang w:val="fr-FR"/>
              </w:rPr>
              <w:t xml:space="preserve"> = Pêche/chasse/cueillette   </w:t>
            </w:r>
            <w:r w:rsidRPr="001256DD">
              <w:rPr>
                <w:rFonts w:ascii="Verdana" w:hAnsi="Verdana"/>
                <w:b/>
                <w:sz w:val="16"/>
                <w:szCs w:val="16"/>
                <w:lang w:val="fr-FR"/>
              </w:rPr>
              <w:t xml:space="preserve">           6 </w:t>
            </w:r>
            <w:r w:rsidRPr="001256DD">
              <w:rPr>
                <w:rFonts w:ascii="Verdana" w:hAnsi="Verdana"/>
                <w:sz w:val="16"/>
                <w:szCs w:val="16"/>
                <w:lang w:val="fr-FR"/>
              </w:rPr>
              <w:t xml:space="preserve">= </w:t>
            </w:r>
            <w:r w:rsidRPr="001256DD">
              <w:rPr>
                <w:rFonts w:ascii="Verdana" w:hAnsi="Verdana" w:cs="Arial"/>
                <w:bCs/>
                <w:sz w:val="16"/>
                <w:szCs w:val="16"/>
                <w:lang w:val="fr-FR"/>
              </w:rPr>
              <w:t xml:space="preserve">Dons sociaux (faits par la communauté/famille ou des </w:t>
            </w:r>
            <w:proofErr w:type="gramStart"/>
            <w:r w:rsidR="006814CA" w:rsidRPr="001256DD">
              <w:rPr>
                <w:rFonts w:ascii="Verdana" w:hAnsi="Verdana" w:cs="Arial"/>
                <w:bCs/>
                <w:sz w:val="16"/>
                <w:szCs w:val="16"/>
                <w:lang w:val="fr-FR"/>
              </w:rPr>
              <w:t>particuliers)</w:t>
            </w:r>
            <w:r w:rsidR="006814CA" w:rsidRPr="001256DD">
              <w:rPr>
                <w:rFonts w:ascii="Verdana" w:hAnsi="Verdana" w:cs="Arial"/>
                <w:b/>
                <w:bCs/>
                <w:sz w:val="16"/>
                <w:szCs w:val="16"/>
                <w:lang w:val="fr-FR"/>
              </w:rPr>
              <w:t xml:space="preserve">  </w:t>
            </w:r>
            <w:r w:rsidRPr="001256DD">
              <w:rPr>
                <w:rFonts w:ascii="Verdana" w:hAnsi="Verdana" w:cs="Arial"/>
                <w:b/>
                <w:bCs/>
                <w:sz w:val="16"/>
                <w:szCs w:val="16"/>
                <w:lang w:val="fr-FR"/>
              </w:rPr>
              <w:t xml:space="preserve"> </w:t>
            </w:r>
            <w:proofErr w:type="gramEnd"/>
            <w:r w:rsidRPr="001256DD">
              <w:rPr>
                <w:rFonts w:ascii="Verdana" w:hAnsi="Verdana" w:cs="Arial"/>
                <w:b/>
                <w:bCs/>
                <w:sz w:val="16"/>
                <w:szCs w:val="16"/>
                <w:lang w:val="fr-FR"/>
              </w:rPr>
              <w:t xml:space="preserve">                   7</w:t>
            </w:r>
            <w:r w:rsidRPr="001256DD">
              <w:rPr>
                <w:rFonts w:ascii="Verdana" w:hAnsi="Verdana" w:cs="Arial"/>
                <w:bCs/>
                <w:sz w:val="16"/>
                <w:szCs w:val="16"/>
                <w:lang w:val="fr-FR"/>
              </w:rPr>
              <w:t xml:space="preserve"> = Dons humanitaires (faits l’Etat et/ou des organisations     </w:t>
            </w:r>
          </w:p>
          <w:p w14:paraId="678764C8"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                     8 </w:t>
            </w:r>
            <w:r w:rsidRPr="001256DD">
              <w:rPr>
                <w:rFonts w:ascii="Verdana" w:hAnsi="Verdana"/>
                <w:sz w:val="16"/>
                <w:szCs w:val="16"/>
                <w:lang w:val="fr-FR"/>
              </w:rPr>
              <w:t xml:space="preserve">= Paiement pour travail    </w:t>
            </w:r>
            <w:r w:rsidRPr="001256DD">
              <w:rPr>
                <w:rFonts w:ascii="Verdana" w:hAnsi="Verdana"/>
                <w:b/>
                <w:sz w:val="16"/>
                <w:szCs w:val="16"/>
                <w:lang w:val="fr-FR"/>
              </w:rPr>
              <w:t xml:space="preserve">                   9 </w:t>
            </w:r>
            <w:r w:rsidRPr="001256DD">
              <w:rPr>
                <w:rFonts w:ascii="Verdana" w:hAnsi="Verdana"/>
                <w:sz w:val="16"/>
                <w:szCs w:val="16"/>
                <w:lang w:val="fr-FR"/>
              </w:rPr>
              <w:t xml:space="preserve">= Autre (à préciser) : </w:t>
            </w:r>
            <w:r w:rsidRPr="001256DD">
              <w:rPr>
                <w:rFonts w:ascii="Verdana" w:hAnsi="Verdana" w:cs="Arial"/>
                <w:bCs/>
                <w:sz w:val="16"/>
                <w:szCs w:val="16"/>
                <w:lang w:val="fr-FR"/>
              </w:rPr>
              <w:t>________________________</w:t>
            </w:r>
          </w:p>
        </w:tc>
      </w:tr>
      <w:tr w:rsidR="00651E52" w:rsidRPr="003707AF" w14:paraId="03558740" w14:textId="77777777" w:rsidTr="00AE04B8">
        <w:trPr>
          <w:trHeight w:val="271"/>
        </w:trPr>
        <w:tc>
          <w:tcPr>
            <w:tcW w:w="5000" w:type="pct"/>
            <w:gridSpan w:val="20"/>
            <w:tcBorders>
              <w:top w:val="single" w:sz="4" w:space="0" w:color="auto"/>
              <w:left w:val="single" w:sz="4" w:space="0" w:color="auto"/>
              <w:bottom w:val="single" w:sz="4" w:space="0" w:color="auto"/>
              <w:right w:val="single" w:sz="4" w:space="0" w:color="auto"/>
            </w:tcBorders>
            <w:shd w:val="clear" w:color="auto" w:fill="BFBFBF"/>
            <w:vAlign w:val="center"/>
          </w:tcPr>
          <w:p w14:paraId="2FA2604F"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Dépenses non alimentaires du ménage</w:t>
            </w:r>
          </w:p>
        </w:tc>
      </w:tr>
      <w:tr w:rsidR="00651E52" w:rsidRPr="003707AF" w14:paraId="34B42F01" w14:textId="77777777" w:rsidTr="00AE04B8">
        <w:trPr>
          <w:trHeight w:val="340"/>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3325FD8" w14:textId="77777777" w:rsidR="00651E52" w:rsidRPr="001256DD" w:rsidRDefault="00651E52" w:rsidP="00AE04B8">
            <w:pPr>
              <w:jc w:val="center"/>
              <w:rPr>
                <w:rFonts w:ascii="7.5" w:hAnsi="7.5"/>
                <w:b/>
                <w:sz w:val="16"/>
                <w:szCs w:val="16"/>
                <w:lang w:val="fr-FR"/>
              </w:rPr>
            </w:pPr>
            <w:r w:rsidRPr="001256DD">
              <w:rPr>
                <w:rFonts w:ascii="Verdana" w:hAnsi="Verdana"/>
                <w:b/>
                <w:sz w:val="16"/>
                <w:szCs w:val="16"/>
                <w:lang w:val="fr-FR"/>
              </w:rPr>
              <w:t>8.4</w:t>
            </w:r>
          </w:p>
        </w:tc>
        <w:tc>
          <w:tcPr>
            <w:tcW w:w="1423" w:type="pct"/>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3E93A0C9" w14:textId="77777777" w:rsidR="00651E52" w:rsidRPr="001256DD" w:rsidRDefault="00651E52" w:rsidP="00AE04B8">
            <w:pPr>
              <w:rPr>
                <w:rFonts w:ascii="7.5" w:hAnsi="7.5"/>
                <w:b/>
                <w:sz w:val="16"/>
                <w:szCs w:val="16"/>
                <w:lang w:val="fr-FR"/>
              </w:rPr>
            </w:pPr>
            <w:r w:rsidRPr="001256DD">
              <w:rPr>
                <w:rFonts w:ascii="Verdana" w:hAnsi="Verdana"/>
                <w:b/>
                <w:sz w:val="16"/>
                <w:szCs w:val="16"/>
                <w:lang w:val="fr-FR"/>
              </w:rPr>
              <w:t xml:space="preserve">Combien avez-vous </w:t>
            </w:r>
            <w:r w:rsidR="006814CA" w:rsidRPr="001256DD">
              <w:rPr>
                <w:rFonts w:ascii="Verdana" w:hAnsi="Verdana"/>
                <w:b/>
                <w:sz w:val="16"/>
                <w:szCs w:val="16"/>
                <w:lang w:val="fr-FR"/>
              </w:rPr>
              <w:t>dépensé</w:t>
            </w:r>
            <w:r w:rsidRPr="001256DD">
              <w:rPr>
                <w:rFonts w:ascii="Verdana" w:hAnsi="Verdana"/>
                <w:b/>
                <w:sz w:val="16"/>
                <w:szCs w:val="16"/>
                <w:lang w:val="fr-FR"/>
              </w:rPr>
              <w:t xml:space="preserve"> pour acquérir les biens et/ou services les </w:t>
            </w:r>
            <w:r w:rsidRPr="001256DD">
              <w:rPr>
                <w:rFonts w:ascii="Verdana" w:hAnsi="Verdana"/>
                <w:b/>
                <w:sz w:val="16"/>
                <w:szCs w:val="16"/>
                <w:u w:val="single"/>
                <w:lang w:val="fr-FR"/>
              </w:rPr>
              <w:t>30 derniers jours</w:t>
            </w:r>
            <w:r w:rsidRPr="001256DD">
              <w:rPr>
                <w:rFonts w:ascii="Verdana" w:hAnsi="Verdana"/>
                <w:b/>
                <w:sz w:val="16"/>
                <w:szCs w:val="16"/>
                <w:lang w:val="fr-FR"/>
              </w:rPr>
              <w:t xml:space="preserve"> ? </w:t>
            </w:r>
            <w:r w:rsidRPr="001256DD">
              <w:rPr>
                <w:rFonts w:ascii="Verdana" w:hAnsi="Verdana"/>
                <w:sz w:val="16"/>
                <w:szCs w:val="16"/>
                <w:lang w:val="fr-FR"/>
              </w:rPr>
              <w:t>-</w:t>
            </w:r>
            <w:r w:rsidRPr="001256DD">
              <w:rPr>
                <w:rFonts w:ascii="7.5" w:hAnsi="7.5"/>
                <w:sz w:val="16"/>
                <w:szCs w:val="16"/>
                <w:lang w:val="fr-FR"/>
              </w:rPr>
              <w:t xml:space="preserve">   </w:t>
            </w:r>
            <w:r w:rsidRPr="001256DD">
              <w:rPr>
                <w:rFonts w:ascii="Verdana" w:hAnsi="Verdana"/>
                <w:sz w:val="16"/>
                <w:szCs w:val="16"/>
                <w:lang w:val="fr-FR"/>
              </w:rPr>
              <w:t>Si non, écrire 0</w:t>
            </w:r>
          </w:p>
        </w:tc>
        <w:tc>
          <w:tcPr>
            <w:tcW w:w="748" w:type="pct"/>
            <w:gridSpan w:val="3"/>
            <w:tcBorders>
              <w:top w:val="single" w:sz="4" w:space="0" w:color="auto"/>
              <w:left w:val="single" w:sz="4" w:space="0" w:color="auto"/>
              <w:right w:val="single" w:sz="4" w:space="0" w:color="auto"/>
            </w:tcBorders>
            <w:shd w:val="clear" w:color="auto" w:fill="D9D9D9"/>
            <w:vAlign w:val="center"/>
          </w:tcPr>
          <w:p w14:paraId="408C0528" w14:textId="77777777" w:rsidR="00651E52" w:rsidRPr="001256DD" w:rsidRDefault="00651E52" w:rsidP="00AE04B8">
            <w:pPr>
              <w:jc w:val="center"/>
              <w:rPr>
                <w:rFonts w:ascii="7.5" w:hAnsi="7.5"/>
                <w:b/>
                <w:i/>
                <w:sz w:val="16"/>
                <w:szCs w:val="16"/>
                <w:lang w:val="fr-FR"/>
              </w:rPr>
            </w:pPr>
            <w:r w:rsidRPr="001256DD">
              <w:rPr>
                <w:rFonts w:ascii="Verdana" w:hAnsi="Verdana"/>
                <w:b/>
                <w:sz w:val="16"/>
                <w:szCs w:val="16"/>
                <w:lang w:val="fr-FR"/>
              </w:rPr>
              <w:t>Dépense estimée en francs CFA</w:t>
            </w:r>
          </w:p>
        </w:tc>
        <w:tc>
          <w:tcPr>
            <w:tcW w:w="1536" w:type="pct"/>
            <w:gridSpan w:val="7"/>
            <w:tcBorders>
              <w:top w:val="single" w:sz="4" w:space="0" w:color="auto"/>
              <w:left w:val="single" w:sz="4" w:space="0" w:color="auto"/>
              <w:right w:val="single" w:sz="4" w:space="0" w:color="auto"/>
            </w:tcBorders>
            <w:shd w:val="clear" w:color="auto" w:fill="D9D9D9"/>
            <w:vAlign w:val="center"/>
          </w:tcPr>
          <w:p w14:paraId="56AE9A9C" w14:textId="77777777" w:rsidR="00651E52" w:rsidRPr="001256DD" w:rsidRDefault="00651E52" w:rsidP="00AE04B8">
            <w:pPr>
              <w:rPr>
                <w:rFonts w:ascii="7.5" w:hAnsi="7.5"/>
                <w:b/>
                <w:i/>
                <w:sz w:val="16"/>
                <w:szCs w:val="16"/>
                <w:lang w:val="fr-FR"/>
              </w:rPr>
            </w:pPr>
            <w:r w:rsidRPr="001256DD">
              <w:rPr>
                <w:rFonts w:ascii="Verdana" w:hAnsi="Verdana"/>
                <w:b/>
                <w:sz w:val="16"/>
                <w:szCs w:val="16"/>
                <w:lang w:val="fr-FR"/>
              </w:rPr>
              <w:t xml:space="preserve">8.5   </w:t>
            </w:r>
            <w:r w:rsidR="006814CA" w:rsidRPr="001256DD">
              <w:rPr>
                <w:rFonts w:ascii="Verdana" w:hAnsi="Verdana"/>
                <w:b/>
                <w:sz w:val="16"/>
                <w:szCs w:val="16"/>
                <w:lang w:val="fr-FR"/>
              </w:rPr>
              <w:t>Combien avez-vous dépensé</w:t>
            </w:r>
            <w:r w:rsidRPr="001256DD">
              <w:rPr>
                <w:rFonts w:ascii="Verdana" w:hAnsi="Verdana"/>
                <w:b/>
                <w:sz w:val="16"/>
                <w:szCs w:val="16"/>
                <w:lang w:val="fr-FR"/>
              </w:rPr>
              <w:t xml:space="preserve"> pour acquérir les biens et/ou services au cours des </w:t>
            </w:r>
            <w:r w:rsidRPr="001256DD">
              <w:rPr>
                <w:rFonts w:ascii="Verdana" w:hAnsi="Verdana"/>
                <w:b/>
                <w:sz w:val="16"/>
                <w:szCs w:val="16"/>
                <w:u w:val="single"/>
                <w:lang w:val="fr-FR"/>
              </w:rPr>
              <w:t>6 derniers mois</w:t>
            </w:r>
            <w:r w:rsidRPr="001256DD">
              <w:rPr>
                <w:rFonts w:ascii="Verdana" w:hAnsi="Verdana"/>
                <w:b/>
                <w:sz w:val="16"/>
                <w:szCs w:val="16"/>
                <w:lang w:val="fr-FR"/>
              </w:rPr>
              <w:t xml:space="preserve"> ?</w:t>
            </w:r>
            <w:r w:rsidRPr="001256DD">
              <w:rPr>
                <w:rFonts w:ascii="Verdana" w:hAnsi="Verdana"/>
                <w:sz w:val="16"/>
                <w:szCs w:val="16"/>
                <w:lang w:val="fr-FR"/>
              </w:rPr>
              <w:t xml:space="preserve">   -   Si non, écrire 0</w:t>
            </w:r>
          </w:p>
        </w:tc>
        <w:tc>
          <w:tcPr>
            <w:tcW w:w="989" w:type="pct"/>
            <w:gridSpan w:val="3"/>
            <w:tcBorders>
              <w:top w:val="single" w:sz="4" w:space="0" w:color="auto"/>
              <w:left w:val="single" w:sz="4" w:space="0" w:color="auto"/>
              <w:right w:val="single" w:sz="4" w:space="0" w:color="auto"/>
            </w:tcBorders>
            <w:shd w:val="clear" w:color="auto" w:fill="D9D9D9"/>
            <w:vAlign w:val="center"/>
          </w:tcPr>
          <w:p w14:paraId="036E2CAA" w14:textId="77777777" w:rsidR="00651E52" w:rsidRPr="001256DD" w:rsidRDefault="00651E52" w:rsidP="00AE04B8">
            <w:pPr>
              <w:jc w:val="center"/>
              <w:rPr>
                <w:rFonts w:ascii="7.5" w:hAnsi="7.5"/>
                <w:b/>
                <w:i/>
                <w:sz w:val="16"/>
                <w:szCs w:val="16"/>
                <w:lang w:val="fr-FR"/>
              </w:rPr>
            </w:pPr>
            <w:r w:rsidRPr="001256DD">
              <w:rPr>
                <w:rFonts w:ascii="Verdana" w:hAnsi="Verdana"/>
                <w:sz w:val="16"/>
                <w:szCs w:val="16"/>
                <w:lang w:val="fr-FR"/>
              </w:rPr>
              <w:t>Dépense estimée en francs CFA</w:t>
            </w:r>
          </w:p>
        </w:tc>
      </w:tr>
      <w:tr w:rsidR="00651E52" w:rsidRPr="001256DD" w14:paraId="2069C526" w14:textId="77777777" w:rsidTr="00AE04B8">
        <w:trPr>
          <w:trHeight w:val="209"/>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F7C0A82"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8.4.1</w:t>
            </w:r>
          </w:p>
        </w:tc>
        <w:tc>
          <w:tcPr>
            <w:tcW w:w="14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4AC1290"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Electricité</w:t>
            </w:r>
          </w:p>
        </w:tc>
        <w:tc>
          <w:tcPr>
            <w:tcW w:w="748" w:type="pct"/>
            <w:gridSpan w:val="3"/>
            <w:tcBorders>
              <w:left w:val="single" w:sz="4" w:space="0" w:color="auto"/>
              <w:right w:val="single" w:sz="4" w:space="0" w:color="auto"/>
            </w:tcBorders>
            <w:shd w:val="clear" w:color="auto" w:fill="FFFFFF" w:themeFill="background1"/>
            <w:vAlign w:val="center"/>
          </w:tcPr>
          <w:p w14:paraId="68510988" w14:textId="77777777" w:rsidR="00651E52" w:rsidRPr="001256DD" w:rsidRDefault="00651E52" w:rsidP="00AE04B8">
            <w:pPr>
              <w:jc w:val="center"/>
              <w:rPr>
                <w:rFonts w:ascii="Verdana" w:hAnsi="Verdana"/>
                <w:sz w:val="16"/>
                <w:szCs w:val="16"/>
                <w:lang w:val="fr-FR"/>
              </w:rPr>
            </w:pPr>
          </w:p>
        </w:tc>
        <w:tc>
          <w:tcPr>
            <w:tcW w:w="406" w:type="pct"/>
            <w:gridSpan w:val="2"/>
            <w:tcBorders>
              <w:left w:val="single" w:sz="4" w:space="0" w:color="auto"/>
              <w:right w:val="single" w:sz="4" w:space="0" w:color="auto"/>
            </w:tcBorders>
            <w:shd w:val="clear" w:color="auto" w:fill="FFFFFF" w:themeFill="background1"/>
            <w:vAlign w:val="center"/>
          </w:tcPr>
          <w:p w14:paraId="07E7A3D7"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8.5.1</w:t>
            </w:r>
            <w:r w:rsidRPr="001256DD">
              <w:rPr>
                <w:rFonts w:ascii="Verdana" w:hAnsi="Verdana"/>
                <w:sz w:val="16"/>
                <w:szCs w:val="16"/>
                <w:lang w:val="fr-FR"/>
              </w:rPr>
              <w:t xml:space="preserve"> </w:t>
            </w:r>
          </w:p>
        </w:tc>
        <w:tc>
          <w:tcPr>
            <w:tcW w:w="1130" w:type="pct"/>
            <w:gridSpan w:val="5"/>
            <w:tcBorders>
              <w:left w:val="single" w:sz="4" w:space="0" w:color="auto"/>
              <w:right w:val="single" w:sz="4" w:space="0" w:color="auto"/>
            </w:tcBorders>
            <w:shd w:val="clear" w:color="auto" w:fill="FFFFFF" w:themeFill="background1"/>
            <w:vAlign w:val="center"/>
          </w:tcPr>
          <w:p w14:paraId="5C852521"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Dépenses médicales/santé</w:t>
            </w:r>
          </w:p>
        </w:tc>
        <w:tc>
          <w:tcPr>
            <w:tcW w:w="989" w:type="pct"/>
            <w:gridSpan w:val="3"/>
            <w:tcBorders>
              <w:left w:val="single" w:sz="4" w:space="0" w:color="auto"/>
              <w:right w:val="single" w:sz="4" w:space="0" w:color="auto"/>
            </w:tcBorders>
            <w:shd w:val="clear" w:color="auto" w:fill="FFFFFF" w:themeFill="background1"/>
            <w:vAlign w:val="center"/>
          </w:tcPr>
          <w:p w14:paraId="7AEE3B67" w14:textId="77777777" w:rsidR="00651E52" w:rsidRPr="001256DD" w:rsidRDefault="00651E52" w:rsidP="00AE04B8">
            <w:pPr>
              <w:jc w:val="center"/>
              <w:rPr>
                <w:rFonts w:ascii="Verdana" w:hAnsi="Verdana"/>
                <w:sz w:val="16"/>
                <w:szCs w:val="16"/>
                <w:lang w:val="fr-FR"/>
              </w:rPr>
            </w:pPr>
          </w:p>
        </w:tc>
      </w:tr>
      <w:tr w:rsidR="00651E52" w:rsidRPr="001256DD" w14:paraId="3F18779F" w14:textId="77777777" w:rsidTr="00AE04B8">
        <w:trPr>
          <w:trHeight w:val="227"/>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4BCF77B"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8.4.2</w:t>
            </w:r>
          </w:p>
        </w:tc>
        <w:tc>
          <w:tcPr>
            <w:tcW w:w="14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6EF7C3"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Eau</w:t>
            </w:r>
          </w:p>
        </w:tc>
        <w:tc>
          <w:tcPr>
            <w:tcW w:w="748" w:type="pct"/>
            <w:gridSpan w:val="3"/>
            <w:tcBorders>
              <w:left w:val="single" w:sz="4" w:space="0" w:color="auto"/>
              <w:right w:val="single" w:sz="4" w:space="0" w:color="auto"/>
            </w:tcBorders>
            <w:shd w:val="clear" w:color="auto" w:fill="FFFFFF" w:themeFill="background1"/>
          </w:tcPr>
          <w:p w14:paraId="2C23B1A8" w14:textId="77777777" w:rsidR="00651E52" w:rsidRPr="001256DD" w:rsidRDefault="00651E52" w:rsidP="00AE04B8"/>
        </w:tc>
        <w:tc>
          <w:tcPr>
            <w:tcW w:w="406" w:type="pct"/>
            <w:gridSpan w:val="2"/>
            <w:tcBorders>
              <w:left w:val="single" w:sz="4" w:space="0" w:color="auto"/>
              <w:right w:val="single" w:sz="4" w:space="0" w:color="auto"/>
            </w:tcBorders>
            <w:shd w:val="clear" w:color="auto" w:fill="FFFFFF" w:themeFill="background1"/>
            <w:vAlign w:val="center"/>
          </w:tcPr>
          <w:p w14:paraId="70634E3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8.5.2</w:t>
            </w:r>
            <w:r w:rsidRPr="001256DD">
              <w:rPr>
                <w:rFonts w:ascii="Verdana" w:hAnsi="Verdana"/>
                <w:sz w:val="16"/>
                <w:szCs w:val="16"/>
                <w:lang w:val="fr-FR"/>
              </w:rPr>
              <w:t xml:space="preserve"> </w:t>
            </w:r>
          </w:p>
        </w:tc>
        <w:tc>
          <w:tcPr>
            <w:tcW w:w="1130" w:type="pct"/>
            <w:gridSpan w:val="5"/>
            <w:tcBorders>
              <w:left w:val="single" w:sz="4" w:space="0" w:color="auto"/>
              <w:right w:val="single" w:sz="4" w:space="0" w:color="auto"/>
            </w:tcBorders>
            <w:shd w:val="clear" w:color="auto" w:fill="FFFFFF" w:themeFill="background1"/>
            <w:vAlign w:val="center"/>
          </w:tcPr>
          <w:p w14:paraId="2CBDCD62"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Vêtements, chaussures</w:t>
            </w:r>
          </w:p>
        </w:tc>
        <w:tc>
          <w:tcPr>
            <w:tcW w:w="989" w:type="pct"/>
            <w:gridSpan w:val="3"/>
            <w:tcBorders>
              <w:left w:val="single" w:sz="4" w:space="0" w:color="auto"/>
              <w:right w:val="single" w:sz="4" w:space="0" w:color="auto"/>
            </w:tcBorders>
            <w:shd w:val="clear" w:color="auto" w:fill="FFFFFF" w:themeFill="background1"/>
          </w:tcPr>
          <w:p w14:paraId="087D043E" w14:textId="77777777" w:rsidR="00651E52" w:rsidRPr="001256DD" w:rsidRDefault="00651E52" w:rsidP="00AE04B8"/>
        </w:tc>
      </w:tr>
      <w:tr w:rsidR="00651E52" w:rsidRPr="001256DD" w14:paraId="0FB730A4" w14:textId="77777777" w:rsidTr="00AE04B8">
        <w:trPr>
          <w:trHeight w:val="209"/>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8B1D1F9"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8.4.3</w:t>
            </w:r>
          </w:p>
        </w:tc>
        <w:tc>
          <w:tcPr>
            <w:tcW w:w="14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8D114AC"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Logement/Location</w:t>
            </w:r>
          </w:p>
        </w:tc>
        <w:tc>
          <w:tcPr>
            <w:tcW w:w="748" w:type="pct"/>
            <w:gridSpan w:val="3"/>
            <w:tcBorders>
              <w:left w:val="single" w:sz="4" w:space="0" w:color="auto"/>
              <w:right w:val="single" w:sz="4" w:space="0" w:color="auto"/>
            </w:tcBorders>
            <w:shd w:val="clear" w:color="auto" w:fill="FFFFFF" w:themeFill="background1"/>
          </w:tcPr>
          <w:p w14:paraId="1812F4CF" w14:textId="77777777" w:rsidR="00651E52" w:rsidRPr="001256DD" w:rsidRDefault="00651E52" w:rsidP="00AE04B8"/>
        </w:tc>
        <w:tc>
          <w:tcPr>
            <w:tcW w:w="406" w:type="pct"/>
            <w:gridSpan w:val="2"/>
            <w:tcBorders>
              <w:left w:val="single" w:sz="4" w:space="0" w:color="auto"/>
              <w:right w:val="single" w:sz="4" w:space="0" w:color="auto"/>
            </w:tcBorders>
            <w:shd w:val="clear" w:color="auto" w:fill="FFFFFF" w:themeFill="background1"/>
            <w:vAlign w:val="center"/>
          </w:tcPr>
          <w:p w14:paraId="2A46796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8.5.3</w:t>
            </w:r>
            <w:r w:rsidRPr="001256DD">
              <w:rPr>
                <w:rFonts w:ascii="Verdana" w:hAnsi="Verdana"/>
                <w:sz w:val="16"/>
                <w:szCs w:val="16"/>
                <w:lang w:val="fr-FR"/>
              </w:rPr>
              <w:t xml:space="preserve"> </w:t>
            </w:r>
          </w:p>
        </w:tc>
        <w:tc>
          <w:tcPr>
            <w:tcW w:w="1130" w:type="pct"/>
            <w:gridSpan w:val="5"/>
            <w:tcBorders>
              <w:left w:val="single" w:sz="4" w:space="0" w:color="auto"/>
              <w:right w:val="single" w:sz="4" w:space="0" w:color="auto"/>
            </w:tcBorders>
            <w:shd w:val="clear" w:color="auto" w:fill="FFFFFF" w:themeFill="background1"/>
            <w:vAlign w:val="center"/>
          </w:tcPr>
          <w:p w14:paraId="6CAB18FC"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Education, frais de scolarité</w:t>
            </w:r>
          </w:p>
        </w:tc>
        <w:tc>
          <w:tcPr>
            <w:tcW w:w="989" w:type="pct"/>
            <w:gridSpan w:val="3"/>
            <w:tcBorders>
              <w:left w:val="single" w:sz="4" w:space="0" w:color="auto"/>
              <w:right w:val="single" w:sz="4" w:space="0" w:color="auto"/>
            </w:tcBorders>
            <w:shd w:val="clear" w:color="auto" w:fill="FFFFFF" w:themeFill="background1"/>
          </w:tcPr>
          <w:p w14:paraId="7AEA75D4" w14:textId="77777777" w:rsidR="00651E52" w:rsidRPr="001256DD" w:rsidRDefault="00651E52" w:rsidP="00AE04B8"/>
        </w:tc>
      </w:tr>
      <w:tr w:rsidR="00651E52" w:rsidRPr="001256DD" w14:paraId="449A9C8D" w14:textId="77777777" w:rsidTr="00AE04B8">
        <w:trPr>
          <w:trHeight w:val="197"/>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1D1C957"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8.4.4</w:t>
            </w:r>
          </w:p>
        </w:tc>
        <w:tc>
          <w:tcPr>
            <w:tcW w:w="14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825C633"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Téléphone / Accès internet</w:t>
            </w:r>
          </w:p>
        </w:tc>
        <w:tc>
          <w:tcPr>
            <w:tcW w:w="748" w:type="pct"/>
            <w:gridSpan w:val="3"/>
            <w:tcBorders>
              <w:left w:val="single" w:sz="4" w:space="0" w:color="auto"/>
              <w:right w:val="single" w:sz="4" w:space="0" w:color="auto"/>
            </w:tcBorders>
            <w:shd w:val="clear" w:color="auto" w:fill="FFFFFF" w:themeFill="background1"/>
          </w:tcPr>
          <w:p w14:paraId="0C318A32" w14:textId="77777777" w:rsidR="00651E52" w:rsidRPr="001256DD" w:rsidRDefault="00651E52" w:rsidP="00AE04B8"/>
        </w:tc>
        <w:tc>
          <w:tcPr>
            <w:tcW w:w="406" w:type="pct"/>
            <w:gridSpan w:val="2"/>
            <w:tcBorders>
              <w:left w:val="single" w:sz="4" w:space="0" w:color="auto"/>
              <w:right w:val="single" w:sz="4" w:space="0" w:color="auto"/>
            </w:tcBorders>
            <w:shd w:val="clear" w:color="auto" w:fill="FFFFFF" w:themeFill="background1"/>
            <w:vAlign w:val="center"/>
          </w:tcPr>
          <w:p w14:paraId="638F475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8.5.4</w:t>
            </w:r>
            <w:r w:rsidRPr="001256DD">
              <w:rPr>
                <w:rFonts w:ascii="Verdana" w:hAnsi="Verdana"/>
                <w:sz w:val="16"/>
                <w:szCs w:val="16"/>
                <w:lang w:val="fr-FR"/>
              </w:rPr>
              <w:t xml:space="preserve"> </w:t>
            </w:r>
          </w:p>
        </w:tc>
        <w:tc>
          <w:tcPr>
            <w:tcW w:w="1130" w:type="pct"/>
            <w:gridSpan w:val="5"/>
            <w:tcBorders>
              <w:left w:val="single" w:sz="4" w:space="0" w:color="auto"/>
              <w:right w:val="single" w:sz="4" w:space="0" w:color="auto"/>
            </w:tcBorders>
            <w:shd w:val="clear" w:color="auto" w:fill="FFFFFF" w:themeFill="background1"/>
            <w:vAlign w:val="center"/>
          </w:tcPr>
          <w:p w14:paraId="0AB12177"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Remboursement de dette</w:t>
            </w:r>
          </w:p>
        </w:tc>
        <w:tc>
          <w:tcPr>
            <w:tcW w:w="989" w:type="pct"/>
            <w:gridSpan w:val="3"/>
            <w:tcBorders>
              <w:left w:val="single" w:sz="4" w:space="0" w:color="auto"/>
              <w:right w:val="single" w:sz="4" w:space="0" w:color="auto"/>
            </w:tcBorders>
            <w:shd w:val="clear" w:color="auto" w:fill="FFFFFF" w:themeFill="background1"/>
          </w:tcPr>
          <w:p w14:paraId="485D7692" w14:textId="77777777" w:rsidR="00651E52" w:rsidRPr="001256DD" w:rsidRDefault="00651E52" w:rsidP="00AE04B8"/>
        </w:tc>
      </w:tr>
      <w:tr w:rsidR="00651E52" w:rsidRPr="001256DD" w14:paraId="148DEED6" w14:textId="77777777" w:rsidTr="00AE04B8">
        <w:trPr>
          <w:trHeight w:val="267"/>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A749B12"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8.4.5</w:t>
            </w:r>
          </w:p>
        </w:tc>
        <w:tc>
          <w:tcPr>
            <w:tcW w:w="14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66DF72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Combustible : bois / charbon de bois / pétrole lampant / gaz butane</w:t>
            </w:r>
          </w:p>
        </w:tc>
        <w:tc>
          <w:tcPr>
            <w:tcW w:w="748" w:type="pct"/>
            <w:gridSpan w:val="3"/>
            <w:tcBorders>
              <w:left w:val="single" w:sz="4" w:space="0" w:color="auto"/>
              <w:right w:val="single" w:sz="4" w:space="0" w:color="auto"/>
            </w:tcBorders>
            <w:shd w:val="clear" w:color="auto" w:fill="FFFFFF" w:themeFill="background1"/>
          </w:tcPr>
          <w:p w14:paraId="23B05A15" w14:textId="77777777" w:rsidR="00651E52" w:rsidRPr="001256DD" w:rsidRDefault="00651E52" w:rsidP="00AE04B8">
            <w:pPr>
              <w:rPr>
                <w:lang w:val="fr-FR"/>
              </w:rPr>
            </w:pPr>
          </w:p>
        </w:tc>
        <w:tc>
          <w:tcPr>
            <w:tcW w:w="406" w:type="pct"/>
            <w:gridSpan w:val="2"/>
            <w:tcBorders>
              <w:left w:val="single" w:sz="4" w:space="0" w:color="auto"/>
              <w:right w:val="single" w:sz="4" w:space="0" w:color="auto"/>
            </w:tcBorders>
            <w:shd w:val="clear" w:color="auto" w:fill="FFFFFF" w:themeFill="background1"/>
            <w:vAlign w:val="center"/>
          </w:tcPr>
          <w:p w14:paraId="3F7C9E36"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8.5.5</w:t>
            </w:r>
            <w:r w:rsidRPr="001256DD">
              <w:rPr>
                <w:rFonts w:ascii="Verdana" w:hAnsi="Verdana"/>
                <w:sz w:val="16"/>
                <w:szCs w:val="16"/>
                <w:lang w:val="fr-FR"/>
              </w:rPr>
              <w:t xml:space="preserve"> </w:t>
            </w:r>
          </w:p>
        </w:tc>
        <w:tc>
          <w:tcPr>
            <w:tcW w:w="1130" w:type="pct"/>
            <w:gridSpan w:val="5"/>
            <w:tcBorders>
              <w:left w:val="single" w:sz="4" w:space="0" w:color="auto"/>
              <w:right w:val="single" w:sz="4" w:space="0" w:color="auto"/>
            </w:tcBorders>
            <w:shd w:val="clear" w:color="auto" w:fill="FFFFFF" w:themeFill="background1"/>
            <w:vAlign w:val="center"/>
          </w:tcPr>
          <w:p w14:paraId="2ACE5B81"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Construction/Réparation de logement</w:t>
            </w:r>
          </w:p>
        </w:tc>
        <w:tc>
          <w:tcPr>
            <w:tcW w:w="989" w:type="pct"/>
            <w:gridSpan w:val="3"/>
            <w:tcBorders>
              <w:left w:val="single" w:sz="4" w:space="0" w:color="auto"/>
              <w:right w:val="single" w:sz="4" w:space="0" w:color="auto"/>
            </w:tcBorders>
            <w:shd w:val="clear" w:color="auto" w:fill="FFFFFF" w:themeFill="background1"/>
          </w:tcPr>
          <w:p w14:paraId="49992E31" w14:textId="77777777" w:rsidR="00651E52" w:rsidRPr="001256DD" w:rsidRDefault="00651E52" w:rsidP="00AE04B8">
            <w:pPr>
              <w:rPr>
                <w:lang w:val="fr-FR"/>
              </w:rPr>
            </w:pPr>
          </w:p>
        </w:tc>
      </w:tr>
      <w:tr w:rsidR="00651E52" w:rsidRPr="001256DD" w14:paraId="7E370C5D" w14:textId="77777777" w:rsidTr="00AE04B8">
        <w:trPr>
          <w:trHeight w:val="274"/>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41043D6"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8.4.6</w:t>
            </w:r>
          </w:p>
        </w:tc>
        <w:tc>
          <w:tcPr>
            <w:tcW w:w="14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07362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Transport (déplacement, voyage, carburant, dépense pour les véhicules, etc.)</w:t>
            </w:r>
          </w:p>
        </w:tc>
        <w:tc>
          <w:tcPr>
            <w:tcW w:w="748" w:type="pct"/>
            <w:gridSpan w:val="3"/>
            <w:tcBorders>
              <w:left w:val="single" w:sz="4" w:space="0" w:color="auto"/>
              <w:right w:val="single" w:sz="4" w:space="0" w:color="auto"/>
            </w:tcBorders>
            <w:shd w:val="clear" w:color="auto" w:fill="FFFFFF" w:themeFill="background1"/>
          </w:tcPr>
          <w:p w14:paraId="72B4F544" w14:textId="77777777" w:rsidR="00651E52" w:rsidRPr="001256DD" w:rsidRDefault="00651E52" w:rsidP="00AE04B8">
            <w:pPr>
              <w:rPr>
                <w:lang w:val="fr-FR"/>
              </w:rPr>
            </w:pPr>
          </w:p>
        </w:tc>
        <w:tc>
          <w:tcPr>
            <w:tcW w:w="406" w:type="pct"/>
            <w:gridSpan w:val="2"/>
            <w:tcBorders>
              <w:left w:val="single" w:sz="4" w:space="0" w:color="auto"/>
              <w:right w:val="single" w:sz="4" w:space="0" w:color="auto"/>
            </w:tcBorders>
            <w:shd w:val="clear" w:color="auto" w:fill="FFFFFF" w:themeFill="background1"/>
            <w:vAlign w:val="center"/>
          </w:tcPr>
          <w:p w14:paraId="23322B04"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8.5.6</w:t>
            </w:r>
            <w:r w:rsidRPr="001256DD">
              <w:rPr>
                <w:rFonts w:ascii="Verdana" w:hAnsi="Verdana"/>
                <w:sz w:val="16"/>
                <w:szCs w:val="16"/>
                <w:lang w:val="fr-FR"/>
              </w:rPr>
              <w:t xml:space="preserve"> </w:t>
            </w:r>
          </w:p>
        </w:tc>
        <w:tc>
          <w:tcPr>
            <w:tcW w:w="1130" w:type="pct"/>
            <w:gridSpan w:val="5"/>
            <w:tcBorders>
              <w:left w:val="single" w:sz="4" w:space="0" w:color="auto"/>
              <w:right w:val="single" w:sz="4" w:space="0" w:color="auto"/>
            </w:tcBorders>
            <w:shd w:val="clear" w:color="auto" w:fill="FFFFFF" w:themeFill="background1"/>
            <w:vAlign w:val="center"/>
          </w:tcPr>
          <w:p w14:paraId="56A8EEE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Evénements sociaux / Festivités</w:t>
            </w:r>
          </w:p>
        </w:tc>
        <w:tc>
          <w:tcPr>
            <w:tcW w:w="989" w:type="pct"/>
            <w:gridSpan w:val="3"/>
            <w:tcBorders>
              <w:left w:val="single" w:sz="4" w:space="0" w:color="auto"/>
              <w:right w:val="single" w:sz="4" w:space="0" w:color="auto"/>
            </w:tcBorders>
            <w:shd w:val="clear" w:color="auto" w:fill="FFFFFF" w:themeFill="background1"/>
          </w:tcPr>
          <w:p w14:paraId="29E2D5F6" w14:textId="77777777" w:rsidR="00651E52" w:rsidRPr="001256DD" w:rsidRDefault="00651E52" w:rsidP="00AE04B8">
            <w:pPr>
              <w:rPr>
                <w:lang w:val="fr-FR"/>
              </w:rPr>
            </w:pPr>
          </w:p>
        </w:tc>
      </w:tr>
      <w:tr w:rsidR="00651E52" w:rsidRPr="003707AF" w14:paraId="78C0CAE6" w14:textId="77777777" w:rsidTr="00AE04B8">
        <w:trPr>
          <w:trHeight w:val="259"/>
        </w:trPr>
        <w:tc>
          <w:tcPr>
            <w:tcW w:w="30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0E24F5D"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8.4.7</w:t>
            </w:r>
          </w:p>
        </w:tc>
        <w:tc>
          <w:tcPr>
            <w:tcW w:w="142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0B54C4"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Savon/produits d’entretien et de nettoyage/ Hygiène et soins corporels</w:t>
            </w:r>
          </w:p>
        </w:tc>
        <w:tc>
          <w:tcPr>
            <w:tcW w:w="748" w:type="pct"/>
            <w:gridSpan w:val="3"/>
            <w:tcBorders>
              <w:left w:val="single" w:sz="4" w:space="0" w:color="auto"/>
              <w:right w:val="single" w:sz="4" w:space="0" w:color="auto"/>
            </w:tcBorders>
            <w:shd w:val="clear" w:color="auto" w:fill="FFFFFF" w:themeFill="background1"/>
          </w:tcPr>
          <w:p w14:paraId="3EBF9C99" w14:textId="77777777" w:rsidR="00651E52" w:rsidRPr="001256DD" w:rsidRDefault="00651E52" w:rsidP="00AE04B8">
            <w:pPr>
              <w:rPr>
                <w:lang w:val="fr-FR"/>
              </w:rPr>
            </w:pPr>
          </w:p>
        </w:tc>
        <w:tc>
          <w:tcPr>
            <w:tcW w:w="406" w:type="pct"/>
            <w:gridSpan w:val="2"/>
            <w:tcBorders>
              <w:left w:val="single" w:sz="4" w:space="0" w:color="auto"/>
              <w:right w:val="single" w:sz="4" w:space="0" w:color="auto"/>
            </w:tcBorders>
            <w:shd w:val="clear" w:color="auto" w:fill="FFFFFF" w:themeFill="background1"/>
            <w:vAlign w:val="center"/>
          </w:tcPr>
          <w:p w14:paraId="57E778A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8.5.7 </w:t>
            </w:r>
          </w:p>
        </w:tc>
        <w:tc>
          <w:tcPr>
            <w:tcW w:w="1130" w:type="pct"/>
            <w:gridSpan w:val="5"/>
            <w:tcBorders>
              <w:left w:val="single" w:sz="4" w:space="0" w:color="auto"/>
              <w:right w:val="single" w:sz="4" w:space="0" w:color="auto"/>
            </w:tcBorders>
            <w:shd w:val="clear" w:color="auto" w:fill="FFFFFF" w:themeFill="background1"/>
            <w:vAlign w:val="center"/>
          </w:tcPr>
          <w:p w14:paraId="660CFEDA"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Intrants agricoles (semences, engrais, pesticides)</w:t>
            </w:r>
          </w:p>
        </w:tc>
        <w:tc>
          <w:tcPr>
            <w:tcW w:w="989" w:type="pct"/>
            <w:gridSpan w:val="3"/>
            <w:tcBorders>
              <w:left w:val="single" w:sz="4" w:space="0" w:color="auto"/>
              <w:right w:val="single" w:sz="4" w:space="0" w:color="auto"/>
            </w:tcBorders>
            <w:shd w:val="clear" w:color="auto" w:fill="FFFFFF" w:themeFill="background1"/>
          </w:tcPr>
          <w:p w14:paraId="1B99DD05" w14:textId="77777777" w:rsidR="00651E52" w:rsidRPr="001256DD" w:rsidRDefault="00651E52" w:rsidP="00AE04B8">
            <w:pPr>
              <w:rPr>
                <w:lang w:val="fr-FR"/>
              </w:rPr>
            </w:pPr>
          </w:p>
        </w:tc>
      </w:tr>
      <w:tr w:rsidR="00651E52" w:rsidRPr="003707AF" w14:paraId="47FB093B" w14:textId="77777777" w:rsidTr="00AE04B8">
        <w:trPr>
          <w:trHeight w:val="468"/>
        </w:trPr>
        <w:tc>
          <w:tcPr>
            <w:tcW w:w="305" w:type="pct"/>
            <w:gridSpan w:val="2"/>
            <w:tcBorders>
              <w:top w:val="single" w:sz="4" w:space="0" w:color="auto"/>
              <w:left w:val="single" w:sz="4" w:space="0" w:color="auto"/>
              <w:right w:val="single" w:sz="4" w:space="0" w:color="auto"/>
            </w:tcBorders>
            <w:shd w:val="clear" w:color="auto" w:fill="D9D9D9"/>
            <w:vAlign w:val="center"/>
          </w:tcPr>
          <w:p w14:paraId="1734E1B4"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8.4.8</w:t>
            </w:r>
          </w:p>
        </w:tc>
        <w:tc>
          <w:tcPr>
            <w:tcW w:w="1423" w:type="pct"/>
            <w:gridSpan w:val="5"/>
            <w:tcBorders>
              <w:top w:val="single" w:sz="4" w:space="0" w:color="auto"/>
              <w:left w:val="single" w:sz="4" w:space="0" w:color="auto"/>
              <w:right w:val="single" w:sz="4" w:space="0" w:color="auto"/>
            </w:tcBorders>
            <w:shd w:val="clear" w:color="auto" w:fill="auto"/>
            <w:vAlign w:val="center"/>
          </w:tcPr>
          <w:p w14:paraId="62C36B83"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Tabac/Alcool</w:t>
            </w:r>
          </w:p>
        </w:tc>
        <w:tc>
          <w:tcPr>
            <w:tcW w:w="748" w:type="pct"/>
            <w:gridSpan w:val="3"/>
            <w:tcBorders>
              <w:left w:val="single" w:sz="4" w:space="0" w:color="auto"/>
              <w:right w:val="single" w:sz="4" w:space="0" w:color="auto"/>
            </w:tcBorders>
            <w:shd w:val="clear" w:color="auto" w:fill="FFFFFF" w:themeFill="background1"/>
          </w:tcPr>
          <w:p w14:paraId="7E007879" w14:textId="77777777" w:rsidR="00651E52" w:rsidRPr="001256DD" w:rsidRDefault="00651E52" w:rsidP="00AE04B8">
            <w:pPr>
              <w:rPr>
                <w:lang w:val="fr-FR"/>
              </w:rPr>
            </w:pPr>
          </w:p>
        </w:tc>
        <w:tc>
          <w:tcPr>
            <w:tcW w:w="406" w:type="pct"/>
            <w:gridSpan w:val="2"/>
            <w:tcBorders>
              <w:left w:val="single" w:sz="4" w:space="0" w:color="auto"/>
              <w:bottom w:val="single" w:sz="4" w:space="0" w:color="auto"/>
              <w:right w:val="single" w:sz="4" w:space="0" w:color="auto"/>
            </w:tcBorders>
            <w:shd w:val="clear" w:color="auto" w:fill="FFFFFF" w:themeFill="background1"/>
            <w:vAlign w:val="center"/>
          </w:tcPr>
          <w:p w14:paraId="731AABC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8.5.8</w:t>
            </w:r>
            <w:r w:rsidRPr="001256DD">
              <w:rPr>
                <w:rFonts w:ascii="Verdana" w:hAnsi="Verdana"/>
                <w:sz w:val="16"/>
                <w:szCs w:val="16"/>
                <w:lang w:val="fr-FR"/>
              </w:rPr>
              <w:t xml:space="preserve"> </w:t>
            </w:r>
          </w:p>
        </w:tc>
        <w:tc>
          <w:tcPr>
            <w:tcW w:w="1130" w:type="pct"/>
            <w:gridSpan w:val="5"/>
            <w:tcBorders>
              <w:left w:val="single" w:sz="4" w:space="0" w:color="auto"/>
              <w:bottom w:val="single" w:sz="4" w:space="0" w:color="auto"/>
              <w:right w:val="single" w:sz="4" w:space="0" w:color="auto"/>
            </w:tcBorders>
            <w:shd w:val="clear" w:color="auto" w:fill="FFFFFF" w:themeFill="background1"/>
            <w:vAlign w:val="center"/>
          </w:tcPr>
          <w:p w14:paraId="613CA178"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Intrants élevage (aliment bétail, produits vétérinaires, pierres à lécher)</w:t>
            </w:r>
          </w:p>
        </w:tc>
        <w:tc>
          <w:tcPr>
            <w:tcW w:w="989" w:type="pct"/>
            <w:gridSpan w:val="3"/>
            <w:tcBorders>
              <w:left w:val="single" w:sz="4" w:space="0" w:color="auto"/>
              <w:bottom w:val="single" w:sz="4" w:space="0" w:color="auto"/>
              <w:right w:val="single" w:sz="4" w:space="0" w:color="auto"/>
            </w:tcBorders>
            <w:shd w:val="clear" w:color="auto" w:fill="FFFFFF" w:themeFill="background1"/>
          </w:tcPr>
          <w:p w14:paraId="6E0B7100" w14:textId="77777777" w:rsidR="00651E52" w:rsidRPr="001256DD" w:rsidRDefault="00651E52" w:rsidP="00AE04B8">
            <w:pPr>
              <w:rPr>
                <w:lang w:val="fr-FR"/>
              </w:rPr>
            </w:pPr>
          </w:p>
        </w:tc>
      </w:tr>
      <w:tr w:rsidR="00651E52" w:rsidRPr="001256DD" w14:paraId="0F964FF4" w14:textId="77777777" w:rsidTr="00AE04B8">
        <w:trPr>
          <w:trHeight w:val="397"/>
        </w:trPr>
        <w:tc>
          <w:tcPr>
            <w:tcW w:w="305" w:type="pct"/>
            <w:gridSpan w:val="2"/>
            <w:tcBorders>
              <w:left w:val="single" w:sz="4" w:space="0" w:color="auto"/>
              <w:bottom w:val="single" w:sz="4" w:space="0" w:color="auto"/>
              <w:right w:val="single" w:sz="4" w:space="0" w:color="auto"/>
            </w:tcBorders>
            <w:shd w:val="clear" w:color="auto" w:fill="D9D9D9"/>
            <w:vAlign w:val="center"/>
          </w:tcPr>
          <w:p w14:paraId="049DFC92" w14:textId="77777777" w:rsidR="00651E52" w:rsidRPr="001256DD" w:rsidRDefault="00651E52" w:rsidP="00AE04B8">
            <w:pPr>
              <w:jc w:val="center"/>
              <w:rPr>
                <w:rFonts w:ascii="Verdana" w:hAnsi="Verdana"/>
                <w:b/>
                <w:sz w:val="16"/>
                <w:szCs w:val="16"/>
                <w:lang w:val="fr-FR"/>
              </w:rPr>
            </w:pPr>
          </w:p>
        </w:tc>
        <w:tc>
          <w:tcPr>
            <w:tcW w:w="2171" w:type="pct"/>
            <w:gridSpan w:val="8"/>
            <w:tcBorders>
              <w:left w:val="single" w:sz="4" w:space="0" w:color="auto"/>
              <w:bottom w:val="single" w:sz="4" w:space="0" w:color="auto"/>
              <w:right w:val="single" w:sz="4" w:space="0" w:color="auto"/>
            </w:tcBorders>
            <w:shd w:val="clear" w:color="auto" w:fill="auto"/>
            <w:vAlign w:val="center"/>
          </w:tcPr>
          <w:p w14:paraId="3BEF223D" w14:textId="77777777" w:rsidR="00651E52" w:rsidRPr="001256DD" w:rsidRDefault="00651E52" w:rsidP="00AE04B8">
            <w:pPr>
              <w:rPr>
                <w:rFonts w:ascii="Verdana" w:hAnsi="Verdana"/>
                <w:sz w:val="16"/>
                <w:szCs w:val="16"/>
                <w:lang w:val="fr-FR"/>
              </w:rPr>
            </w:pPr>
          </w:p>
        </w:tc>
        <w:tc>
          <w:tcPr>
            <w:tcW w:w="40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0156A6"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8.5.9</w:t>
            </w:r>
            <w:r w:rsidRPr="001256DD">
              <w:rPr>
                <w:rFonts w:ascii="Verdana" w:hAnsi="Verdana"/>
                <w:sz w:val="16"/>
                <w:szCs w:val="16"/>
                <w:lang w:val="fr-FR"/>
              </w:rPr>
              <w:t xml:space="preserve"> </w:t>
            </w:r>
          </w:p>
        </w:tc>
        <w:tc>
          <w:tcPr>
            <w:tcW w:w="1130"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660C00"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Autre (à préciser) : ____________</w:t>
            </w:r>
          </w:p>
        </w:tc>
        <w:tc>
          <w:tcPr>
            <w:tcW w:w="989" w:type="pct"/>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E732D8" w14:textId="77777777" w:rsidR="00651E52" w:rsidRPr="001256DD" w:rsidRDefault="00651E52" w:rsidP="00AE04B8">
            <w:pPr>
              <w:rPr>
                <w:rFonts w:ascii="Verdana" w:hAnsi="Verdana"/>
                <w:sz w:val="16"/>
                <w:szCs w:val="16"/>
                <w:lang w:val="fr-FR"/>
              </w:rPr>
            </w:pPr>
          </w:p>
        </w:tc>
      </w:tr>
      <w:tr w:rsidR="00651E52" w:rsidRPr="001256DD" w14:paraId="33FF1D77" w14:textId="77777777" w:rsidTr="00AE04B8">
        <w:trPr>
          <w:trHeight w:val="337"/>
        </w:trPr>
        <w:tc>
          <w:tcPr>
            <w:tcW w:w="305" w:type="pct"/>
            <w:gridSpan w:val="2"/>
            <w:shd w:val="clear" w:color="auto" w:fill="D9D9D9"/>
            <w:vAlign w:val="center"/>
          </w:tcPr>
          <w:p w14:paraId="1486020F"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8.7</w:t>
            </w:r>
          </w:p>
        </w:tc>
        <w:tc>
          <w:tcPr>
            <w:tcW w:w="4695" w:type="pct"/>
            <w:gridSpan w:val="18"/>
            <w:shd w:val="clear" w:color="auto" w:fill="D9D9D9"/>
            <w:vAlign w:val="center"/>
          </w:tcPr>
          <w:p w14:paraId="7409B8B0"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APPROVISIONNEMENT EN PRODUITS ALIMENTAIRES</w:t>
            </w:r>
          </w:p>
        </w:tc>
      </w:tr>
      <w:tr w:rsidR="00651E52" w:rsidRPr="001256DD" w14:paraId="179BCFAF" w14:textId="77777777" w:rsidTr="00AE04B8">
        <w:trPr>
          <w:trHeight w:val="704"/>
        </w:trPr>
        <w:tc>
          <w:tcPr>
            <w:tcW w:w="305" w:type="pct"/>
            <w:gridSpan w:val="2"/>
            <w:shd w:val="clear" w:color="auto" w:fill="D9D9D9"/>
            <w:vAlign w:val="center"/>
          </w:tcPr>
          <w:p w14:paraId="5D1A3CDD"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8.7.2</w:t>
            </w:r>
          </w:p>
        </w:tc>
        <w:tc>
          <w:tcPr>
            <w:tcW w:w="3179" w:type="pct"/>
            <w:gridSpan w:val="14"/>
            <w:shd w:val="clear" w:color="auto" w:fill="auto"/>
            <w:vAlign w:val="center"/>
          </w:tcPr>
          <w:p w14:paraId="529DD3E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Au cours des 12 derniers mois, y a-t-il eu des mois pendant lesquels vous n’aviez pas assez de nourriture pour satisfaire les besoins de votre ménage (difficultés d’approvisionnement en produits alimentaires) ?</w:t>
            </w:r>
          </w:p>
        </w:tc>
        <w:tc>
          <w:tcPr>
            <w:tcW w:w="1132" w:type="pct"/>
            <w:gridSpan w:val="3"/>
            <w:shd w:val="clear" w:color="auto" w:fill="auto"/>
            <w:vAlign w:val="center"/>
          </w:tcPr>
          <w:p w14:paraId="0BD85603"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xml:space="preserve">= Non </w:t>
            </w:r>
            <w:r w:rsidRPr="001256DD">
              <w:rPr>
                <w:rFonts w:ascii="Verdana" w:hAnsi="Verdana"/>
                <w:b/>
                <w:sz w:val="16"/>
                <w:szCs w:val="16"/>
                <w:lang w:val="fr-FR"/>
              </w:rPr>
              <w:sym w:font="Symbol" w:char="F0DE"/>
            </w:r>
            <w:r w:rsidRPr="001256DD">
              <w:rPr>
                <w:rFonts w:ascii="Verdana" w:hAnsi="Verdana"/>
                <w:b/>
                <w:sz w:val="16"/>
                <w:szCs w:val="16"/>
                <w:lang w:val="fr-FR"/>
              </w:rPr>
              <w:t xml:space="preserve"> </w:t>
            </w:r>
            <w:r w:rsidRPr="001256DD">
              <w:rPr>
                <w:rFonts w:ascii="Verdana" w:hAnsi="Verdana"/>
                <w:b/>
                <w:sz w:val="16"/>
                <w:szCs w:val="16"/>
                <w:shd w:val="clear" w:color="auto" w:fill="FFFFFF" w:themeFill="background1"/>
                <w:lang w:val="fr-FR"/>
              </w:rPr>
              <w:t>8.8</w:t>
            </w:r>
          </w:p>
          <w:p w14:paraId="056870E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Oui</w:t>
            </w:r>
          </w:p>
        </w:tc>
        <w:tc>
          <w:tcPr>
            <w:tcW w:w="385" w:type="pct"/>
            <w:shd w:val="clear" w:color="auto" w:fill="auto"/>
            <w:vAlign w:val="center"/>
          </w:tcPr>
          <w:p w14:paraId="12C12B03"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5DCA97D6" w14:textId="77777777" w:rsidTr="00AE04B8">
        <w:trPr>
          <w:trHeight w:val="1127"/>
        </w:trPr>
        <w:tc>
          <w:tcPr>
            <w:tcW w:w="305" w:type="pct"/>
            <w:gridSpan w:val="2"/>
            <w:shd w:val="clear" w:color="auto" w:fill="D9D9D9"/>
            <w:vAlign w:val="center"/>
          </w:tcPr>
          <w:p w14:paraId="4F7B2BE3"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8.7.3</w:t>
            </w:r>
          </w:p>
        </w:tc>
        <w:tc>
          <w:tcPr>
            <w:tcW w:w="875" w:type="pct"/>
            <w:tcBorders>
              <w:right w:val="single" w:sz="4" w:space="0" w:color="auto"/>
            </w:tcBorders>
            <w:shd w:val="clear" w:color="auto" w:fill="auto"/>
            <w:vAlign w:val="center"/>
          </w:tcPr>
          <w:p w14:paraId="434F8FF6" w14:textId="77777777" w:rsidR="00651E52" w:rsidRPr="001256DD" w:rsidRDefault="00651E52" w:rsidP="00AE04B8">
            <w:pPr>
              <w:rPr>
                <w:rFonts w:ascii="Verdana" w:hAnsi="Verdana"/>
                <w:sz w:val="14"/>
                <w:szCs w:val="14"/>
                <w:lang w:val="fr-FR"/>
              </w:rPr>
            </w:pPr>
            <w:r w:rsidRPr="001256DD">
              <w:rPr>
                <w:rFonts w:ascii="Verdana" w:hAnsi="Verdana"/>
                <w:sz w:val="16"/>
                <w:szCs w:val="16"/>
                <w:lang w:val="fr-FR"/>
              </w:rPr>
              <w:t>Si OUI, quelles sont les deux principales raisons par ordre d’importance ?</w:t>
            </w:r>
          </w:p>
        </w:tc>
        <w:tc>
          <w:tcPr>
            <w:tcW w:w="1727" w:type="pct"/>
            <w:gridSpan w:val="10"/>
            <w:tcBorders>
              <w:top w:val="single" w:sz="4" w:space="0" w:color="auto"/>
              <w:left w:val="single" w:sz="4" w:space="0" w:color="auto"/>
              <w:bottom w:val="single" w:sz="4" w:space="0" w:color="auto"/>
              <w:right w:val="nil"/>
            </w:tcBorders>
            <w:shd w:val="clear" w:color="auto" w:fill="auto"/>
            <w:vAlign w:val="center"/>
          </w:tcPr>
          <w:p w14:paraId="5E52AACE" w14:textId="77777777" w:rsidR="00651E52" w:rsidRPr="001256DD" w:rsidRDefault="00651E52" w:rsidP="00AE04B8">
            <w:pPr>
              <w:ind w:right="144"/>
              <w:rPr>
                <w:rFonts w:ascii="Verdana" w:hAnsi="Verdana"/>
                <w:sz w:val="16"/>
                <w:szCs w:val="16"/>
                <w:lang w:val="fr-FR"/>
              </w:rPr>
            </w:pPr>
            <w:r w:rsidRPr="001256DD">
              <w:rPr>
                <w:rFonts w:ascii="Verdana" w:hAnsi="Verdana"/>
                <w:b/>
                <w:sz w:val="16"/>
                <w:szCs w:val="16"/>
                <w:lang w:val="fr-FR"/>
              </w:rPr>
              <w:t xml:space="preserve">1 </w:t>
            </w:r>
            <w:r w:rsidRPr="001256DD">
              <w:rPr>
                <w:rFonts w:ascii="Verdana" w:hAnsi="Verdana"/>
                <w:sz w:val="16"/>
                <w:szCs w:val="16"/>
                <w:lang w:val="fr-FR"/>
              </w:rPr>
              <w:t>= Faible récolte / Pas de récolte</w:t>
            </w:r>
          </w:p>
          <w:p w14:paraId="246F83E5" w14:textId="77777777" w:rsidR="00651E52" w:rsidRPr="001256DD" w:rsidRDefault="00651E52" w:rsidP="00AE04B8">
            <w:pPr>
              <w:ind w:right="144"/>
              <w:rPr>
                <w:rFonts w:ascii="Verdana" w:hAnsi="Verdana"/>
                <w:sz w:val="16"/>
                <w:szCs w:val="16"/>
                <w:lang w:val="fr-FR"/>
              </w:rPr>
            </w:pPr>
            <w:r w:rsidRPr="001256DD">
              <w:rPr>
                <w:rFonts w:ascii="Verdana" w:hAnsi="Verdana"/>
                <w:b/>
                <w:sz w:val="16"/>
                <w:szCs w:val="16"/>
                <w:lang w:val="fr-FR"/>
              </w:rPr>
              <w:t xml:space="preserve">2 </w:t>
            </w:r>
            <w:r w:rsidRPr="001256DD">
              <w:rPr>
                <w:rFonts w:ascii="Verdana" w:hAnsi="Verdana"/>
                <w:sz w:val="16"/>
                <w:szCs w:val="16"/>
                <w:lang w:val="fr-FR"/>
              </w:rPr>
              <w:t>= Pas ou peu de céréales locales</w:t>
            </w:r>
          </w:p>
          <w:p w14:paraId="6523A09C" w14:textId="77777777" w:rsidR="00651E52" w:rsidRPr="001256DD" w:rsidRDefault="00651E52" w:rsidP="00AE04B8">
            <w:pPr>
              <w:ind w:right="144"/>
              <w:rPr>
                <w:rFonts w:ascii="Verdana" w:hAnsi="Verdana"/>
                <w:sz w:val="16"/>
                <w:szCs w:val="16"/>
                <w:lang w:val="fr-FR"/>
              </w:rPr>
            </w:pPr>
            <w:proofErr w:type="gramStart"/>
            <w:r w:rsidRPr="001256DD">
              <w:rPr>
                <w:rFonts w:ascii="Verdana" w:hAnsi="Verdana"/>
                <w:sz w:val="16"/>
                <w:szCs w:val="16"/>
                <w:lang w:val="fr-FR"/>
              </w:rPr>
              <w:t>sur</w:t>
            </w:r>
            <w:proofErr w:type="gramEnd"/>
            <w:r w:rsidRPr="001256DD">
              <w:rPr>
                <w:rFonts w:ascii="Verdana" w:hAnsi="Verdana"/>
                <w:sz w:val="16"/>
                <w:szCs w:val="16"/>
                <w:lang w:val="fr-FR"/>
              </w:rPr>
              <w:t xml:space="preserve"> les marchés</w:t>
            </w:r>
          </w:p>
          <w:p w14:paraId="22D57842" w14:textId="77777777" w:rsidR="00651E52" w:rsidRPr="001256DD" w:rsidRDefault="00651E52" w:rsidP="00AE04B8">
            <w:pPr>
              <w:ind w:right="144"/>
              <w:rPr>
                <w:rFonts w:ascii="Verdana" w:hAnsi="Verdana"/>
                <w:sz w:val="16"/>
                <w:szCs w:val="16"/>
                <w:lang w:val="fr-FR"/>
              </w:rPr>
            </w:pPr>
            <w:r w:rsidRPr="001256DD">
              <w:rPr>
                <w:rFonts w:ascii="Verdana" w:hAnsi="Verdana"/>
                <w:b/>
                <w:sz w:val="16"/>
                <w:szCs w:val="16"/>
                <w:lang w:val="fr-FR"/>
              </w:rPr>
              <w:t xml:space="preserve">3 </w:t>
            </w:r>
            <w:r w:rsidRPr="001256DD">
              <w:rPr>
                <w:rFonts w:ascii="Verdana" w:hAnsi="Verdana"/>
                <w:sz w:val="16"/>
                <w:szCs w:val="16"/>
                <w:lang w:val="fr-FR"/>
              </w:rPr>
              <w:t>= Prix des denrées trop élevés</w:t>
            </w:r>
          </w:p>
          <w:p w14:paraId="727351EB" w14:textId="77777777" w:rsidR="00651E52" w:rsidRPr="001256DD" w:rsidRDefault="00651E52" w:rsidP="00AE04B8">
            <w:pPr>
              <w:ind w:right="144"/>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Perte de revenu</w:t>
            </w:r>
          </w:p>
          <w:p w14:paraId="4D1A8B52"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5 </w:t>
            </w:r>
            <w:r w:rsidRPr="001256DD">
              <w:rPr>
                <w:rFonts w:ascii="Verdana" w:hAnsi="Verdana"/>
                <w:sz w:val="16"/>
                <w:szCs w:val="16"/>
                <w:lang w:val="fr-FR"/>
              </w:rPr>
              <w:t>= Baisse du prix du bétail</w:t>
            </w:r>
          </w:p>
        </w:tc>
        <w:tc>
          <w:tcPr>
            <w:tcW w:w="1709" w:type="pct"/>
            <w:gridSpan w:val="6"/>
            <w:tcBorders>
              <w:top w:val="single" w:sz="4" w:space="0" w:color="auto"/>
              <w:left w:val="nil"/>
              <w:bottom w:val="single" w:sz="4" w:space="0" w:color="auto"/>
              <w:right w:val="single" w:sz="4" w:space="0" w:color="auto"/>
            </w:tcBorders>
            <w:shd w:val="clear" w:color="auto" w:fill="auto"/>
            <w:vAlign w:val="center"/>
          </w:tcPr>
          <w:p w14:paraId="0E5FB8C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6</w:t>
            </w:r>
            <w:r w:rsidRPr="001256DD">
              <w:rPr>
                <w:rFonts w:ascii="Verdana" w:hAnsi="Verdana"/>
                <w:sz w:val="16"/>
                <w:szCs w:val="16"/>
                <w:lang w:val="fr-FR"/>
              </w:rPr>
              <w:t xml:space="preserve"> = Les commerçants ne vendent plus à crédit</w:t>
            </w:r>
          </w:p>
          <w:p w14:paraId="0941A5E2" w14:textId="77777777" w:rsidR="00651E52" w:rsidRPr="001256DD" w:rsidRDefault="00651E52" w:rsidP="00AE04B8">
            <w:pPr>
              <w:rPr>
                <w:rFonts w:ascii="Verdana" w:hAnsi="Verdana"/>
                <w:color w:val="C00000"/>
                <w:sz w:val="16"/>
                <w:szCs w:val="16"/>
                <w:lang w:val="fr-FR"/>
              </w:rPr>
            </w:pPr>
            <w:r w:rsidRPr="001256DD">
              <w:rPr>
                <w:rFonts w:ascii="Verdana" w:hAnsi="Verdana"/>
                <w:b/>
                <w:sz w:val="16"/>
                <w:szCs w:val="16"/>
                <w:lang w:val="fr-FR"/>
              </w:rPr>
              <w:t>7</w:t>
            </w:r>
            <w:r w:rsidRPr="001256DD">
              <w:rPr>
                <w:rFonts w:ascii="Verdana" w:hAnsi="Verdana"/>
                <w:sz w:val="16"/>
                <w:szCs w:val="16"/>
                <w:lang w:val="fr-FR"/>
              </w:rPr>
              <w:t xml:space="preserve"> = Eloignement des marchés</w:t>
            </w:r>
          </w:p>
          <w:p w14:paraId="368589EC"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w:t>
            </w:r>
            <w:r w:rsidRPr="001256DD">
              <w:rPr>
                <w:rFonts w:ascii="Verdana" w:hAnsi="Verdana"/>
                <w:sz w:val="16"/>
                <w:szCs w:val="16"/>
                <w:lang w:val="fr-FR"/>
              </w:rPr>
              <w:t xml:space="preserve"> = Absence de marchés</w:t>
            </w:r>
          </w:p>
          <w:p w14:paraId="3C08ECC4"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9 </w:t>
            </w:r>
            <w:r w:rsidRPr="001256DD">
              <w:rPr>
                <w:rFonts w:ascii="Verdana" w:hAnsi="Verdana"/>
                <w:sz w:val="16"/>
                <w:szCs w:val="16"/>
                <w:lang w:val="fr-FR"/>
              </w:rPr>
              <w:t>= Insécurité</w:t>
            </w:r>
          </w:p>
          <w:p w14:paraId="3D6FE05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10</w:t>
            </w:r>
            <w:r w:rsidRPr="001256DD">
              <w:rPr>
                <w:rFonts w:ascii="Verdana" w:hAnsi="Verdana"/>
                <w:sz w:val="16"/>
                <w:szCs w:val="16"/>
                <w:lang w:val="fr-FR"/>
              </w:rPr>
              <w:t xml:space="preserve"> = Autre (à préciser) : ______________</w:t>
            </w:r>
          </w:p>
        </w:tc>
        <w:tc>
          <w:tcPr>
            <w:tcW w:w="385" w:type="pct"/>
            <w:tcBorders>
              <w:left w:val="single" w:sz="4" w:space="0" w:color="auto"/>
            </w:tcBorders>
            <w:shd w:val="clear" w:color="auto" w:fill="auto"/>
            <w:vAlign w:val="center"/>
          </w:tcPr>
          <w:p w14:paraId="07FF1C5E"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w:t>
            </w:r>
          </w:p>
          <w:p w14:paraId="60EFE7B0" w14:textId="77777777" w:rsidR="00651E52" w:rsidRPr="001256DD" w:rsidRDefault="00651E52" w:rsidP="00AE04B8">
            <w:pPr>
              <w:jc w:val="center"/>
              <w:rPr>
                <w:rFonts w:ascii="Verdana" w:hAnsi="Verdana"/>
                <w:sz w:val="16"/>
                <w:szCs w:val="16"/>
                <w:lang w:val="fr-FR"/>
              </w:rPr>
            </w:pPr>
          </w:p>
          <w:p w14:paraId="6E9824D9"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w:t>
            </w:r>
          </w:p>
        </w:tc>
      </w:tr>
      <w:tr w:rsidR="00651E52" w:rsidRPr="001256DD" w14:paraId="392D02DB" w14:textId="77777777" w:rsidTr="00AE04B8">
        <w:trPr>
          <w:trHeight w:val="530"/>
        </w:trPr>
        <w:tc>
          <w:tcPr>
            <w:tcW w:w="305" w:type="pct"/>
            <w:gridSpan w:val="2"/>
            <w:shd w:val="clear" w:color="auto" w:fill="D9D9D9"/>
            <w:vAlign w:val="center"/>
          </w:tcPr>
          <w:p w14:paraId="402FC216"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lastRenderedPageBreak/>
              <w:t>8.7.4</w:t>
            </w:r>
          </w:p>
        </w:tc>
        <w:tc>
          <w:tcPr>
            <w:tcW w:w="2228" w:type="pct"/>
            <w:gridSpan w:val="9"/>
            <w:tcBorders>
              <w:bottom w:val="single" w:sz="4" w:space="0" w:color="auto"/>
            </w:tcBorders>
            <w:shd w:val="clear" w:color="auto" w:fill="auto"/>
            <w:vAlign w:val="center"/>
          </w:tcPr>
          <w:p w14:paraId="03359B90"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Si la réponse est OUI </w:t>
            </w:r>
            <w:r w:rsidRPr="001256DD">
              <w:rPr>
                <w:rFonts w:ascii="Verdana" w:hAnsi="Verdana"/>
                <w:b/>
                <w:sz w:val="16"/>
                <w:szCs w:val="16"/>
                <w:lang w:val="fr-FR"/>
              </w:rPr>
              <w:t>à Q8.7.2</w:t>
            </w:r>
            <w:r w:rsidRPr="001256DD">
              <w:rPr>
                <w:rFonts w:ascii="Verdana" w:hAnsi="Verdana"/>
                <w:sz w:val="16"/>
                <w:szCs w:val="16"/>
                <w:lang w:val="fr-FR"/>
              </w:rPr>
              <w:t xml:space="preserve"> quels étaient les mois (au cours des 12 derniers mois) pendant lesquels le ménage n’a pas eu assez de nourriture pour répondre à ses besoins ?</w:t>
            </w:r>
            <w:r w:rsidRPr="001256DD">
              <w:rPr>
                <w:rFonts w:ascii="Verdana" w:hAnsi="Verdana"/>
                <w:sz w:val="16"/>
                <w:szCs w:val="16"/>
                <w:lang w:val="fr-FR"/>
              </w:rPr>
              <w:tab/>
            </w:r>
          </w:p>
        </w:tc>
        <w:tc>
          <w:tcPr>
            <w:tcW w:w="2034" w:type="pct"/>
            <w:gridSpan w:val="7"/>
            <w:tcBorders>
              <w:bottom w:val="single" w:sz="4" w:space="0" w:color="auto"/>
            </w:tcBorders>
            <w:shd w:val="clear" w:color="auto" w:fill="auto"/>
            <w:vAlign w:val="center"/>
          </w:tcPr>
          <w:p w14:paraId="3A9DA76C"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Jan-Mars</w:t>
            </w:r>
            <w:r w:rsidRPr="001256DD">
              <w:rPr>
                <w:rFonts w:ascii="Verdana" w:hAnsi="Verdana"/>
                <w:sz w:val="16"/>
                <w:szCs w:val="16"/>
                <w:lang w:val="fr-FR"/>
              </w:rPr>
              <w:tab/>
              <w:t xml:space="preserve">             </w:t>
            </w:r>
            <w:r w:rsidRPr="001256DD">
              <w:rPr>
                <w:rFonts w:ascii="Verdana" w:hAnsi="Verdana"/>
                <w:b/>
                <w:sz w:val="16"/>
                <w:szCs w:val="16"/>
                <w:lang w:val="fr-FR"/>
              </w:rPr>
              <w:t xml:space="preserve">2 </w:t>
            </w:r>
            <w:r w:rsidRPr="001256DD">
              <w:rPr>
                <w:rFonts w:ascii="Verdana" w:hAnsi="Verdana"/>
                <w:sz w:val="16"/>
                <w:szCs w:val="16"/>
                <w:lang w:val="fr-FR"/>
              </w:rPr>
              <w:t xml:space="preserve">= Avril-Juin  </w:t>
            </w:r>
          </w:p>
          <w:p w14:paraId="4D2CB859"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Juillet-Septembre </w:t>
            </w:r>
            <w:r w:rsidRPr="001256DD">
              <w:rPr>
                <w:rFonts w:ascii="Verdana" w:hAnsi="Verdana"/>
                <w:b/>
                <w:sz w:val="16"/>
                <w:szCs w:val="16"/>
                <w:lang w:val="fr-FR"/>
              </w:rPr>
              <w:t xml:space="preserve">             4 </w:t>
            </w:r>
            <w:r w:rsidRPr="001256DD">
              <w:rPr>
                <w:rFonts w:ascii="Verdana" w:hAnsi="Verdana"/>
                <w:sz w:val="16"/>
                <w:szCs w:val="16"/>
                <w:lang w:val="fr-FR"/>
              </w:rPr>
              <w:t>= Octobre-Décembre</w:t>
            </w:r>
            <w:r w:rsidR="001F599C" w:rsidRPr="001256DD">
              <w:rPr>
                <w:rFonts w:ascii="Verdana" w:hAnsi="Verdana"/>
                <w:sz w:val="16"/>
                <w:szCs w:val="16"/>
                <w:lang w:val="fr-FR"/>
              </w:rPr>
              <w:t xml:space="preserve">      </w:t>
            </w:r>
          </w:p>
        </w:tc>
        <w:tc>
          <w:tcPr>
            <w:tcW w:w="434" w:type="pct"/>
            <w:gridSpan w:val="2"/>
            <w:tcBorders>
              <w:bottom w:val="single" w:sz="4" w:space="0" w:color="auto"/>
            </w:tcBorders>
            <w:shd w:val="clear" w:color="auto" w:fill="auto"/>
            <w:vAlign w:val="center"/>
          </w:tcPr>
          <w:p w14:paraId="47A8FE3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|___|</w:t>
            </w:r>
          </w:p>
        </w:tc>
      </w:tr>
      <w:tr w:rsidR="00651E52" w:rsidRPr="001256DD" w14:paraId="607B197D" w14:textId="77777777" w:rsidTr="00AE04B8">
        <w:trPr>
          <w:trHeight w:val="283"/>
        </w:trPr>
        <w:tc>
          <w:tcPr>
            <w:tcW w:w="5000" w:type="pct"/>
            <w:gridSpan w:val="20"/>
            <w:tcBorders>
              <w:bottom w:val="single" w:sz="4" w:space="0" w:color="auto"/>
            </w:tcBorders>
            <w:shd w:val="clear" w:color="auto" w:fill="D9D9D9"/>
            <w:vAlign w:val="center"/>
          </w:tcPr>
          <w:p w14:paraId="0ED36FF7"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RECOURS AU CREDIT</w:t>
            </w:r>
          </w:p>
        </w:tc>
      </w:tr>
      <w:tr w:rsidR="00651E52" w:rsidRPr="001256DD" w14:paraId="1FC6F107" w14:textId="77777777" w:rsidTr="00AE04B8">
        <w:trPr>
          <w:trHeight w:val="368"/>
        </w:trPr>
        <w:tc>
          <w:tcPr>
            <w:tcW w:w="305" w:type="pct"/>
            <w:gridSpan w:val="2"/>
            <w:tcBorders>
              <w:bottom w:val="single" w:sz="4" w:space="0" w:color="auto"/>
            </w:tcBorders>
            <w:shd w:val="clear" w:color="auto" w:fill="D9D9D9"/>
            <w:vAlign w:val="center"/>
          </w:tcPr>
          <w:p w14:paraId="6D8DCA8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8.8</w:t>
            </w:r>
          </w:p>
        </w:tc>
        <w:tc>
          <w:tcPr>
            <w:tcW w:w="2848" w:type="pct"/>
            <w:gridSpan w:val="12"/>
            <w:tcBorders>
              <w:bottom w:val="single" w:sz="4" w:space="0" w:color="auto"/>
            </w:tcBorders>
            <w:shd w:val="clear" w:color="auto" w:fill="auto"/>
            <w:vAlign w:val="center"/>
          </w:tcPr>
          <w:p w14:paraId="73A0132E"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Le ménage a-t-il contracté une dette (en espèce ou en nature) </w:t>
            </w:r>
            <w:r w:rsidRPr="001256DD">
              <w:rPr>
                <w:rFonts w:ascii="Verdana" w:hAnsi="Verdana"/>
                <w:b/>
                <w:sz w:val="16"/>
                <w:szCs w:val="16"/>
                <w:lang w:val="fr-FR"/>
              </w:rPr>
              <w:t>au cours des 6 derniers mois</w:t>
            </w:r>
            <w:r w:rsidRPr="001256DD">
              <w:rPr>
                <w:rFonts w:ascii="Verdana" w:hAnsi="Verdana"/>
                <w:sz w:val="16"/>
                <w:szCs w:val="16"/>
                <w:lang w:val="fr-FR"/>
              </w:rPr>
              <w:t> ?</w:t>
            </w:r>
          </w:p>
        </w:tc>
        <w:tc>
          <w:tcPr>
            <w:tcW w:w="1463" w:type="pct"/>
            <w:gridSpan w:val="5"/>
            <w:tcBorders>
              <w:bottom w:val="single" w:sz="4" w:space="0" w:color="auto"/>
            </w:tcBorders>
            <w:shd w:val="clear" w:color="auto" w:fill="auto"/>
            <w:vAlign w:val="center"/>
          </w:tcPr>
          <w:p w14:paraId="5F0CC013"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0 </w:t>
            </w:r>
            <w:r w:rsidRPr="001256DD">
              <w:rPr>
                <w:rFonts w:ascii="Verdana" w:hAnsi="Verdana"/>
                <w:sz w:val="16"/>
                <w:szCs w:val="16"/>
                <w:lang w:val="fr-FR"/>
              </w:rPr>
              <w:t xml:space="preserve">= Non </w:t>
            </w:r>
            <w:r w:rsidRPr="001256DD">
              <w:rPr>
                <w:rFonts w:ascii="Verdana" w:hAnsi="Verdana"/>
                <w:b/>
                <w:sz w:val="16"/>
                <w:szCs w:val="16"/>
                <w:lang w:val="fr-FR"/>
              </w:rPr>
              <w:sym w:font="Symbol" w:char="F0DE"/>
            </w:r>
            <w:r w:rsidRPr="001256DD">
              <w:rPr>
                <w:rFonts w:ascii="Verdana" w:hAnsi="Verdana"/>
                <w:b/>
                <w:sz w:val="16"/>
                <w:szCs w:val="16"/>
                <w:lang w:val="fr-FR"/>
              </w:rPr>
              <w:t xml:space="preserve"> Section 9</w:t>
            </w:r>
          </w:p>
          <w:p w14:paraId="0731763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1 </w:t>
            </w:r>
            <w:r w:rsidRPr="001256DD">
              <w:rPr>
                <w:rFonts w:ascii="Verdana" w:hAnsi="Verdana"/>
                <w:sz w:val="16"/>
                <w:szCs w:val="16"/>
                <w:lang w:val="fr-FR"/>
              </w:rPr>
              <w:t>= Oui</w:t>
            </w:r>
          </w:p>
        </w:tc>
        <w:tc>
          <w:tcPr>
            <w:tcW w:w="385" w:type="pct"/>
            <w:tcBorders>
              <w:bottom w:val="single" w:sz="4" w:space="0" w:color="auto"/>
            </w:tcBorders>
            <w:shd w:val="clear" w:color="auto" w:fill="auto"/>
            <w:vAlign w:val="center"/>
          </w:tcPr>
          <w:p w14:paraId="0F8FEEC0"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27F6FFDB" w14:textId="77777777" w:rsidTr="00AE04B8">
        <w:trPr>
          <w:trHeight w:val="1166"/>
        </w:trPr>
        <w:tc>
          <w:tcPr>
            <w:tcW w:w="305" w:type="pct"/>
            <w:gridSpan w:val="2"/>
            <w:tcBorders>
              <w:bottom w:val="single" w:sz="4" w:space="0" w:color="auto"/>
              <w:right w:val="single" w:sz="4" w:space="0" w:color="auto"/>
            </w:tcBorders>
            <w:shd w:val="clear" w:color="auto" w:fill="D9D9D9"/>
            <w:vAlign w:val="center"/>
          </w:tcPr>
          <w:p w14:paraId="2E1952A4"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8.9</w:t>
            </w:r>
          </w:p>
        </w:tc>
        <w:tc>
          <w:tcPr>
            <w:tcW w:w="896" w:type="pct"/>
            <w:gridSpan w:val="2"/>
            <w:tcBorders>
              <w:left w:val="single" w:sz="4" w:space="0" w:color="auto"/>
              <w:bottom w:val="single" w:sz="4" w:space="0" w:color="auto"/>
              <w:right w:val="single" w:sz="4" w:space="0" w:color="auto"/>
            </w:tcBorders>
            <w:shd w:val="clear" w:color="auto" w:fill="auto"/>
            <w:vAlign w:val="center"/>
          </w:tcPr>
          <w:p w14:paraId="1C8420CB"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Si oui, pour quelles raisons ? </w:t>
            </w:r>
          </w:p>
          <w:p w14:paraId="13EABC9A" w14:textId="77777777" w:rsidR="00651E52" w:rsidRPr="001256DD" w:rsidRDefault="00651E52" w:rsidP="00AE04B8">
            <w:pPr>
              <w:rPr>
                <w:rFonts w:ascii="Verdana" w:hAnsi="Verdana"/>
                <w:sz w:val="16"/>
                <w:szCs w:val="16"/>
                <w:lang w:val="fr-FR"/>
              </w:rPr>
            </w:pPr>
            <w:r w:rsidRPr="001256DD">
              <w:rPr>
                <w:rFonts w:ascii="Verdana" w:hAnsi="Verdana" w:cs="Arial"/>
                <w:bCs/>
                <w:sz w:val="16"/>
                <w:szCs w:val="16"/>
                <w:lang w:val="fr-FR"/>
              </w:rPr>
              <w:t>(</w:t>
            </w:r>
            <w:proofErr w:type="gramStart"/>
            <w:r w:rsidRPr="001256DD">
              <w:rPr>
                <w:rFonts w:ascii="Verdana" w:hAnsi="Verdana" w:cs="Arial"/>
                <w:bCs/>
                <w:sz w:val="16"/>
                <w:szCs w:val="16"/>
                <w:lang w:val="fr-FR"/>
              </w:rPr>
              <w:t>indiquer</w:t>
            </w:r>
            <w:proofErr w:type="gramEnd"/>
            <w:r w:rsidRPr="001256DD">
              <w:rPr>
                <w:rFonts w:ascii="Verdana" w:hAnsi="Verdana" w:cs="Arial"/>
                <w:bCs/>
                <w:i/>
                <w:sz w:val="16"/>
                <w:szCs w:val="16"/>
                <w:lang w:val="fr-FR"/>
              </w:rPr>
              <w:t xml:space="preserve"> au maximum 2 raisons les plus importantes</w:t>
            </w:r>
            <w:r w:rsidRPr="001256DD">
              <w:rPr>
                <w:rFonts w:ascii="Verdana" w:hAnsi="Verdana" w:cs="Arial"/>
                <w:bCs/>
                <w:sz w:val="16"/>
                <w:szCs w:val="16"/>
                <w:lang w:val="fr-FR"/>
              </w:rPr>
              <w:t>)</w:t>
            </w:r>
          </w:p>
        </w:tc>
        <w:tc>
          <w:tcPr>
            <w:tcW w:w="3415" w:type="pct"/>
            <w:gridSpan w:val="15"/>
            <w:tcBorders>
              <w:top w:val="single" w:sz="4" w:space="0" w:color="auto"/>
              <w:left w:val="single" w:sz="4" w:space="0" w:color="auto"/>
              <w:bottom w:val="single" w:sz="4" w:space="0" w:color="auto"/>
              <w:right w:val="single" w:sz="4" w:space="0" w:color="auto"/>
            </w:tcBorders>
            <w:shd w:val="clear" w:color="auto" w:fill="auto"/>
            <w:vAlign w:val="center"/>
          </w:tcPr>
          <w:p w14:paraId="2F5223E8"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Achat de produits alimentaires</w:t>
            </w:r>
          </w:p>
          <w:p w14:paraId="7D384B73"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2</w:t>
            </w:r>
            <w:r w:rsidRPr="001256DD">
              <w:rPr>
                <w:rFonts w:ascii="Verdana" w:hAnsi="Verdana"/>
                <w:sz w:val="16"/>
                <w:szCs w:val="16"/>
                <w:lang w:val="fr-FR"/>
              </w:rPr>
              <w:t xml:space="preserve"> = Achat d’autres biens de consommation (non alimentaires)</w:t>
            </w:r>
          </w:p>
          <w:p w14:paraId="73B3889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Achat de matériel et équipement de production</w:t>
            </w:r>
          </w:p>
          <w:p w14:paraId="498CE96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Achat d’intrants agricoles</w:t>
            </w:r>
          </w:p>
          <w:p w14:paraId="3DE292F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xml:space="preserve"> = Achat de produits à vendre (faire du petit commerce)</w:t>
            </w:r>
          </w:p>
          <w:p w14:paraId="382E092B"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6</w:t>
            </w:r>
            <w:r w:rsidRPr="001256DD">
              <w:rPr>
                <w:rFonts w:ascii="Verdana" w:hAnsi="Verdana"/>
                <w:sz w:val="16"/>
                <w:szCs w:val="16"/>
                <w:lang w:val="fr-FR"/>
              </w:rPr>
              <w:t xml:space="preserve"> = Financer le déplacement (préciser le motif du déplacement _______________)</w:t>
            </w:r>
          </w:p>
          <w:p w14:paraId="592289D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7</w:t>
            </w:r>
            <w:r w:rsidRPr="001256DD">
              <w:rPr>
                <w:rFonts w:ascii="Verdana" w:hAnsi="Verdana"/>
                <w:sz w:val="16"/>
                <w:szCs w:val="16"/>
                <w:lang w:val="fr-FR"/>
              </w:rPr>
              <w:t xml:space="preserve"> = Scolaires/santé</w:t>
            </w:r>
          </w:p>
          <w:p w14:paraId="1D0FDBEC"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w:t>
            </w:r>
            <w:r w:rsidRPr="001256DD">
              <w:rPr>
                <w:rFonts w:ascii="Verdana" w:hAnsi="Verdana"/>
                <w:sz w:val="16"/>
                <w:szCs w:val="16"/>
                <w:lang w:val="fr-FR"/>
              </w:rPr>
              <w:t xml:space="preserve"> = Social (mariage/baptême, solidarité, etc.)</w:t>
            </w:r>
          </w:p>
          <w:p w14:paraId="0474B126"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9</w:t>
            </w:r>
            <w:r w:rsidRPr="001256DD">
              <w:rPr>
                <w:rFonts w:ascii="Verdana" w:hAnsi="Verdana"/>
                <w:sz w:val="16"/>
                <w:szCs w:val="16"/>
                <w:lang w:val="fr-FR"/>
              </w:rPr>
              <w:t xml:space="preserve"> = Autre (à préciser) : __________________</w:t>
            </w:r>
          </w:p>
        </w:tc>
        <w:tc>
          <w:tcPr>
            <w:tcW w:w="385" w:type="pct"/>
            <w:tcBorders>
              <w:left w:val="single" w:sz="4" w:space="0" w:color="auto"/>
              <w:bottom w:val="single" w:sz="4" w:space="0" w:color="auto"/>
            </w:tcBorders>
            <w:shd w:val="clear" w:color="auto" w:fill="auto"/>
            <w:vAlign w:val="center"/>
          </w:tcPr>
          <w:p w14:paraId="0BBCAC11"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p w14:paraId="6021B08F" w14:textId="77777777" w:rsidR="00651E52" w:rsidRPr="001256DD" w:rsidRDefault="00651E52" w:rsidP="00AE04B8">
            <w:pPr>
              <w:jc w:val="center"/>
              <w:rPr>
                <w:rFonts w:ascii="Verdana" w:hAnsi="Verdana"/>
                <w:sz w:val="16"/>
                <w:szCs w:val="16"/>
                <w:lang w:val="fr-FR"/>
              </w:rPr>
            </w:pPr>
          </w:p>
          <w:p w14:paraId="077F5A7C" w14:textId="77777777" w:rsidR="00651E52" w:rsidRPr="001256DD" w:rsidRDefault="00651E52" w:rsidP="00AE04B8">
            <w:pPr>
              <w:jc w:val="center"/>
              <w:rPr>
                <w:rFonts w:ascii="Verdana" w:hAnsi="Verdana"/>
                <w:sz w:val="16"/>
                <w:szCs w:val="16"/>
                <w:lang w:val="fr-FR"/>
              </w:rPr>
            </w:pPr>
          </w:p>
          <w:p w14:paraId="3BBEF62D"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675CE6DB" w14:textId="77777777" w:rsidTr="00AE04B8">
        <w:trPr>
          <w:trHeight w:val="651"/>
        </w:trPr>
        <w:tc>
          <w:tcPr>
            <w:tcW w:w="305" w:type="pct"/>
            <w:gridSpan w:val="2"/>
            <w:tcBorders>
              <w:bottom w:val="single" w:sz="4" w:space="0" w:color="auto"/>
              <w:right w:val="single" w:sz="4" w:space="0" w:color="auto"/>
            </w:tcBorders>
            <w:shd w:val="clear" w:color="auto" w:fill="D9D9D9"/>
            <w:vAlign w:val="center"/>
          </w:tcPr>
          <w:p w14:paraId="49C2306D"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8.10</w:t>
            </w:r>
          </w:p>
        </w:tc>
        <w:tc>
          <w:tcPr>
            <w:tcW w:w="2228" w:type="pct"/>
            <w:gridSpan w:val="9"/>
            <w:tcBorders>
              <w:left w:val="single" w:sz="4" w:space="0" w:color="auto"/>
              <w:bottom w:val="single" w:sz="4" w:space="0" w:color="auto"/>
              <w:right w:val="single" w:sz="4" w:space="0" w:color="auto"/>
            </w:tcBorders>
            <w:shd w:val="clear" w:color="auto" w:fill="auto"/>
            <w:vAlign w:val="center"/>
          </w:tcPr>
          <w:p w14:paraId="39C8A47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Comment votre niveau d’endettement actuel est-il par rapport à l’année dernière à la même période ?</w:t>
            </w:r>
          </w:p>
        </w:tc>
        <w:tc>
          <w:tcPr>
            <w:tcW w:w="2083" w:type="pct"/>
            <w:gridSpan w:val="8"/>
            <w:tcBorders>
              <w:top w:val="single" w:sz="4" w:space="0" w:color="auto"/>
              <w:left w:val="single" w:sz="4" w:space="0" w:color="auto"/>
              <w:bottom w:val="single" w:sz="4" w:space="0" w:color="auto"/>
              <w:right w:val="single" w:sz="4" w:space="0" w:color="auto"/>
            </w:tcBorders>
            <w:shd w:val="clear" w:color="auto" w:fill="auto"/>
            <w:vAlign w:val="center"/>
          </w:tcPr>
          <w:p w14:paraId="6159F4B1" w14:textId="77777777" w:rsidR="00651E52" w:rsidRPr="001256DD" w:rsidRDefault="00651E52" w:rsidP="00AE04B8">
            <w:pPr>
              <w:spacing w:line="276" w:lineRule="auto"/>
              <w:rPr>
                <w:rFonts w:ascii="Verdana" w:hAnsi="Verdana"/>
                <w:b/>
                <w:sz w:val="16"/>
                <w:szCs w:val="16"/>
                <w:lang w:val="fr-FR"/>
              </w:rPr>
            </w:pPr>
            <w:r w:rsidRPr="001256DD">
              <w:rPr>
                <w:rFonts w:ascii="Verdana" w:hAnsi="Verdana"/>
                <w:b/>
                <w:sz w:val="16"/>
                <w:szCs w:val="16"/>
                <w:lang w:val="fr-FR"/>
              </w:rPr>
              <w:t>1 </w:t>
            </w:r>
            <w:r w:rsidRPr="001256DD">
              <w:rPr>
                <w:rFonts w:ascii="Verdana" w:hAnsi="Verdana"/>
                <w:sz w:val="16"/>
                <w:szCs w:val="16"/>
                <w:lang w:val="fr-FR"/>
              </w:rPr>
              <w:t>=Egal</w:t>
            </w:r>
            <w:r w:rsidRPr="001256DD">
              <w:rPr>
                <w:rFonts w:ascii="Verdana" w:hAnsi="Verdana"/>
                <w:b/>
                <w:sz w:val="16"/>
                <w:szCs w:val="16"/>
                <w:lang w:val="fr-FR"/>
              </w:rPr>
              <w:t xml:space="preserve">            2 =</w:t>
            </w:r>
            <w:r w:rsidRPr="001256DD">
              <w:rPr>
                <w:rFonts w:ascii="Verdana" w:hAnsi="Verdana"/>
                <w:sz w:val="16"/>
                <w:szCs w:val="16"/>
                <w:lang w:val="fr-FR"/>
              </w:rPr>
              <w:t>Inférieur</w:t>
            </w:r>
          </w:p>
          <w:p w14:paraId="530D227C" w14:textId="77777777" w:rsidR="00651E52" w:rsidRPr="001256DD" w:rsidRDefault="00651E52" w:rsidP="00AE04B8">
            <w:pPr>
              <w:spacing w:line="276" w:lineRule="auto"/>
              <w:rPr>
                <w:rFonts w:ascii="Verdana" w:hAnsi="Verdana"/>
                <w:b/>
                <w:sz w:val="16"/>
                <w:szCs w:val="16"/>
                <w:lang w:val="fr-FR"/>
              </w:rPr>
            </w:pPr>
            <w:r w:rsidRPr="001256DD">
              <w:rPr>
                <w:rFonts w:ascii="Verdana" w:hAnsi="Verdana"/>
                <w:b/>
                <w:sz w:val="16"/>
                <w:szCs w:val="16"/>
                <w:lang w:val="fr-FR"/>
              </w:rPr>
              <w:t>3 =</w:t>
            </w:r>
            <w:r w:rsidRPr="001256DD">
              <w:rPr>
                <w:rFonts w:ascii="Verdana" w:hAnsi="Verdana"/>
                <w:sz w:val="16"/>
                <w:szCs w:val="16"/>
                <w:lang w:val="fr-FR"/>
              </w:rPr>
              <w:t>Supérieur</w:t>
            </w:r>
            <w:r w:rsidRPr="001256DD">
              <w:rPr>
                <w:rFonts w:ascii="Verdana" w:hAnsi="Verdana"/>
                <w:b/>
                <w:sz w:val="16"/>
                <w:szCs w:val="16"/>
                <w:lang w:val="fr-FR"/>
              </w:rPr>
              <w:t xml:space="preserve">    4 =</w:t>
            </w:r>
            <w:r w:rsidRPr="001256DD">
              <w:rPr>
                <w:rFonts w:ascii="Verdana" w:hAnsi="Verdana"/>
                <w:sz w:val="16"/>
                <w:szCs w:val="16"/>
                <w:lang w:val="fr-FR"/>
              </w:rPr>
              <w:t xml:space="preserve">Nettement supérieur </w:t>
            </w:r>
          </w:p>
        </w:tc>
        <w:tc>
          <w:tcPr>
            <w:tcW w:w="385" w:type="pct"/>
            <w:tcBorders>
              <w:left w:val="single" w:sz="4" w:space="0" w:color="auto"/>
              <w:bottom w:val="single" w:sz="4" w:space="0" w:color="auto"/>
            </w:tcBorders>
            <w:shd w:val="clear" w:color="auto" w:fill="auto"/>
            <w:vAlign w:val="center"/>
          </w:tcPr>
          <w:p w14:paraId="39F0D660"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7C344B2F" w14:textId="77777777" w:rsidTr="00AE04B8">
        <w:trPr>
          <w:trHeight w:val="557"/>
        </w:trPr>
        <w:tc>
          <w:tcPr>
            <w:tcW w:w="305" w:type="pct"/>
            <w:gridSpan w:val="2"/>
            <w:tcBorders>
              <w:bottom w:val="single" w:sz="4" w:space="0" w:color="auto"/>
              <w:right w:val="single" w:sz="4" w:space="0" w:color="auto"/>
            </w:tcBorders>
            <w:shd w:val="clear" w:color="auto" w:fill="D9D9D9"/>
            <w:vAlign w:val="center"/>
          </w:tcPr>
          <w:p w14:paraId="7211526C"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8.11</w:t>
            </w:r>
          </w:p>
        </w:tc>
        <w:tc>
          <w:tcPr>
            <w:tcW w:w="1763" w:type="pct"/>
            <w:gridSpan w:val="7"/>
            <w:tcBorders>
              <w:left w:val="single" w:sz="4" w:space="0" w:color="auto"/>
              <w:bottom w:val="single" w:sz="4" w:space="0" w:color="auto"/>
            </w:tcBorders>
            <w:shd w:val="clear" w:color="auto" w:fill="auto"/>
            <w:vAlign w:val="center"/>
          </w:tcPr>
          <w:p w14:paraId="1D93E489"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 quelle période de l’année votre ménage a-t-il habituellement le plus recours au crédit ?</w:t>
            </w:r>
          </w:p>
        </w:tc>
        <w:tc>
          <w:tcPr>
            <w:tcW w:w="2548" w:type="pct"/>
            <w:gridSpan w:val="10"/>
            <w:tcBorders>
              <w:left w:val="single" w:sz="4" w:space="0" w:color="auto"/>
              <w:bottom w:val="single" w:sz="4" w:space="0" w:color="auto"/>
            </w:tcBorders>
            <w:shd w:val="clear" w:color="auto" w:fill="auto"/>
            <w:vAlign w:val="center"/>
          </w:tcPr>
          <w:p w14:paraId="4DB3137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Jan-Mars</w:t>
            </w:r>
            <w:r w:rsidRPr="001256DD">
              <w:rPr>
                <w:rFonts w:ascii="Verdana" w:hAnsi="Verdana"/>
                <w:sz w:val="16"/>
                <w:szCs w:val="16"/>
                <w:lang w:val="fr-FR"/>
              </w:rPr>
              <w:tab/>
              <w:t xml:space="preserve">             </w:t>
            </w:r>
            <w:r w:rsidRPr="001256DD">
              <w:rPr>
                <w:rFonts w:ascii="Verdana" w:hAnsi="Verdana"/>
                <w:b/>
                <w:sz w:val="16"/>
                <w:szCs w:val="16"/>
                <w:lang w:val="fr-FR"/>
              </w:rPr>
              <w:t xml:space="preserve">2 </w:t>
            </w:r>
            <w:r w:rsidRPr="001256DD">
              <w:rPr>
                <w:rFonts w:ascii="Verdana" w:hAnsi="Verdana"/>
                <w:sz w:val="16"/>
                <w:szCs w:val="16"/>
                <w:lang w:val="fr-FR"/>
              </w:rPr>
              <w:t xml:space="preserve">= Avril-Juin  </w:t>
            </w:r>
          </w:p>
          <w:p w14:paraId="69FDAE50" w14:textId="77777777" w:rsidR="00651E52" w:rsidRPr="001256DD" w:rsidRDefault="00651E52" w:rsidP="001F599C">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Juillet-Septembre </w:t>
            </w:r>
            <w:r w:rsidRPr="001256DD">
              <w:rPr>
                <w:rFonts w:ascii="Verdana" w:hAnsi="Verdana"/>
                <w:b/>
                <w:sz w:val="16"/>
                <w:szCs w:val="16"/>
                <w:lang w:val="fr-FR"/>
              </w:rPr>
              <w:t xml:space="preserve">      4 </w:t>
            </w:r>
            <w:r w:rsidRPr="001256DD">
              <w:rPr>
                <w:rFonts w:ascii="Verdana" w:hAnsi="Verdana"/>
                <w:sz w:val="16"/>
                <w:szCs w:val="16"/>
                <w:lang w:val="fr-FR"/>
              </w:rPr>
              <w:t>= Octobre-Décembre</w:t>
            </w:r>
            <w:r w:rsidR="001F599C" w:rsidRPr="001256DD">
              <w:rPr>
                <w:rFonts w:ascii="Verdana" w:hAnsi="Verdana"/>
                <w:sz w:val="16"/>
                <w:szCs w:val="16"/>
                <w:lang w:val="fr-FR"/>
              </w:rPr>
              <w:t xml:space="preserve">      </w:t>
            </w:r>
          </w:p>
        </w:tc>
        <w:tc>
          <w:tcPr>
            <w:tcW w:w="385" w:type="pct"/>
            <w:tcBorders>
              <w:left w:val="single" w:sz="4" w:space="0" w:color="auto"/>
              <w:bottom w:val="single" w:sz="4" w:space="0" w:color="auto"/>
            </w:tcBorders>
            <w:shd w:val="clear" w:color="auto" w:fill="auto"/>
            <w:vAlign w:val="center"/>
          </w:tcPr>
          <w:p w14:paraId="44153237"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39CFD967" w14:textId="77777777" w:rsidTr="00AE04B8">
        <w:trPr>
          <w:trHeight w:val="1070"/>
        </w:trPr>
        <w:tc>
          <w:tcPr>
            <w:tcW w:w="305" w:type="pct"/>
            <w:gridSpan w:val="2"/>
            <w:tcBorders>
              <w:bottom w:val="single" w:sz="4" w:space="0" w:color="auto"/>
              <w:right w:val="single" w:sz="4" w:space="0" w:color="auto"/>
            </w:tcBorders>
            <w:shd w:val="clear" w:color="auto" w:fill="D9D9D9"/>
            <w:vAlign w:val="center"/>
          </w:tcPr>
          <w:p w14:paraId="7D3536CB"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8.12</w:t>
            </w:r>
          </w:p>
        </w:tc>
        <w:tc>
          <w:tcPr>
            <w:tcW w:w="1565" w:type="pct"/>
            <w:gridSpan w:val="6"/>
            <w:tcBorders>
              <w:left w:val="single" w:sz="4" w:space="0" w:color="auto"/>
              <w:bottom w:val="single" w:sz="4" w:space="0" w:color="auto"/>
              <w:right w:val="single" w:sz="4" w:space="0" w:color="auto"/>
            </w:tcBorders>
            <w:shd w:val="clear" w:color="auto" w:fill="auto"/>
            <w:vAlign w:val="center"/>
          </w:tcPr>
          <w:p w14:paraId="7D83F929"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Auprès de qui le ménage a-t-il l’habitude d’emprunter principalement de l’argent et/ou de la nourriture (y compris l’achat de biens à crédit) ?</w:t>
            </w:r>
          </w:p>
        </w:tc>
        <w:tc>
          <w:tcPr>
            <w:tcW w:w="663" w:type="pct"/>
            <w:gridSpan w:val="3"/>
            <w:tcBorders>
              <w:top w:val="single" w:sz="4" w:space="0" w:color="auto"/>
              <w:left w:val="single" w:sz="4" w:space="0" w:color="auto"/>
              <w:bottom w:val="single" w:sz="4" w:space="0" w:color="auto"/>
              <w:right w:val="nil"/>
            </w:tcBorders>
            <w:shd w:val="clear" w:color="auto" w:fill="auto"/>
            <w:vAlign w:val="center"/>
          </w:tcPr>
          <w:p w14:paraId="4AFA9DFE"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Banque</w:t>
            </w:r>
          </w:p>
          <w:p w14:paraId="0B8BFC1B"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2</w:t>
            </w:r>
            <w:r w:rsidRPr="001256DD">
              <w:rPr>
                <w:rFonts w:ascii="Verdana" w:hAnsi="Verdana"/>
                <w:sz w:val="16"/>
                <w:szCs w:val="16"/>
                <w:lang w:val="fr-FR"/>
              </w:rPr>
              <w:t xml:space="preserve"> = Parents/Famille</w:t>
            </w:r>
          </w:p>
          <w:p w14:paraId="145361B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Voisins/Amis</w:t>
            </w:r>
          </w:p>
          <w:p w14:paraId="5DD77A8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Tontine</w:t>
            </w:r>
          </w:p>
        </w:tc>
        <w:tc>
          <w:tcPr>
            <w:tcW w:w="2083" w:type="pct"/>
            <w:gridSpan w:val="8"/>
            <w:tcBorders>
              <w:top w:val="single" w:sz="4" w:space="0" w:color="auto"/>
              <w:left w:val="nil"/>
              <w:bottom w:val="single" w:sz="4" w:space="0" w:color="auto"/>
              <w:right w:val="single" w:sz="4" w:space="0" w:color="auto"/>
            </w:tcBorders>
            <w:shd w:val="clear" w:color="auto" w:fill="auto"/>
            <w:vAlign w:val="center"/>
          </w:tcPr>
          <w:p w14:paraId="2E843B8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xml:space="preserve"> = Boutique du quartier</w:t>
            </w:r>
          </w:p>
          <w:p w14:paraId="21EB68A8"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6 </w:t>
            </w:r>
            <w:r w:rsidRPr="001256DD">
              <w:rPr>
                <w:rFonts w:ascii="Verdana" w:hAnsi="Verdana"/>
                <w:sz w:val="16"/>
                <w:szCs w:val="16"/>
                <w:lang w:val="fr-FR"/>
              </w:rPr>
              <w:t>= Prêteur sur gage (usurier)</w:t>
            </w:r>
          </w:p>
          <w:p w14:paraId="5F1AAFA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7</w:t>
            </w:r>
            <w:r w:rsidRPr="001256DD">
              <w:rPr>
                <w:rFonts w:ascii="Verdana" w:hAnsi="Verdana"/>
                <w:sz w:val="16"/>
                <w:szCs w:val="16"/>
                <w:lang w:val="fr-FR"/>
              </w:rPr>
              <w:t xml:space="preserve"> = Mutuelle de crédit</w:t>
            </w:r>
          </w:p>
          <w:p w14:paraId="1DD0689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8</w:t>
            </w:r>
            <w:r w:rsidRPr="001256DD">
              <w:rPr>
                <w:rFonts w:ascii="Verdana" w:hAnsi="Verdana"/>
                <w:sz w:val="16"/>
                <w:szCs w:val="16"/>
                <w:lang w:val="fr-FR"/>
              </w:rPr>
              <w:t xml:space="preserve"> = Autre _________________</w:t>
            </w:r>
          </w:p>
        </w:tc>
        <w:tc>
          <w:tcPr>
            <w:tcW w:w="385" w:type="pct"/>
            <w:tcBorders>
              <w:left w:val="single" w:sz="4" w:space="0" w:color="auto"/>
              <w:bottom w:val="single" w:sz="4" w:space="0" w:color="auto"/>
            </w:tcBorders>
            <w:shd w:val="clear" w:color="auto" w:fill="auto"/>
            <w:vAlign w:val="center"/>
          </w:tcPr>
          <w:p w14:paraId="5F4A208E"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37ABD72F" w14:textId="77777777" w:rsidTr="00AE04B8">
        <w:trPr>
          <w:trHeight w:val="1340"/>
        </w:trPr>
        <w:tc>
          <w:tcPr>
            <w:tcW w:w="305" w:type="pct"/>
            <w:gridSpan w:val="2"/>
            <w:tcBorders>
              <w:bottom w:val="single" w:sz="4" w:space="0" w:color="auto"/>
              <w:right w:val="single" w:sz="4" w:space="0" w:color="auto"/>
            </w:tcBorders>
            <w:shd w:val="clear" w:color="auto" w:fill="D9D9D9"/>
            <w:vAlign w:val="center"/>
          </w:tcPr>
          <w:p w14:paraId="75D41AE2"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8.13</w:t>
            </w:r>
          </w:p>
        </w:tc>
        <w:tc>
          <w:tcPr>
            <w:tcW w:w="977" w:type="pct"/>
            <w:gridSpan w:val="3"/>
            <w:tcBorders>
              <w:left w:val="single" w:sz="4" w:space="0" w:color="auto"/>
              <w:bottom w:val="single" w:sz="4" w:space="0" w:color="auto"/>
              <w:right w:val="single" w:sz="4" w:space="0" w:color="auto"/>
            </w:tcBorders>
            <w:shd w:val="clear" w:color="auto" w:fill="auto"/>
            <w:vAlign w:val="center"/>
          </w:tcPr>
          <w:p w14:paraId="65184177"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Comment votre ménage va –t-il à </w:t>
            </w:r>
            <w:proofErr w:type="gramStart"/>
            <w:r w:rsidRPr="001256DD">
              <w:rPr>
                <w:rFonts w:ascii="Verdana" w:hAnsi="Verdana"/>
                <w:sz w:val="16"/>
                <w:szCs w:val="16"/>
                <w:lang w:val="fr-FR"/>
              </w:rPr>
              <w:t>payer  ses</w:t>
            </w:r>
            <w:proofErr w:type="gramEnd"/>
            <w:r w:rsidRPr="001256DD">
              <w:rPr>
                <w:rFonts w:ascii="Verdana" w:hAnsi="Verdana"/>
                <w:sz w:val="16"/>
                <w:szCs w:val="16"/>
                <w:lang w:val="fr-FR"/>
              </w:rPr>
              <w:t xml:space="preserve"> dettes cette année?</w:t>
            </w:r>
          </w:p>
        </w:tc>
        <w:tc>
          <w:tcPr>
            <w:tcW w:w="3334" w:type="pct"/>
            <w:gridSpan w:val="14"/>
            <w:tcBorders>
              <w:top w:val="single" w:sz="4" w:space="0" w:color="auto"/>
              <w:left w:val="single" w:sz="4" w:space="0" w:color="auto"/>
              <w:bottom w:val="single" w:sz="4" w:space="0" w:color="auto"/>
            </w:tcBorders>
            <w:shd w:val="clear" w:color="auto" w:fill="auto"/>
            <w:vAlign w:val="center"/>
          </w:tcPr>
          <w:p w14:paraId="6E946BB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1 </w:t>
            </w:r>
            <w:r w:rsidRPr="001256DD">
              <w:rPr>
                <w:rFonts w:ascii="Verdana" w:hAnsi="Verdana"/>
                <w:sz w:val="16"/>
                <w:szCs w:val="16"/>
                <w:lang w:val="fr-FR"/>
              </w:rPr>
              <w:t xml:space="preserve">= En vendant une partie des récoltes    </w:t>
            </w:r>
            <w:r w:rsidRPr="001256DD">
              <w:rPr>
                <w:rFonts w:ascii="Verdana" w:hAnsi="Verdana"/>
                <w:b/>
                <w:sz w:val="16"/>
                <w:szCs w:val="16"/>
                <w:lang w:val="fr-FR"/>
              </w:rPr>
              <w:t xml:space="preserve">2 </w:t>
            </w:r>
            <w:r w:rsidRPr="001256DD">
              <w:rPr>
                <w:rFonts w:ascii="Verdana" w:hAnsi="Verdana"/>
                <w:sz w:val="16"/>
                <w:szCs w:val="16"/>
                <w:lang w:val="fr-FR"/>
              </w:rPr>
              <w:t xml:space="preserve">= Grâce aux transferts d’argent en provenance de l’étranger                         </w:t>
            </w:r>
            <w:r w:rsidRPr="001256DD">
              <w:rPr>
                <w:rFonts w:ascii="Verdana" w:hAnsi="Verdana"/>
                <w:b/>
                <w:sz w:val="16"/>
                <w:szCs w:val="16"/>
                <w:lang w:val="fr-FR"/>
              </w:rPr>
              <w:t xml:space="preserve">3 </w:t>
            </w:r>
            <w:r w:rsidRPr="001256DD">
              <w:rPr>
                <w:rFonts w:ascii="Verdana" w:hAnsi="Verdana"/>
                <w:sz w:val="16"/>
                <w:szCs w:val="16"/>
                <w:lang w:val="fr-FR"/>
              </w:rPr>
              <w:t>= Grâce à l’aide de parents/amis</w:t>
            </w:r>
          </w:p>
          <w:p w14:paraId="4EF429A3"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En contractant d’autres dettes           </w:t>
            </w:r>
            <w:r w:rsidRPr="001256DD">
              <w:rPr>
                <w:rFonts w:ascii="Verdana" w:hAnsi="Verdana"/>
                <w:b/>
                <w:sz w:val="16"/>
                <w:szCs w:val="16"/>
                <w:lang w:val="fr-FR"/>
              </w:rPr>
              <w:t>5</w:t>
            </w:r>
            <w:r w:rsidRPr="001256DD">
              <w:rPr>
                <w:rFonts w:ascii="Verdana" w:hAnsi="Verdana"/>
                <w:sz w:val="16"/>
                <w:szCs w:val="16"/>
                <w:lang w:val="fr-FR"/>
              </w:rPr>
              <w:t xml:space="preserve"> = En vendant des animaux ou d’autres actifs                                        </w:t>
            </w:r>
            <w:r w:rsidRPr="001256DD">
              <w:rPr>
                <w:rFonts w:ascii="Verdana" w:hAnsi="Verdana"/>
                <w:b/>
                <w:sz w:val="16"/>
                <w:szCs w:val="16"/>
                <w:lang w:val="fr-FR"/>
              </w:rPr>
              <w:t xml:space="preserve">6 </w:t>
            </w:r>
            <w:r w:rsidRPr="001256DD">
              <w:rPr>
                <w:rFonts w:ascii="Verdana" w:hAnsi="Verdana"/>
                <w:sz w:val="16"/>
                <w:szCs w:val="16"/>
                <w:lang w:val="fr-FR"/>
              </w:rPr>
              <w:t>= En travaillant</w:t>
            </w:r>
          </w:p>
          <w:p w14:paraId="07EE1EDF"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7 </w:t>
            </w:r>
            <w:r w:rsidRPr="001256DD">
              <w:rPr>
                <w:rFonts w:ascii="Verdana" w:hAnsi="Verdana"/>
                <w:sz w:val="16"/>
                <w:szCs w:val="16"/>
                <w:lang w:val="fr-FR"/>
              </w:rPr>
              <w:t xml:space="preserve">= Ne peut rembourser ses dettes          </w:t>
            </w:r>
            <w:r w:rsidRPr="001256DD">
              <w:rPr>
                <w:rFonts w:ascii="Verdana" w:hAnsi="Verdana"/>
                <w:b/>
                <w:sz w:val="16"/>
                <w:szCs w:val="16"/>
                <w:lang w:val="fr-FR"/>
              </w:rPr>
              <w:t>8</w:t>
            </w:r>
            <w:r w:rsidRPr="001256DD">
              <w:rPr>
                <w:rFonts w:ascii="Verdana" w:hAnsi="Verdana"/>
                <w:sz w:val="16"/>
                <w:szCs w:val="16"/>
                <w:lang w:val="fr-FR"/>
              </w:rPr>
              <w:t xml:space="preserve"> = Autre (à préciser) : ____________</w:t>
            </w:r>
          </w:p>
          <w:p w14:paraId="5522FD85" w14:textId="77777777" w:rsidR="00651E52" w:rsidRPr="001256DD" w:rsidDel="003950C1" w:rsidRDefault="00651E52" w:rsidP="00AE04B8">
            <w:pPr>
              <w:rPr>
                <w:rFonts w:ascii="Verdana" w:hAnsi="Verdana"/>
                <w:sz w:val="16"/>
                <w:szCs w:val="16"/>
                <w:lang w:val="fr-FR"/>
              </w:rPr>
            </w:pPr>
          </w:p>
        </w:tc>
        <w:tc>
          <w:tcPr>
            <w:tcW w:w="385" w:type="pct"/>
            <w:tcBorders>
              <w:top w:val="single" w:sz="4" w:space="0" w:color="auto"/>
              <w:left w:val="single" w:sz="4" w:space="0" w:color="auto"/>
              <w:bottom w:val="single" w:sz="4" w:space="0" w:color="auto"/>
            </w:tcBorders>
            <w:shd w:val="clear" w:color="auto" w:fill="auto"/>
            <w:vAlign w:val="center"/>
          </w:tcPr>
          <w:p w14:paraId="3A64AD1C" w14:textId="77777777" w:rsidR="00651E52" w:rsidRPr="001256DD" w:rsidRDefault="00651E52" w:rsidP="00AE04B8">
            <w:pPr>
              <w:rPr>
                <w:rFonts w:ascii="Verdana" w:hAnsi="Verdana"/>
                <w:sz w:val="16"/>
                <w:szCs w:val="16"/>
                <w:lang w:val="fr-FR"/>
              </w:rPr>
            </w:pPr>
          </w:p>
          <w:p w14:paraId="4351E430"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bl>
    <w:p w14:paraId="566B066E" w14:textId="77777777" w:rsidR="00651E52" w:rsidRPr="001256DD" w:rsidRDefault="00651E52" w:rsidP="00651E52">
      <w:pPr>
        <w:rPr>
          <w:rFonts w:ascii="Verdana" w:hAnsi="Verdana"/>
          <w:sz w:val="10"/>
          <w:szCs w:val="10"/>
          <w:lang w:val="fr-FR"/>
        </w:rPr>
      </w:pPr>
    </w:p>
    <w:p w14:paraId="62E29A6D" w14:textId="77777777" w:rsidR="00651E52" w:rsidRPr="001256DD" w:rsidRDefault="00651E52" w:rsidP="00651E52">
      <w:pPr>
        <w:rPr>
          <w:rFonts w:ascii="Verdana" w:hAnsi="Verdana"/>
          <w:sz w:val="10"/>
          <w:szCs w:val="10"/>
          <w:lang w:val="fr-FR"/>
        </w:rPr>
      </w:pPr>
    </w:p>
    <w:p w14:paraId="2A4B3A17" w14:textId="77777777" w:rsidR="00651E52" w:rsidRPr="001256DD" w:rsidRDefault="00651E52" w:rsidP="00651E52">
      <w:pPr>
        <w:rPr>
          <w:rFonts w:ascii="Verdana" w:hAnsi="Verdana"/>
          <w:sz w:val="10"/>
          <w:szCs w:val="10"/>
          <w:lang w:val="fr-FR"/>
        </w:rPr>
      </w:pPr>
    </w:p>
    <w:p w14:paraId="23004CD0" w14:textId="77777777" w:rsidR="00651E52" w:rsidRPr="001256DD" w:rsidRDefault="00651E52" w:rsidP="00651E52">
      <w:pPr>
        <w:rPr>
          <w:rFonts w:ascii="Verdana" w:hAnsi="Verdana"/>
          <w:sz w:val="10"/>
          <w:szCs w:val="10"/>
          <w:lang w:val="fr-FR"/>
        </w:rPr>
      </w:pPr>
    </w:p>
    <w:p w14:paraId="5D8F93D7" w14:textId="77777777" w:rsidR="00651E52" w:rsidRPr="001256DD" w:rsidRDefault="00651E52" w:rsidP="00651E52">
      <w:pPr>
        <w:rPr>
          <w:rFonts w:ascii="Verdana" w:hAnsi="Verdana"/>
          <w:sz w:val="10"/>
          <w:szCs w:val="10"/>
          <w:lang w:val="fr-FR"/>
        </w:rPr>
      </w:pPr>
    </w:p>
    <w:p w14:paraId="6827757F" w14:textId="77777777" w:rsidR="00651E52" w:rsidRPr="001256DD" w:rsidRDefault="00651E52" w:rsidP="00651E52">
      <w:pPr>
        <w:rPr>
          <w:rFonts w:ascii="Verdana" w:hAnsi="Verdana"/>
          <w:sz w:val="10"/>
          <w:szCs w:val="10"/>
          <w:lang w:val="fr-FR"/>
        </w:rPr>
      </w:pPr>
    </w:p>
    <w:p w14:paraId="4CD37389" w14:textId="77777777" w:rsidR="00651E52" w:rsidRPr="001256DD" w:rsidRDefault="00651E52" w:rsidP="00651E52">
      <w:pPr>
        <w:rPr>
          <w:rFonts w:ascii="Verdana" w:hAnsi="Verdana"/>
          <w:sz w:val="10"/>
          <w:szCs w:val="10"/>
          <w:lang w:val="fr-FR"/>
        </w:rPr>
      </w:pPr>
    </w:p>
    <w:p w14:paraId="670425E9" w14:textId="77777777" w:rsidR="00651E52" w:rsidRPr="001256DD" w:rsidRDefault="00651E52" w:rsidP="00651E52">
      <w:pPr>
        <w:rPr>
          <w:rFonts w:ascii="Verdana" w:hAnsi="Verdana"/>
          <w:sz w:val="10"/>
          <w:szCs w:val="10"/>
          <w:lang w:val="fr-FR"/>
        </w:rPr>
      </w:pPr>
    </w:p>
    <w:p w14:paraId="252F3F00" w14:textId="77777777" w:rsidR="00651E52" w:rsidRPr="001256DD" w:rsidRDefault="00651E52" w:rsidP="00651E52">
      <w:pPr>
        <w:rPr>
          <w:lang w:val="fr-FR"/>
        </w:rPr>
      </w:pPr>
      <w:r w:rsidRPr="001256DD">
        <w:br w:type="page"/>
      </w:r>
    </w:p>
    <w:p w14:paraId="2090B74C" w14:textId="77777777" w:rsidR="00651E52" w:rsidRPr="001256DD" w:rsidRDefault="00651E52" w:rsidP="00651E52">
      <w:pPr>
        <w:rPr>
          <w:vanish/>
          <w:lang w:val="fr-FR"/>
        </w:rPr>
      </w:pPr>
    </w:p>
    <w:p w14:paraId="6AD49F58" w14:textId="77777777" w:rsidR="00651E52" w:rsidRPr="001256DD" w:rsidRDefault="00651E52" w:rsidP="00651E52">
      <w:pPr>
        <w:rPr>
          <w:rFonts w:ascii="7.5" w:hAnsi="7.5"/>
          <w:sz w:val="10"/>
          <w:szCs w:val="8"/>
          <w:lang w:val="fr-FR"/>
        </w:rPr>
      </w:pPr>
    </w:p>
    <w:tbl>
      <w:tblPr>
        <w:tblW w:w="537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287"/>
        <w:gridCol w:w="723"/>
        <w:gridCol w:w="887"/>
        <w:gridCol w:w="3304"/>
        <w:gridCol w:w="122"/>
        <w:gridCol w:w="2163"/>
        <w:gridCol w:w="3003"/>
      </w:tblGrid>
      <w:tr w:rsidR="00651E52" w:rsidRPr="001256DD" w14:paraId="51AEB4DE" w14:textId="77777777" w:rsidTr="00AE04B8">
        <w:trPr>
          <w:trHeight w:val="279"/>
        </w:trPr>
        <w:tc>
          <w:tcPr>
            <w:tcW w:w="5000" w:type="pct"/>
            <w:gridSpan w:val="8"/>
            <w:shd w:val="clear" w:color="auto" w:fill="B3B3B3"/>
            <w:vAlign w:val="center"/>
          </w:tcPr>
          <w:p w14:paraId="79F1F0C5" w14:textId="77777777" w:rsidR="00651E52" w:rsidRPr="001256DD" w:rsidRDefault="00651E52" w:rsidP="00AE04B8">
            <w:pPr>
              <w:jc w:val="center"/>
              <w:rPr>
                <w:rFonts w:ascii="Verdana" w:hAnsi="Verdana"/>
                <w:b/>
                <w:sz w:val="20"/>
                <w:szCs w:val="18"/>
                <w:lang w:val="fr-FR"/>
              </w:rPr>
            </w:pPr>
            <w:r w:rsidRPr="001256DD">
              <w:rPr>
                <w:rFonts w:ascii="Verdana" w:hAnsi="Verdana"/>
                <w:b/>
                <w:sz w:val="20"/>
                <w:szCs w:val="18"/>
                <w:lang w:val="fr-FR"/>
              </w:rPr>
              <w:t>IX – CHOCS</w:t>
            </w:r>
          </w:p>
        </w:tc>
      </w:tr>
      <w:tr w:rsidR="00651E52" w:rsidRPr="003707AF" w14:paraId="61FB2F4E" w14:textId="77777777" w:rsidTr="00AE04B8">
        <w:trPr>
          <w:trHeight w:val="715"/>
        </w:trPr>
        <w:tc>
          <w:tcPr>
            <w:tcW w:w="257" w:type="pct"/>
            <w:shd w:val="clear" w:color="auto" w:fill="D9D9D9" w:themeFill="background1" w:themeFillShade="D9"/>
            <w:vAlign w:val="center"/>
          </w:tcPr>
          <w:p w14:paraId="365D99DE" w14:textId="77777777" w:rsidR="00651E52" w:rsidRPr="001256DD" w:rsidRDefault="00651E52" w:rsidP="00AE04B8">
            <w:pPr>
              <w:jc w:val="center"/>
              <w:rPr>
                <w:rFonts w:ascii="Verdana" w:hAnsi="Verdana"/>
                <w:bCs/>
                <w:sz w:val="10"/>
                <w:szCs w:val="10"/>
                <w:lang w:val="fr-FR"/>
              </w:rPr>
            </w:pPr>
            <w:r w:rsidRPr="001256DD">
              <w:rPr>
                <w:rFonts w:ascii="Verdana" w:hAnsi="Verdana"/>
                <w:b/>
                <w:sz w:val="16"/>
                <w:szCs w:val="16"/>
                <w:lang w:val="fr-FR"/>
              </w:rPr>
              <w:t>9.1</w:t>
            </w:r>
          </w:p>
        </w:tc>
        <w:tc>
          <w:tcPr>
            <w:tcW w:w="4743" w:type="pct"/>
            <w:gridSpan w:val="7"/>
            <w:shd w:val="clear" w:color="auto" w:fill="auto"/>
            <w:vAlign w:val="center"/>
          </w:tcPr>
          <w:p w14:paraId="3FE49EBC" w14:textId="77777777" w:rsidR="00651E52" w:rsidRPr="001256DD" w:rsidRDefault="00651E52" w:rsidP="00AE04B8">
            <w:pPr>
              <w:jc w:val="both"/>
              <w:rPr>
                <w:rFonts w:ascii="Verdana" w:hAnsi="Verdana"/>
                <w:bCs/>
                <w:sz w:val="16"/>
                <w:szCs w:val="18"/>
                <w:lang w:val="fr-FR"/>
              </w:rPr>
            </w:pPr>
            <w:r w:rsidRPr="001256DD">
              <w:rPr>
                <w:rFonts w:ascii="Verdana" w:hAnsi="Verdana"/>
                <w:bCs/>
                <w:sz w:val="16"/>
                <w:szCs w:val="18"/>
                <w:lang w:val="fr-FR"/>
              </w:rPr>
              <w:t xml:space="preserve">Quels sont les </w:t>
            </w:r>
            <w:r w:rsidRPr="001256DD">
              <w:rPr>
                <w:rFonts w:ascii="Verdana" w:hAnsi="Verdana"/>
                <w:b/>
                <w:bCs/>
                <w:sz w:val="16"/>
                <w:szCs w:val="18"/>
                <w:lang w:val="fr-FR"/>
              </w:rPr>
              <w:t>2 principaux chocs</w:t>
            </w:r>
            <w:r w:rsidRPr="001256DD">
              <w:rPr>
                <w:rFonts w:ascii="Verdana" w:hAnsi="Verdana"/>
                <w:bCs/>
                <w:sz w:val="16"/>
                <w:szCs w:val="18"/>
                <w:lang w:val="fr-FR"/>
              </w:rPr>
              <w:t xml:space="preserve"> subis durant </w:t>
            </w:r>
            <w:r w:rsidRPr="001256DD">
              <w:rPr>
                <w:rFonts w:ascii="Verdana" w:hAnsi="Verdana"/>
                <w:b/>
                <w:bCs/>
                <w:sz w:val="16"/>
                <w:szCs w:val="18"/>
                <w:u w:val="single"/>
                <w:lang w:val="fr-FR"/>
              </w:rPr>
              <w:t>les 6 derniers mois</w:t>
            </w:r>
            <w:r w:rsidRPr="001256DD">
              <w:rPr>
                <w:rFonts w:ascii="Verdana" w:hAnsi="Verdana"/>
                <w:bCs/>
                <w:sz w:val="16"/>
                <w:szCs w:val="18"/>
                <w:lang w:val="fr-FR"/>
              </w:rPr>
              <w:t xml:space="preserve"> et qui ont eu un impact négatif sur le ménage notamment pour se procurer de la nourriture ou des produits non alimentaires essentiels ?</w:t>
            </w:r>
          </w:p>
          <w:p w14:paraId="40AA57E8" w14:textId="77777777" w:rsidR="00651E52" w:rsidRPr="001256DD" w:rsidRDefault="00651E52" w:rsidP="00AE04B8">
            <w:pPr>
              <w:jc w:val="both"/>
              <w:rPr>
                <w:rFonts w:ascii="Verdana" w:hAnsi="Verdana"/>
                <w:bCs/>
                <w:sz w:val="16"/>
                <w:szCs w:val="18"/>
                <w:lang w:val="fr-FR"/>
              </w:rPr>
            </w:pPr>
            <w:r w:rsidRPr="001256DD">
              <w:rPr>
                <w:rFonts w:ascii="Verdana" w:hAnsi="Verdana"/>
                <w:bCs/>
                <w:sz w:val="16"/>
                <w:szCs w:val="18"/>
                <w:lang w:val="fr-FR"/>
              </w:rPr>
              <w:t xml:space="preserve">Indiquer par </w:t>
            </w:r>
            <w:r w:rsidRPr="001256DD">
              <w:rPr>
                <w:rFonts w:ascii="Verdana" w:hAnsi="Verdana"/>
                <w:b/>
                <w:bCs/>
                <w:sz w:val="16"/>
                <w:szCs w:val="18"/>
                <w:lang w:val="fr-FR"/>
              </w:rPr>
              <w:t>ordre d’importance</w:t>
            </w:r>
            <w:r w:rsidRPr="001256DD">
              <w:rPr>
                <w:rFonts w:ascii="Verdana" w:hAnsi="Verdana"/>
                <w:bCs/>
                <w:sz w:val="16"/>
                <w:szCs w:val="18"/>
                <w:lang w:val="fr-FR"/>
              </w:rPr>
              <w:t xml:space="preserve"> les 2 changements qui ont eu l’impact le plus négatif pour le ménage</w:t>
            </w:r>
          </w:p>
        </w:tc>
      </w:tr>
      <w:tr w:rsidR="00651E52" w:rsidRPr="003707AF" w14:paraId="61CCE864" w14:textId="77777777" w:rsidTr="00AE04B8">
        <w:trPr>
          <w:trHeight w:val="980"/>
        </w:trPr>
        <w:tc>
          <w:tcPr>
            <w:tcW w:w="714" w:type="pct"/>
            <w:gridSpan w:val="3"/>
            <w:tcBorders>
              <w:top w:val="single" w:sz="4" w:space="0" w:color="auto"/>
              <w:left w:val="single" w:sz="4" w:space="0" w:color="auto"/>
              <w:bottom w:val="single" w:sz="4" w:space="0" w:color="auto"/>
            </w:tcBorders>
            <w:shd w:val="clear" w:color="auto" w:fill="FFFFFF"/>
            <w:vAlign w:val="center"/>
          </w:tcPr>
          <w:p w14:paraId="7C529CDF" w14:textId="77777777" w:rsidR="00651E52" w:rsidRPr="001256DD" w:rsidRDefault="00651E52" w:rsidP="00AE04B8">
            <w:pPr>
              <w:jc w:val="center"/>
              <w:rPr>
                <w:rFonts w:ascii="Verdana" w:hAnsi="Verdana" w:cs="Arial"/>
                <w:bCs/>
                <w:sz w:val="18"/>
                <w:szCs w:val="16"/>
                <w:lang w:val="fr-FR"/>
              </w:rPr>
            </w:pPr>
          </w:p>
        </w:tc>
        <w:tc>
          <w:tcPr>
            <w:tcW w:w="401" w:type="pct"/>
            <w:tcBorders>
              <w:top w:val="single" w:sz="4" w:space="0" w:color="auto"/>
              <w:left w:val="single" w:sz="4" w:space="0" w:color="auto"/>
              <w:bottom w:val="single" w:sz="4" w:space="0" w:color="auto"/>
            </w:tcBorders>
            <w:shd w:val="clear" w:color="auto" w:fill="FFFFFF"/>
            <w:vAlign w:val="center"/>
          </w:tcPr>
          <w:p w14:paraId="0859198A" w14:textId="77777777" w:rsidR="00651E52" w:rsidRPr="001256DD" w:rsidRDefault="00651E52" w:rsidP="00AE04B8">
            <w:pPr>
              <w:jc w:val="center"/>
              <w:rPr>
                <w:rFonts w:ascii="Verdana" w:hAnsi="Verdana" w:cs="Arial"/>
                <w:bCs/>
                <w:sz w:val="18"/>
                <w:szCs w:val="16"/>
                <w:lang w:val="fr-FR"/>
              </w:rPr>
            </w:pPr>
            <w:r w:rsidRPr="001256DD">
              <w:rPr>
                <w:rFonts w:ascii="Verdana" w:hAnsi="Verdana" w:cs="Arial"/>
                <w:bCs/>
                <w:sz w:val="18"/>
                <w:szCs w:val="16"/>
                <w:lang w:val="fr-FR"/>
              </w:rPr>
              <w:t>Insérer CODE CHOC</w:t>
            </w:r>
          </w:p>
          <w:p w14:paraId="5D3586CB" w14:textId="77777777" w:rsidR="00651E52" w:rsidRPr="001256DD" w:rsidRDefault="00651E52" w:rsidP="00AE04B8">
            <w:pPr>
              <w:jc w:val="center"/>
              <w:rPr>
                <w:rFonts w:ascii="Verdana" w:hAnsi="Verdana" w:cs="Arial"/>
                <w:bCs/>
                <w:sz w:val="18"/>
                <w:szCs w:val="16"/>
                <w:lang w:val="fr-FR"/>
              </w:rPr>
            </w:pPr>
          </w:p>
          <w:p w14:paraId="6980F468" w14:textId="77777777" w:rsidR="00651E52" w:rsidRPr="001256DD" w:rsidRDefault="00651E52" w:rsidP="00AE04B8">
            <w:pPr>
              <w:jc w:val="center"/>
              <w:rPr>
                <w:rFonts w:asciiTheme="minorHAnsi" w:hAnsiTheme="minorHAnsi" w:cs="Arial"/>
                <w:b/>
                <w:bCs/>
                <w:sz w:val="18"/>
                <w:szCs w:val="16"/>
                <w:lang w:val="fr-FR"/>
              </w:rPr>
            </w:pPr>
            <w:r w:rsidRPr="001256DD">
              <w:rPr>
                <w:rFonts w:asciiTheme="minorHAnsi" w:hAnsiTheme="minorHAnsi" w:cs="Arial"/>
                <w:b/>
                <w:bCs/>
                <w:sz w:val="28"/>
                <w:szCs w:val="32"/>
              </w:rPr>
              <w:t>↓</w:t>
            </w:r>
          </w:p>
        </w:tc>
        <w:tc>
          <w:tcPr>
            <w:tcW w:w="1494" w:type="pct"/>
            <w:tcBorders>
              <w:top w:val="single" w:sz="4" w:space="0" w:color="auto"/>
              <w:left w:val="single" w:sz="4" w:space="0" w:color="auto"/>
              <w:bottom w:val="single" w:sz="4" w:space="0" w:color="auto"/>
            </w:tcBorders>
            <w:shd w:val="clear" w:color="auto" w:fill="FFFFFF"/>
            <w:vAlign w:val="center"/>
          </w:tcPr>
          <w:p w14:paraId="132D31B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Est-ce que [choc] a créé pour votre ménage une diminution ou une perte de : </w:t>
            </w:r>
          </w:p>
          <w:p w14:paraId="47DA1872" w14:textId="77777777" w:rsidR="00651E52" w:rsidRPr="001256DD" w:rsidRDefault="00651E52" w:rsidP="00AE04B8">
            <w:pPr>
              <w:rPr>
                <w:rFonts w:ascii="Verdana" w:hAnsi="Verdana"/>
                <w:sz w:val="16"/>
                <w:szCs w:val="16"/>
                <w:lang w:val="fr-FR"/>
              </w:rPr>
            </w:pPr>
          </w:p>
          <w:p w14:paraId="14E89FC3" w14:textId="77777777" w:rsidR="00651E52" w:rsidRPr="001256DD" w:rsidRDefault="00651E52" w:rsidP="00AE04B8">
            <w:pPr>
              <w:rPr>
                <w:rFonts w:ascii="Verdana" w:hAnsi="Verdana" w:cs="Arial"/>
                <w:bCs/>
                <w:sz w:val="18"/>
                <w:szCs w:val="16"/>
                <w:lang w:val="fr-FR"/>
              </w:rPr>
            </w:pPr>
            <w:r w:rsidRPr="001256DD">
              <w:rPr>
                <w:rFonts w:ascii="Verdana" w:hAnsi="Verdana"/>
                <w:sz w:val="16"/>
                <w:szCs w:val="16"/>
                <w:lang w:val="fr-FR"/>
              </w:rPr>
              <w:t>1 = revenu ; 2 = actifs/biens ; 3 = revenus et actifs/biens ; 4 = pas de changement</w:t>
            </w:r>
          </w:p>
        </w:tc>
        <w:tc>
          <w:tcPr>
            <w:tcW w:w="1033" w:type="pct"/>
            <w:gridSpan w:val="2"/>
            <w:tcBorders>
              <w:top w:val="single" w:sz="4" w:space="0" w:color="auto"/>
              <w:left w:val="single" w:sz="4" w:space="0" w:color="auto"/>
              <w:bottom w:val="single" w:sz="4" w:space="0" w:color="auto"/>
            </w:tcBorders>
            <w:shd w:val="clear" w:color="auto" w:fill="FFFFFF"/>
            <w:vAlign w:val="center"/>
          </w:tcPr>
          <w:p w14:paraId="3B45C738"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Est-ce que [choc] a diminué la capacité de votre ménage à produire ou acheter de la nourriture ?</w:t>
            </w:r>
          </w:p>
          <w:p w14:paraId="7EF87ED7" w14:textId="77777777" w:rsidR="00651E52" w:rsidRPr="001256DD" w:rsidRDefault="00651E52" w:rsidP="00AE04B8">
            <w:pPr>
              <w:rPr>
                <w:rFonts w:ascii="Verdana" w:hAnsi="Verdana"/>
                <w:sz w:val="16"/>
                <w:szCs w:val="16"/>
                <w:lang w:val="fr-FR"/>
              </w:rPr>
            </w:pPr>
          </w:p>
          <w:p w14:paraId="1E26F398" w14:textId="77777777" w:rsidR="00651E52" w:rsidRPr="001256DD" w:rsidRDefault="00651E52" w:rsidP="00AE04B8">
            <w:pPr>
              <w:rPr>
                <w:rFonts w:ascii="Verdana" w:hAnsi="Verdana" w:cs="Arial"/>
                <w:bCs/>
                <w:sz w:val="18"/>
                <w:szCs w:val="16"/>
                <w:lang w:val="fr-FR"/>
              </w:rPr>
            </w:pPr>
            <w:r w:rsidRPr="001256DD">
              <w:rPr>
                <w:rFonts w:ascii="Verdana" w:hAnsi="Verdana"/>
                <w:sz w:val="16"/>
                <w:szCs w:val="16"/>
                <w:lang w:val="fr-FR"/>
              </w:rPr>
              <w:t xml:space="preserve">0 = </w:t>
            </w:r>
            <w:proofErr w:type="gramStart"/>
            <w:r w:rsidRPr="001256DD">
              <w:rPr>
                <w:rFonts w:ascii="Verdana" w:hAnsi="Verdana"/>
                <w:sz w:val="16"/>
                <w:szCs w:val="16"/>
                <w:lang w:val="fr-FR"/>
              </w:rPr>
              <w:t>Non  1</w:t>
            </w:r>
            <w:proofErr w:type="gramEnd"/>
            <w:r w:rsidRPr="001256DD">
              <w:rPr>
                <w:rFonts w:ascii="Verdana" w:hAnsi="Verdana"/>
                <w:sz w:val="16"/>
                <w:szCs w:val="16"/>
                <w:lang w:val="fr-FR"/>
              </w:rPr>
              <w:t xml:space="preserve"> = Oui</w:t>
            </w:r>
          </w:p>
        </w:tc>
        <w:tc>
          <w:tcPr>
            <w:tcW w:w="1358" w:type="pct"/>
            <w:tcBorders>
              <w:top w:val="single" w:sz="4" w:space="0" w:color="auto"/>
              <w:left w:val="single" w:sz="4" w:space="0" w:color="auto"/>
              <w:bottom w:val="single" w:sz="4" w:space="0" w:color="auto"/>
            </w:tcBorders>
            <w:shd w:val="clear" w:color="auto" w:fill="FFFFFF"/>
            <w:vAlign w:val="center"/>
          </w:tcPr>
          <w:p w14:paraId="575BE0DD"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Est-ce que le ménage a pu récupérer des effets du [choc] ?</w:t>
            </w:r>
          </w:p>
          <w:p w14:paraId="7ACE6588" w14:textId="77777777" w:rsidR="00651E52" w:rsidRPr="001256DD" w:rsidRDefault="00651E52" w:rsidP="00AE04B8">
            <w:pPr>
              <w:rPr>
                <w:rFonts w:ascii="Verdana" w:hAnsi="Verdana"/>
                <w:sz w:val="16"/>
                <w:szCs w:val="16"/>
                <w:lang w:val="fr-FR"/>
              </w:rPr>
            </w:pPr>
          </w:p>
          <w:p w14:paraId="5B1A1E2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1 = pas du tout ; 2 = en partie </w:t>
            </w:r>
          </w:p>
          <w:p w14:paraId="14036881" w14:textId="77777777" w:rsidR="00651E52" w:rsidRPr="001256DD" w:rsidRDefault="00651E52" w:rsidP="00AE04B8">
            <w:pPr>
              <w:rPr>
                <w:rFonts w:ascii="Verdana" w:hAnsi="Verdana" w:cs="Arial"/>
                <w:bCs/>
                <w:sz w:val="18"/>
                <w:szCs w:val="16"/>
                <w:lang w:val="fr-FR"/>
              </w:rPr>
            </w:pPr>
            <w:r w:rsidRPr="001256DD">
              <w:rPr>
                <w:rFonts w:ascii="Verdana" w:hAnsi="Verdana"/>
                <w:sz w:val="16"/>
                <w:szCs w:val="16"/>
                <w:lang w:val="fr-FR"/>
              </w:rPr>
              <w:t>3 = entièrement</w:t>
            </w:r>
          </w:p>
        </w:tc>
      </w:tr>
      <w:tr w:rsidR="00651E52" w:rsidRPr="001256DD" w14:paraId="4D2FF1DC" w14:textId="77777777" w:rsidTr="00AE04B8">
        <w:trPr>
          <w:trHeight w:val="63"/>
        </w:trPr>
        <w:tc>
          <w:tcPr>
            <w:tcW w:w="387" w:type="pct"/>
            <w:gridSpan w:val="2"/>
            <w:tcBorders>
              <w:top w:val="single" w:sz="4" w:space="0" w:color="auto"/>
              <w:left w:val="single" w:sz="4" w:space="0" w:color="auto"/>
              <w:bottom w:val="single" w:sz="4" w:space="0" w:color="auto"/>
            </w:tcBorders>
            <w:shd w:val="clear" w:color="auto" w:fill="D9D9D9" w:themeFill="background1" w:themeFillShade="D9"/>
            <w:vAlign w:val="center"/>
          </w:tcPr>
          <w:p w14:paraId="0CFC21C4"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 xml:space="preserve">9.2 </w:t>
            </w:r>
          </w:p>
        </w:tc>
        <w:tc>
          <w:tcPr>
            <w:tcW w:w="327" w:type="pct"/>
            <w:tcBorders>
              <w:top w:val="single" w:sz="4" w:space="0" w:color="auto"/>
              <w:left w:val="single" w:sz="4" w:space="0" w:color="auto"/>
              <w:bottom w:val="single" w:sz="4" w:space="0" w:color="auto"/>
            </w:tcBorders>
            <w:shd w:val="clear" w:color="auto" w:fill="FFFFFF"/>
            <w:vAlign w:val="center"/>
          </w:tcPr>
          <w:p w14:paraId="3FA82316" w14:textId="77777777" w:rsidR="00651E52" w:rsidRPr="001256DD" w:rsidRDefault="00651E52" w:rsidP="00AE04B8">
            <w:pPr>
              <w:jc w:val="center"/>
              <w:rPr>
                <w:rFonts w:ascii="Verdana" w:hAnsi="Verdana" w:cs="Arial"/>
                <w:bCs/>
                <w:sz w:val="18"/>
                <w:szCs w:val="16"/>
                <w:lang w:val="fr-FR"/>
              </w:rPr>
            </w:pPr>
            <w:r w:rsidRPr="001256DD">
              <w:rPr>
                <w:rFonts w:ascii="Verdana" w:hAnsi="Verdana" w:cs="Arial"/>
                <w:bCs/>
                <w:sz w:val="18"/>
                <w:szCs w:val="16"/>
                <w:lang w:val="fr-FR"/>
              </w:rPr>
              <w:t xml:space="preserve">1er choc    </w:t>
            </w:r>
          </w:p>
        </w:tc>
        <w:tc>
          <w:tcPr>
            <w:tcW w:w="401" w:type="pct"/>
            <w:tcBorders>
              <w:top w:val="single" w:sz="4" w:space="0" w:color="auto"/>
              <w:left w:val="single" w:sz="4" w:space="0" w:color="auto"/>
              <w:bottom w:val="single" w:sz="4" w:space="0" w:color="auto"/>
            </w:tcBorders>
            <w:shd w:val="clear" w:color="auto" w:fill="FFFFFF"/>
            <w:vAlign w:val="center"/>
          </w:tcPr>
          <w:p w14:paraId="3056D663" w14:textId="77777777" w:rsidR="00651E52" w:rsidRPr="001256DD" w:rsidRDefault="00651E52" w:rsidP="00AE04B8">
            <w:pPr>
              <w:jc w:val="center"/>
            </w:pPr>
            <w:r w:rsidRPr="001256DD">
              <w:rPr>
                <w:rFonts w:ascii="Verdana" w:hAnsi="Verdana"/>
                <w:sz w:val="16"/>
                <w:szCs w:val="16"/>
                <w:lang w:val="fr-FR"/>
              </w:rPr>
              <w:t>|__|</w:t>
            </w:r>
          </w:p>
        </w:tc>
        <w:tc>
          <w:tcPr>
            <w:tcW w:w="1494" w:type="pct"/>
            <w:tcBorders>
              <w:top w:val="single" w:sz="4" w:space="0" w:color="auto"/>
              <w:left w:val="single" w:sz="4" w:space="0" w:color="auto"/>
              <w:bottom w:val="single" w:sz="4" w:space="0" w:color="auto"/>
            </w:tcBorders>
            <w:shd w:val="clear" w:color="auto" w:fill="FFFFFF"/>
            <w:vAlign w:val="center"/>
          </w:tcPr>
          <w:p w14:paraId="0E6B742D" w14:textId="77777777" w:rsidR="00651E52" w:rsidRPr="001256DD" w:rsidRDefault="00651E52" w:rsidP="00AE04B8">
            <w:pPr>
              <w:jc w:val="center"/>
              <w:rPr>
                <w:rFonts w:ascii="Verdana" w:hAnsi="Verdana" w:cs="Arial"/>
                <w:bCs/>
                <w:sz w:val="18"/>
                <w:szCs w:val="16"/>
                <w:lang w:val="fr-FR"/>
              </w:rPr>
            </w:pPr>
            <w:r w:rsidRPr="001256DD">
              <w:rPr>
                <w:rFonts w:ascii="Verdana" w:hAnsi="Verdana" w:cs="Arial"/>
                <w:b/>
                <w:bCs/>
                <w:sz w:val="16"/>
                <w:szCs w:val="16"/>
                <w:lang w:val="fr-FR"/>
              </w:rPr>
              <w:t>a</w:t>
            </w:r>
            <w:r w:rsidRPr="001256DD">
              <w:rPr>
                <w:rFonts w:ascii="Verdana" w:hAnsi="Verdana" w:cs="Arial"/>
                <w:bCs/>
                <w:sz w:val="18"/>
                <w:szCs w:val="16"/>
                <w:lang w:val="fr-FR"/>
              </w:rPr>
              <w:t xml:space="preserve">. </w:t>
            </w:r>
            <w:r w:rsidRPr="001256DD">
              <w:rPr>
                <w:rFonts w:ascii="Verdana" w:hAnsi="Verdana"/>
                <w:sz w:val="16"/>
                <w:szCs w:val="16"/>
                <w:lang w:val="fr-FR"/>
              </w:rPr>
              <w:t>|__|</w:t>
            </w:r>
          </w:p>
        </w:tc>
        <w:tc>
          <w:tcPr>
            <w:tcW w:w="1033" w:type="pct"/>
            <w:gridSpan w:val="2"/>
            <w:tcBorders>
              <w:top w:val="single" w:sz="4" w:space="0" w:color="auto"/>
              <w:left w:val="single" w:sz="4" w:space="0" w:color="auto"/>
              <w:bottom w:val="single" w:sz="4" w:space="0" w:color="auto"/>
            </w:tcBorders>
            <w:shd w:val="clear" w:color="auto" w:fill="FFFFFF"/>
            <w:vAlign w:val="center"/>
          </w:tcPr>
          <w:p w14:paraId="4B549E84" w14:textId="77777777" w:rsidR="00651E52" w:rsidRPr="001256DD" w:rsidRDefault="00651E52" w:rsidP="00AE04B8">
            <w:pPr>
              <w:jc w:val="center"/>
            </w:pPr>
            <w:r w:rsidRPr="001256DD">
              <w:rPr>
                <w:rFonts w:ascii="Verdana" w:hAnsi="Verdana"/>
                <w:b/>
                <w:sz w:val="16"/>
                <w:szCs w:val="16"/>
                <w:lang w:val="fr-FR"/>
              </w:rPr>
              <w:t xml:space="preserve">b. </w:t>
            </w:r>
            <w:r w:rsidRPr="001256DD">
              <w:rPr>
                <w:rFonts w:ascii="Verdana" w:hAnsi="Verdana"/>
                <w:sz w:val="16"/>
                <w:szCs w:val="16"/>
                <w:lang w:val="fr-FR"/>
              </w:rPr>
              <w:t>|__|</w:t>
            </w:r>
          </w:p>
        </w:tc>
        <w:tc>
          <w:tcPr>
            <w:tcW w:w="1358" w:type="pct"/>
            <w:tcBorders>
              <w:top w:val="single" w:sz="4" w:space="0" w:color="auto"/>
              <w:left w:val="single" w:sz="4" w:space="0" w:color="auto"/>
              <w:bottom w:val="single" w:sz="4" w:space="0" w:color="auto"/>
            </w:tcBorders>
            <w:shd w:val="clear" w:color="auto" w:fill="FFFFFF"/>
            <w:vAlign w:val="center"/>
          </w:tcPr>
          <w:p w14:paraId="08520253" w14:textId="77777777" w:rsidR="00651E52" w:rsidRPr="001256DD" w:rsidRDefault="00651E52" w:rsidP="00AE04B8">
            <w:pPr>
              <w:jc w:val="center"/>
              <w:rPr>
                <w:lang w:val="fr-FR"/>
              </w:rPr>
            </w:pPr>
            <w:r w:rsidRPr="001256DD">
              <w:rPr>
                <w:rFonts w:ascii="Verdana" w:hAnsi="Verdana"/>
                <w:b/>
                <w:sz w:val="16"/>
                <w:szCs w:val="16"/>
                <w:lang w:val="fr-FR"/>
              </w:rPr>
              <w:t xml:space="preserve">c. </w:t>
            </w:r>
            <w:r w:rsidRPr="001256DD">
              <w:rPr>
                <w:rFonts w:ascii="Verdana" w:hAnsi="Verdana"/>
                <w:sz w:val="16"/>
                <w:szCs w:val="16"/>
                <w:lang w:val="fr-FR"/>
              </w:rPr>
              <w:t>|__|</w:t>
            </w:r>
          </w:p>
        </w:tc>
      </w:tr>
      <w:tr w:rsidR="00651E52" w:rsidRPr="001256DD" w14:paraId="2690E135" w14:textId="77777777" w:rsidTr="00AE04B8">
        <w:trPr>
          <w:trHeight w:val="295"/>
        </w:trPr>
        <w:tc>
          <w:tcPr>
            <w:tcW w:w="387" w:type="pct"/>
            <w:gridSpan w:val="2"/>
            <w:tcBorders>
              <w:top w:val="single" w:sz="4" w:space="0" w:color="auto"/>
              <w:left w:val="single" w:sz="4" w:space="0" w:color="auto"/>
              <w:bottom w:val="single" w:sz="4" w:space="0" w:color="auto"/>
            </w:tcBorders>
            <w:shd w:val="clear" w:color="auto" w:fill="D9D9D9" w:themeFill="background1" w:themeFillShade="D9"/>
            <w:vAlign w:val="center"/>
          </w:tcPr>
          <w:p w14:paraId="435E583E"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
                <w:bCs/>
                <w:sz w:val="16"/>
                <w:szCs w:val="16"/>
                <w:lang w:val="fr-FR"/>
              </w:rPr>
              <w:t xml:space="preserve">9.3 </w:t>
            </w:r>
          </w:p>
        </w:tc>
        <w:tc>
          <w:tcPr>
            <w:tcW w:w="327" w:type="pct"/>
            <w:tcBorders>
              <w:top w:val="single" w:sz="4" w:space="0" w:color="auto"/>
              <w:left w:val="single" w:sz="4" w:space="0" w:color="auto"/>
              <w:bottom w:val="single" w:sz="4" w:space="0" w:color="auto"/>
            </w:tcBorders>
            <w:shd w:val="clear" w:color="auto" w:fill="FFFFFF"/>
            <w:vAlign w:val="center"/>
          </w:tcPr>
          <w:p w14:paraId="156C1BC4" w14:textId="77777777" w:rsidR="00651E52" w:rsidRPr="001256DD" w:rsidRDefault="00651E52" w:rsidP="00AE04B8">
            <w:pPr>
              <w:jc w:val="center"/>
              <w:rPr>
                <w:rFonts w:ascii="Verdana" w:hAnsi="Verdana" w:cs="Arial"/>
                <w:bCs/>
                <w:sz w:val="18"/>
                <w:szCs w:val="16"/>
                <w:lang w:val="fr-FR"/>
              </w:rPr>
            </w:pPr>
            <w:r w:rsidRPr="001256DD">
              <w:rPr>
                <w:rFonts w:ascii="Verdana" w:hAnsi="Verdana" w:cs="Arial"/>
                <w:bCs/>
                <w:sz w:val="18"/>
                <w:szCs w:val="16"/>
                <w:lang w:val="fr-FR"/>
              </w:rPr>
              <w:t>2ème choc</w:t>
            </w:r>
          </w:p>
        </w:tc>
        <w:tc>
          <w:tcPr>
            <w:tcW w:w="401" w:type="pct"/>
            <w:tcBorders>
              <w:top w:val="single" w:sz="4" w:space="0" w:color="auto"/>
              <w:left w:val="single" w:sz="4" w:space="0" w:color="auto"/>
              <w:bottom w:val="single" w:sz="4" w:space="0" w:color="auto"/>
            </w:tcBorders>
            <w:shd w:val="clear" w:color="auto" w:fill="FFFFFF"/>
            <w:vAlign w:val="center"/>
          </w:tcPr>
          <w:p w14:paraId="6F71EE7D"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w:t>
            </w:r>
          </w:p>
        </w:tc>
        <w:tc>
          <w:tcPr>
            <w:tcW w:w="1494" w:type="pct"/>
            <w:tcBorders>
              <w:top w:val="single" w:sz="4" w:space="0" w:color="auto"/>
              <w:left w:val="single" w:sz="4" w:space="0" w:color="auto"/>
              <w:bottom w:val="single" w:sz="4" w:space="0" w:color="auto"/>
            </w:tcBorders>
            <w:shd w:val="clear" w:color="auto" w:fill="FFFFFF"/>
            <w:vAlign w:val="center"/>
          </w:tcPr>
          <w:p w14:paraId="00D72BC6"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a.</w:t>
            </w:r>
            <w:r w:rsidRPr="001256DD">
              <w:rPr>
                <w:rFonts w:ascii="Verdana" w:hAnsi="Verdana"/>
                <w:sz w:val="16"/>
                <w:szCs w:val="16"/>
                <w:lang w:val="fr-FR"/>
              </w:rPr>
              <w:t xml:space="preserve"> |__|</w:t>
            </w:r>
          </w:p>
        </w:tc>
        <w:tc>
          <w:tcPr>
            <w:tcW w:w="1033" w:type="pct"/>
            <w:gridSpan w:val="2"/>
            <w:tcBorders>
              <w:top w:val="single" w:sz="4" w:space="0" w:color="auto"/>
              <w:left w:val="single" w:sz="4" w:space="0" w:color="auto"/>
              <w:bottom w:val="single" w:sz="4" w:space="0" w:color="auto"/>
            </w:tcBorders>
            <w:shd w:val="clear" w:color="auto" w:fill="FFFFFF"/>
            <w:vAlign w:val="center"/>
          </w:tcPr>
          <w:p w14:paraId="59B6EFDE" w14:textId="77777777" w:rsidR="00651E52" w:rsidRPr="001256DD" w:rsidRDefault="00651E52" w:rsidP="00AE04B8">
            <w:pPr>
              <w:jc w:val="center"/>
              <w:rPr>
                <w:lang w:val="fr-FR"/>
              </w:rPr>
            </w:pPr>
            <w:r w:rsidRPr="001256DD">
              <w:rPr>
                <w:rFonts w:ascii="Verdana" w:hAnsi="Verdana"/>
                <w:b/>
                <w:sz w:val="16"/>
                <w:szCs w:val="16"/>
                <w:lang w:val="fr-FR"/>
              </w:rPr>
              <w:t xml:space="preserve">b. </w:t>
            </w:r>
            <w:r w:rsidRPr="001256DD">
              <w:rPr>
                <w:rFonts w:ascii="Verdana" w:hAnsi="Verdana"/>
                <w:sz w:val="16"/>
                <w:szCs w:val="16"/>
                <w:lang w:val="fr-FR"/>
              </w:rPr>
              <w:t>|__|</w:t>
            </w:r>
          </w:p>
        </w:tc>
        <w:tc>
          <w:tcPr>
            <w:tcW w:w="1358" w:type="pct"/>
            <w:tcBorders>
              <w:top w:val="single" w:sz="4" w:space="0" w:color="auto"/>
              <w:left w:val="single" w:sz="4" w:space="0" w:color="auto"/>
              <w:bottom w:val="single" w:sz="4" w:space="0" w:color="auto"/>
            </w:tcBorders>
            <w:shd w:val="clear" w:color="auto" w:fill="FFFFFF"/>
            <w:vAlign w:val="center"/>
          </w:tcPr>
          <w:p w14:paraId="5A1D068B" w14:textId="77777777" w:rsidR="00651E52" w:rsidRPr="001256DD" w:rsidRDefault="00651E52" w:rsidP="00AE04B8">
            <w:pPr>
              <w:jc w:val="center"/>
              <w:rPr>
                <w:lang w:val="fr-FR"/>
              </w:rPr>
            </w:pPr>
            <w:r w:rsidRPr="001256DD">
              <w:rPr>
                <w:rFonts w:ascii="Verdana" w:hAnsi="Verdana"/>
                <w:b/>
                <w:sz w:val="16"/>
                <w:szCs w:val="16"/>
                <w:lang w:val="fr-FR"/>
              </w:rPr>
              <w:t xml:space="preserve">c. </w:t>
            </w:r>
            <w:r w:rsidRPr="001256DD">
              <w:rPr>
                <w:rFonts w:ascii="Verdana" w:hAnsi="Verdana"/>
                <w:sz w:val="16"/>
                <w:szCs w:val="16"/>
                <w:lang w:val="fr-FR"/>
              </w:rPr>
              <w:t>|__|</w:t>
            </w:r>
          </w:p>
        </w:tc>
      </w:tr>
      <w:tr w:rsidR="00651E52" w:rsidRPr="001256DD" w14:paraId="67DFE343" w14:textId="77777777" w:rsidTr="00AE04B8">
        <w:trPr>
          <w:trHeight w:val="1583"/>
        </w:trPr>
        <w:tc>
          <w:tcPr>
            <w:tcW w:w="2664" w:type="pct"/>
            <w:gridSpan w:val="6"/>
            <w:tcBorders>
              <w:top w:val="single" w:sz="4" w:space="0" w:color="auto"/>
              <w:left w:val="single" w:sz="4" w:space="0" w:color="auto"/>
              <w:bottom w:val="single" w:sz="4" w:space="0" w:color="auto"/>
              <w:right w:val="nil"/>
            </w:tcBorders>
            <w:shd w:val="clear" w:color="auto" w:fill="FFFFFF"/>
            <w:vAlign w:val="center"/>
          </w:tcPr>
          <w:p w14:paraId="1F1C7883"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00= Pas de chocs </w:t>
            </w:r>
            <w:r w:rsidRPr="001256DD">
              <w:rPr>
                <w:rFonts w:ascii="Verdana" w:hAnsi="Verdana"/>
                <w:b/>
                <w:sz w:val="16"/>
                <w:szCs w:val="16"/>
                <w:lang w:val="fr-FR"/>
              </w:rPr>
              <w:sym w:font="Symbol" w:char="F0DE"/>
            </w:r>
            <w:r w:rsidRPr="001256DD">
              <w:rPr>
                <w:rFonts w:ascii="Verdana" w:hAnsi="Verdana"/>
                <w:b/>
                <w:sz w:val="16"/>
                <w:szCs w:val="16"/>
                <w:lang w:val="fr-FR"/>
              </w:rPr>
              <w:t xml:space="preserve"> Section 10</w:t>
            </w:r>
          </w:p>
          <w:p w14:paraId="2247ED4B"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01 </w:t>
            </w:r>
            <w:r w:rsidRPr="001256DD">
              <w:rPr>
                <w:rFonts w:ascii="Verdana" w:hAnsi="Verdana"/>
                <w:sz w:val="16"/>
                <w:szCs w:val="16"/>
                <w:lang w:val="fr-FR"/>
              </w:rPr>
              <w:t>= Manque de pluies/pluies irrégulières</w:t>
            </w:r>
          </w:p>
          <w:p w14:paraId="3C671676"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02</w:t>
            </w:r>
            <w:r w:rsidRPr="001256DD">
              <w:rPr>
                <w:rFonts w:ascii="Verdana" w:hAnsi="Verdana"/>
                <w:sz w:val="16"/>
                <w:szCs w:val="16"/>
                <w:lang w:val="fr-FR"/>
              </w:rPr>
              <w:t xml:space="preserve"> = Inondations/fortes pluies</w:t>
            </w:r>
          </w:p>
          <w:p w14:paraId="59D579E4"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03</w:t>
            </w:r>
            <w:r w:rsidRPr="001256DD">
              <w:rPr>
                <w:rFonts w:ascii="Verdana" w:hAnsi="Verdana"/>
                <w:sz w:val="16"/>
                <w:szCs w:val="16"/>
                <w:lang w:val="fr-FR"/>
              </w:rPr>
              <w:t xml:space="preserve"> = Décès d’un membre de la famille, funérailles</w:t>
            </w:r>
          </w:p>
          <w:p w14:paraId="6DB2158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04 </w:t>
            </w:r>
            <w:r w:rsidRPr="001256DD">
              <w:rPr>
                <w:rFonts w:ascii="Verdana" w:hAnsi="Verdana"/>
                <w:sz w:val="16"/>
                <w:szCs w:val="16"/>
                <w:lang w:val="fr-FR"/>
              </w:rPr>
              <w:t>= Hausse des prix des denrées alimentaires</w:t>
            </w:r>
          </w:p>
          <w:p w14:paraId="63F136A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05</w:t>
            </w:r>
            <w:r w:rsidRPr="001256DD">
              <w:rPr>
                <w:rFonts w:ascii="Verdana" w:hAnsi="Verdana"/>
                <w:sz w:val="16"/>
                <w:szCs w:val="16"/>
                <w:lang w:val="fr-FR"/>
              </w:rPr>
              <w:t xml:space="preserve"> = Maladies des cultures</w:t>
            </w:r>
          </w:p>
          <w:p w14:paraId="37CBB29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06</w:t>
            </w:r>
            <w:r w:rsidRPr="001256DD">
              <w:rPr>
                <w:rFonts w:ascii="Verdana" w:hAnsi="Verdana"/>
                <w:sz w:val="16"/>
                <w:szCs w:val="16"/>
                <w:lang w:val="fr-FR"/>
              </w:rPr>
              <w:t xml:space="preserve"> = Pillage de récoltes/Perte de bétail irrégulière (mortalité, vol, etc.) </w:t>
            </w:r>
          </w:p>
          <w:p w14:paraId="1C8FFF1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07</w:t>
            </w:r>
            <w:r w:rsidRPr="001256DD">
              <w:rPr>
                <w:rFonts w:ascii="Verdana" w:hAnsi="Verdana"/>
                <w:sz w:val="16"/>
                <w:szCs w:val="16"/>
                <w:lang w:val="fr-FR"/>
              </w:rPr>
              <w:t xml:space="preserve"> = Déplacements forcé des populations</w:t>
            </w:r>
          </w:p>
          <w:p w14:paraId="5B3AB95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08</w:t>
            </w:r>
            <w:r w:rsidRPr="001256DD">
              <w:rPr>
                <w:rFonts w:ascii="Verdana" w:hAnsi="Verdana"/>
                <w:sz w:val="16"/>
                <w:szCs w:val="16"/>
                <w:lang w:val="fr-FR"/>
              </w:rPr>
              <w:t xml:space="preserve"> = Dépenses irrégulières de santé / Malade dans</w:t>
            </w:r>
          </w:p>
          <w:p w14:paraId="76E585E9"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         </w:t>
            </w:r>
            <w:proofErr w:type="gramStart"/>
            <w:r w:rsidRPr="001256DD">
              <w:rPr>
                <w:rFonts w:ascii="Verdana" w:hAnsi="Verdana"/>
                <w:sz w:val="16"/>
                <w:szCs w:val="16"/>
                <w:lang w:val="fr-FR"/>
              </w:rPr>
              <w:t>le</w:t>
            </w:r>
            <w:proofErr w:type="gramEnd"/>
            <w:r w:rsidRPr="001256DD">
              <w:rPr>
                <w:rFonts w:ascii="Verdana" w:hAnsi="Verdana"/>
                <w:sz w:val="16"/>
                <w:szCs w:val="16"/>
                <w:lang w:val="fr-FR"/>
              </w:rPr>
              <w:t xml:space="preserve"> ménage</w:t>
            </w:r>
          </w:p>
          <w:p w14:paraId="5E4F4224"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09</w:t>
            </w:r>
            <w:r w:rsidRPr="001256DD">
              <w:rPr>
                <w:rFonts w:ascii="Verdana" w:hAnsi="Verdana"/>
                <w:sz w:val="16"/>
                <w:szCs w:val="16"/>
                <w:lang w:val="fr-FR"/>
              </w:rPr>
              <w:t xml:space="preserve"> = Insécurité /Violence/Vols/Combats</w:t>
            </w:r>
          </w:p>
        </w:tc>
        <w:tc>
          <w:tcPr>
            <w:tcW w:w="2336" w:type="pct"/>
            <w:gridSpan w:val="2"/>
            <w:tcBorders>
              <w:top w:val="single" w:sz="4" w:space="0" w:color="auto"/>
              <w:left w:val="nil"/>
              <w:bottom w:val="single" w:sz="4" w:space="0" w:color="auto"/>
            </w:tcBorders>
            <w:shd w:val="clear" w:color="auto" w:fill="FFFFFF"/>
            <w:vAlign w:val="center"/>
          </w:tcPr>
          <w:p w14:paraId="21A93AB8"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10</w:t>
            </w:r>
            <w:r w:rsidRPr="001256DD">
              <w:rPr>
                <w:rFonts w:ascii="Verdana" w:hAnsi="Verdana"/>
                <w:sz w:val="16"/>
                <w:szCs w:val="16"/>
                <w:lang w:val="fr-FR"/>
              </w:rPr>
              <w:t xml:space="preserve"> = Baisse du prix des produits vendus</w:t>
            </w:r>
          </w:p>
          <w:p w14:paraId="743E5DF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11</w:t>
            </w:r>
            <w:r w:rsidRPr="001256DD">
              <w:rPr>
                <w:rFonts w:ascii="Verdana" w:hAnsi="Verdana"/>
                <w:sz w:val="16"/>
                <w:szCs w:val="16"/>
                <w:lang w:val="fr-FR"/>
              </w:rPr>
              <w:t xml:space="preserve"> = Maladie du bétail (épizooties) </w:t>
            </w:r>
          </w:p>
          <w:p w14:paraId="17A6A9C4"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12</w:t>
            </w:r>
            <w:r w:rsidRPr="001256DD">
              <w:rPr>
                <w:rFonts w:ascii="Verdana" w:hAnsi="Verdana"/>
                <w:sz w:val="16"/>
                <w:szCs w:val="16"/>
                <w:lang w:val="fr-FR"/>
              </w:rPr>
              <w:t xml:space="preserve"> = Perte d’emploi / Réduction ou Irrégularité</w:t>
            </w:r>
          </w:p>
          <w:p w14:paraId="6FCB7521"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         </w:t>
            </w:r>
            <w:proofErr w:type="gramStart"/>
            <w:r w:rsidRPr="001256DD">
              <w:rPr>
                <w:rFonts w:ascii="Verdana" w:hAnsi="Verdana"/>
                <w:sz w:val="16"/>
                <w:szCs w:val="16"/>
                <w:lang w:val="fr-FR"/>
              </w:rPr>
              <w:t>des</w:t>
            </w:r>
            <w:proofErr w:type="gramEnd"/>
            <w:r w:rsidRPr="001256DD">
              <w:rPr>
                <w:rFonts w:ascii="Verdana" w:hAnsi="Verdana"/>
                <w:sz w:val="16"/>
                <w:szCs w:val="16"/>
                <w:lang w:val="fr-FR"/>
              </w:rPr>
              <w:t xml:space="preserve"> salaires</w:t>
            </w:r>
          </w:p>
          <w:p w14:paraId="6B596447"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13</w:t>
            </w:r>
            <w:r w:rsidRPr="001256DD">
              <w:rPr>
                <w:rFonts w:ascii="Verdana" w:hAnsi="Verdana"/>
                <w:sz w:val="16"/>
                <w:szCs w:val="16"/>
                <w:lang w:val="fr-FR"/>
              </w:rPr>
              <w:t xml:space="preserve"> = Hausse des prix des transports</w:t>
            </w:r>
          </w:p>
          <w:p w14:paraId="5F68EA3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14</w:t>
            </w:r>
            <w:r w:rsidRPr="001256DD">
              <w:rPr>
                <w:rFonts w:ascii="Verdana" w:hAnsi="Verdana"/>
                <w:sz w:val="16"/>
                <w:szCs w:val="16"/>
                <w:lang w:val="fr-FR"/>
              </w:rPr>
              <w:t xml:space="preserve"> = Investissement imprévu dans l’entretien du bétail</w:t>
            </w:r>
          </w:p>
          <w:p w14:paraId="56EDDB2E"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         (</w:t>
            </w:r>
            <w:proofErr w:type="gramStart"/>
            <w:r w:rsidRPr="001256DD">
              <w:rPr>
                <w:rFonts w:ascii="Verdana" w:hAnsi="Verdana"/>
                <w:sz w:val="16"/>
                <w:szCs w:val="16"/>
                <w:lang w:val="fr-FR"/>
              </w:rPr>
              <w:t>aliment</w:t>
            </w:r>
            <w:proofErr w:type="gramEnd"/>
            <w:r w:rsidRPr="001256DD">
              <w:rPr>
                <w:rFonts w:ascii="Verdana" w:hAnsi="Verdana"/>
                <w:sz w:val="16"/>
                <w:szCs w:val="16"/>
                <w:lang w:val="fr-FR"/>
              </w:rPr>
              <w:t>, santé)</w:t>
            </w:r>
          </w:p>
          <w:p w14:paraId="7DFE4B13"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15</w:t>
            </w:r>
            <w:r w:rsidRPr="001256DD">
              <w:rPr>
                <w:rFonts w:ascii="Verdana" w:hAnsi="Verdana"/>
                <w:sz w:val="16"/>
                <w:szCs w:val="16"/>
                <w:lang w:val="fr-FR"/>
              </w:rPr>
              <w:t xml:space="preserve"> = Non disponibilité de semences/intrants agricoles</w:t>
            </w:r>
          </w:p>
          <w:p w14:paraId="1F93102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16</w:t>
            </w:r>
            <w:r w:rsidRPr="001256DD">
              <w:rPr>
                <w:rFonts w:ascii="Verdana" w:hAnsi="Verdana"/>
                <w:sz w:val="16"/>
                <w:szCs w:val="16"/>
                <w:lang w:val="fr-FR"/>
              </w:rPr>
              <w:t xml:space="preserve"> = Autre (à préciser) : ___________________</w:t>
            </w:r>
          </w:p>
        </w:tc>
      </w:tr>
    </w:tbl>
    <w:p w14:paraId="131E7089" w14:textId="77777777" w:rsidR="00651E52" w:rsidRPr="001256DD" w:rsidRDefault="00651E52" w:rsidP="00651E52">
      <w:pPr>
        <w:rPr>
          <w:sz w:val="10"/>
          <w:szCs w:val="8"/>
          <w:lang w:val="fr-FR"/>
        </w:rPr>
      </w:pPr>
    </w:p>
    <w:tbl>
      <w:tblPr>
        <w:tblW w:w="537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7596"/>
        <w:gridCol w:w="2844"/>
      </w:tblGrid>
      <w:tr w:rsidR="00651E52" w:rsidRPr="001256DD" w14:paraId="73B0FCD4" w14:textId="77777777" w:rsidTr="00AE04B8">
        <w:trPr>
          <w:trHeight w:val="323"/>
        </w:trPr>
        <w:tc>
          <w:tcPr>
            <w:tcW w:w="5000" w:type="pct"/>
            <w:gridSpan w:val="3"/>
            <w:shd w:val="clear" w:color="auto" w:fill="B3B3B3"/>
            <w:vAlign w:val="center"/>
          </w:tcPr>
          <w:p w14:paraId="11D00087" w14:textId="77777777" w:rsidR="00651E52" w:rsidRPr="001256DD" w:rsidRDefault="00651E52" w:rsidP="00AE04B8">
            <w:pPr>
              <w:jc w:val="center"/>
              <w:rPr>
                <w:rFonts w:ascii="Verdana" w:hAnsi="Verdana"/>
                <w:b/>
                <w:sz w:val="20"/>
                <w:szCs w:val="18"/>
                <w:lang w:val="fr-FR"/>
              </w:rPr>
            </w:pPr>
            <w:r w:rsidRPr="001256DD">
              <w:rPr>
                <w:rFonts w:ascii="Verdana" w:hAnsi="Verdana"/>
                <w:b/>
                <w:sz w:val="20"/>
                <w:szCs w:val="18"/>
                <w:lang w:val="fr-FR"/>
              </w:rPr>
              <w:t>X - STRATEGIES D’ADAPTATION ALIMENTAIRE</w:t>
            </w:r>
          </w:p>
        </w:tc>
      </w:tr>
      <w:tr w:rsidR="00651E52" w:rsidRPr="001256DD" w14:paraId="5250AD77" w14:textId="77777777" w:rsidTr="00AE0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10"/>
        </w:trPr>
        <w:tc>
          <w:tcPr>
            <w:tcW w:w="279" w:type="pct"/>
            <w:tcBorders>
              <w:top w:val="single" w:sz="8" w:space="0" w:color="000000"/>
              <w:left w:val="single" w:sz="8" w:space="0" w:color="000000"/>
              <w:bottom w:val="single" w:sz="8" w:space="0" w:color="000000"/>
              <w:right w:val="single" w:sz="8" w:space="0" w:color="000000"/>
            </w:tcBorders>
            <w:shd w:val="clear" w:color="auto" w:fill="F2F2F2"/>
          </w:tcPr>
          <w:p w14:paraId="67E03D49" w14:textId="77777777" w:rsidR="00651E52" w:rsidRPr="001256DD" w:rsidRDefault="00651E52" w:rsidP="00AE04B8">
            <w:pPr>
              <w:autoSpaceDE w:val="0"/>
              <w:autoSpaceDN w:val="0"/>
              <w:adjustRightInd w:val="0"/>
              <w:rPr>
                <w:rFonts w:ascii="Verdana" w:hAnsi="Verdana" w:cs="Calibri"/>
                <w:b/>
                <w:bCs/>
                <w:sz w:val="16"/>
                <w:szCs w:val="16"/>
                <w:lang w:val="fr-FR"/>
              </w:rPr>
            </w:pPr>
          </w:p>
        </w:tc>
        <w:tc>
          <w:tcPr>
            <w:tcW w:w="3435" w:type="pct"/>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vAlign w:val="center"/>
          </w:tcPr>
          <w:p w14:paraId="209C057E" w14:textId="77777777" w:rsidR="00651E52" w:rsidRPr="001256DD" w:rsidRDefault="00651E52" w:rsidP="00AE04B8">
            <w:pPr>
              <w:autoSpaceDE w:val="0"/>
              <w:autoSpaceDN w:val="0"/>
              <w:adjustRightInd w:val="0"/>
              <w:rPr>
                <w:rFonts w:ascii="Verdana" w:hAnsi="Verdana"/>
                <w:bCs/>
                <w:sz w:val="16"/>
                <w:szCs w:val="16"/>
                <w:lang w:val="fr-FR"/>
              </w:rPr>
            </w:pPr>
            <w:r w:rsidRPr="001256DD">
              <w:rPr>
                <w:rFonts w:ascii="Verdana" w:hAnsi="Verdana"/>
                <w:b/>
                <w:bCs/>
                <w:sz w:val="16"/>
                <w:szCs w:val="16"/>
                <w:lang w:val="fr-FR"/>
              </w:rPr>
              <w:t>Au cours des 7 derniers jours,</w:t>
            </w:r>
            <w:r w:rsidRPr="001256DD">
              <w:rPr>
                <w:rFonts w:ascii="Verdana" w:hAnsi="Verdana"/>
                <w:bCs/>
                <w:sz w:val="16"/>
                <w:szCs w:val="16"/>
                <w:lang w:val="fr-FR"/>
              </w:rPr>
              <w:t xml:space="preserve"> est-ce que quelqu’un dans votre ménage a dû faire l’une des choses suivantes parce que vous n’avez pas assez de nourriture ou d’argent pour en acheter.</w:t>
            </w:r>
          </w:p>
        </w:tc>
        <w:tc>
          <w:tcPr>
            <w:tcW w:w="1286" w:type="pct"/>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vAlign w:val="center"/>
          </w:tcPr>
          <w:p w14:paraId="1C8B82CD" w14:textId="77777777" w:rsidR="00651E52" w:rsidRPr="001256DD" w:rsidRDefault="00651E52" w:rsidP="00AE04B8">
            <w:pPr>
              <w:autoSpaceDE w:val="0"/>
              <w:autoSpaceDN w:val="0"/>
              <w:adjustRightInd w:val="0"/>
              <w:ind w:left="-18"/>
              <w:jc w:val="center"/>
              <w:rPr>
                <w:rFonts w:ascii="Verdana" w:hAnsi="Verdana"/>
                <w:bCs/>
                <w:sz w:val="16"/>
                <w:szCs w:val="16"/>
                <w:lang w:val="fr-FR"/>
              </w:rPr>
            </w:pPr>
            <w:r w:rsidRPr="001256DD">
              <w:rPr>
                <w:rFonts w:ascii="Verdana" w:hAnsi="Verdana"/>
                <w:bCs/>
                <w:sz w:val="16"/>
                <w:szCs w:val="16"/>
                <w:lang w:val="fr-FR"/>
              </w:rPr>
              <w:t>Ecrire combien de JOURS dans les 7 derniers jours</w:t>
            </w:r>
          </w:p>
          <w:p w14:paraId="2F25A5A6" w14:textId="77777777" w:rsidR="00651E52" w:rsidRPr="001256DD" w:rsidRDefault="00651E52" w:rsidP="00AE04B8">
            <w:pPr>
              <w:autoSpaceDE w:val="0"/>
              <w:autoSpaceDN w:val="0"/>
              <w:adjustRightInd w:val="0"/>
              <w:ind w:left="-18"/>
              <w:jc w:val="center"/>
              <w:rPr>
                <w:rFonts w:ascii="Verdana" w:hAnsi="Verdana" w:cs="Calibri"/>
                <w:sz w:val="16"/>
                <w:szCs w:val="16"/>
                <w:lang w:val="fr-FR"/>
              </w:rPr>
            </w:pPr>
            <w:r w:rsidRPr="001256DD">
              <w:rPr>
                <w:rFonts w:ascii="Verdana" w:hAnsi="Verdana"/>
                <w:bCs/>
                <w:sz w:val="16"/>
                <w:szCs w:val="16"/>
                <w:lang w:val="fr-FR"/>
              </w:rPr>
              <w:t>(</w:t>
            </w:r>
            <w:proofErr w:type="gramStart"/>
            <w:r w:rsidRPr="001256DD">
              <w:rPr>
                <w:rFonts w:ascii="Verdana" w:hAnsi="Verdana"/>
                <w:bCs/>
                <w:sz w:val="16"/>
                <w:szCs w:val="16"/>
                <w:lang w:val="fr-FR"/>
              </w:rPr>
              <w:t>de</w:t>
            </w:r>
            <w:proofErr w:type="gramEnd"/>
            <w:r w:rsidRPr="001256DD">
              <w:rPr>
                <w:rFonts w:ascii="Verdana" w:hAnsi="Verdana"/>
                <w:bCs/>
                <w:sz w:val="16"/>
                <w:szCs w:val="16"/>
                <w:lang w:val="fr-FR"/>
              </w:rPr>
              <w:t xml:space="preserve"> 0 à </w:t>
            </w:r>
            <w:r w:rsidRPr="001256DD">
              <w:rPr>
                <w:rFonts w:ascii="Verdana" w:hAnsi="Verdana" w:cs="Calibri"/>
                <w:sz w:val="16"/>
                <w:szCs w:val="16"/>
                <w:lang w:val="fr-FR"/>
              </w:rPr>
              <w:t>7)</w:t>
            </w:r>
          </w:p>
        </w:tc>
      </w:tr>
      <w:tr w:rsidR="00651E52" w:rsidRPr="001256DD" w14:paraId="05A5FF59" w14:textId="77777777" w:rsidTr="00AE0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95"/>
        </w:trPr>
        <w:tc>
          <w:tcPr>
            <w:tcW w:w="279" w:type="pct"/>
            <w:tcBorders>
              <w:top w:val="single" w:sz="8" w:space="0" w:color="000000"/>
              <w:left w:val="single" w:sz="8" w:space="0" w:color="000000"/>
              <w:bottom w:val="single" w:sz="4" w:space="0" w:color="auto"/>
              <w:right w:val="single" w:sz="8" w:space="0" w:color="000000"/>
            </w:tcBorders>
            <w:shd w:val="clear" w:color="auto" w:fill="BFBFBF"/>
            <w:vAlign w:val="center"/>
          </w:tcPr>
          <w:p w14:paraId="7C1B981A" w14:textId="77777777" w:rsidR="00651E52" w:rsidRPr="001256DD" w:rsidRDefault="00651E52" w:rsidP="00AE04B8">
            <w:pPr>
              <w:jc w:val="center"/>
              <w:rPr>
                <w:rFonts w:ascii="Verdana" w:hAnsi="Verdana"/>
                <w:sz w:val="16"/>
                <w:szCs w:val="16"/>
                <w:lang w:val="fr-FR"/>
              </w:rPr>
            </w:pPr>
            <w:r w:rsidRPr="001256DD">
              <w:rPr>
                <w:rFonts w:ascii="Verdana" w:hAnsi="Verdana"/>
                <w:b/>
                <w:sz w:val="16"/>
                <w:szCs w:val="16"/>
                <w:lang w:val="fr-FR"/>
              </w:rPr>
              <w:t>10.1</w:t>
            </w:r>
          </w:p>
        </w:tc>
        <w:tc>
          <w:tcPr>
            <w:tcW w:w="3435" w:type="pct"/>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vAlign w:val="center"/>
          </w:tcPr>
          <w:p w14:paraId="49A71089" w14:textId="77777777" w:rsidR="00651E52" w:rsidRPr="001256DD" w:rsidRDefault="00651E52" w:rsidP="00AE04B8">
            <w:pPr>
              <w:spacing w:line="276" w:lineRule="auto"/>
              <w:rPr>
                <w:rFonts w:ascii="Verdana" w:hAnsi="Verdana"/>
                <w:sz w:val="16"/>
                <w:szCs w:val="16"/>
                <w:lang w:val="fr-FR"/>
              </w:rPr>
            </w:pPr>
            <w:r w:rsidRPr="001256DD">
              <w:rPr>
                <w:rFonts w:ascii="Verdana" w:hAnsi="Verdana"/>
                <w:sz w:val="16"/>
                <w:szCs w:val="16"/>
                <w:lang w:val="fr-FR"/>
              </w:rPr>
              <w:t>Consommer des aliments moins préférés et moins chers</w:t>
            </w:r>
          </w:p>
        </w:tc>
        <w:tc>
          <w:tcPr>
            <w:tcW w:w="1286" w:type="pct"/>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vAlign w:val="bottom"/>
          </w:tcPr>
          <w:p w14:paraId="2932319C" w14:textId="77777777" w:rsidR="00651E52" w:rsidRPr="001256DD" w:rsidRDefault="00651E52" w:rsidP="00AE04B8">
            <w:pPr>
              <w:jc w:val="center"/>
              <w:rPr>
                <w:rFonts w:ascii="Verdana" w:hAnsi="Verdana"/>
                <w:sz w:val="16"/>
                <w:szCs w:val="16"/>
              </w:rPr>
            </w:pPr>
            <w:r w:rsidRPr="001256DD">
              <w:rPr>
                <w:rFonts w:ascii="Verdana" w:hAnsi="Verdana"/>
                <w:sz w:val="16"/>
                <w:szCs w:val="16"/>
                <w:lang w:val="fr-FR"/>
              </w:rPr>
              <w:t>|___|</w:t>
            </w:r>
          </w:p>
        </w:tc>
      </w:tr>
      <w:tr w:rsidR="00651E52" w:rsidRPr="001256DD" w14:paraId="314A726D" w14:textId="77777777" w:rsidTr="00AE0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69"/>
        </w:trPr>
        <w:tc>
          <w:tcPr>
            <w:tcW w:w="279" w:type="pct"/>
            <w:tcBorders>
              <w:top w:val="single" w:sz="4" w:space="0" w:color="auto"/>
              <w:left w:val="single" w:sz="8" w:space="0" w:color="000000"/>
              <w:bottom w:val="single" w:sz="4" w:space="0" w:color="auto"/>
              <w:right w:val="single" w:sz="8" w:space="0" w:color="000000"/>
            </w:tcBorders>
            <w:shd w:val="clear" w:color="auto" w:fill="BFBFBF"/>
            <w:vAlign w:val="center"/>
          </w:tcPr>
          <w:p w14:paraId="4C41AC5C"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10.2</w:t>
            </w:r>
          </w:p>
        </w:tc>
        <w:tc>
          <w:tcPr>
            <w:tcW w:w="3435"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tcPr>
          <w:p w14:paraId="0E7E13A6" w14:textId="77777777" w:rsidR="00651E52" w:rsidRPr="001256DD" w:rsidRDefault="00651E52" w:rsidP="00AE04B8">
            <w:pPr>
              <w:spacing w:line="276" w:lineRule="auto"/>
              <w:rPr>
                <w:rFonts w:ascii="Verdana" w:hAnsi="Verdana"/>
                <w:sz w:val="16"/>
                <w:szCs w:val="16"/>
                <w:lang w:val="fr-FR"/>
              </w:rPr>
            </w:pPr>
            <w:r w:rsidRPr="001256DD">
              <w:rPr>
                <w:rFonts w:ascii="Verdana" w:hAnsi="Verdana"/>
                <w:sz w:val="16"/>
                <w:szCs w:val="16"/>
                <w:lang w:val="fr-FR"/>
              </w:rPr>
              <w:t>Emprunter de la nourriture ou recourir à l’aide des parents, des voisins ou des amis</w:t>
            </w:r>
          </w:p>
        </w:tc>
        <w:tc>
          <w:tcPr>
            <w:tcW w:w="1286"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bottom"/>
          </w:tcPr>
          <w:p w14:paraId="15C4930F" w14:textId="77777777" w:rsidR="00651E52" w:rsidRPr="001256DD" w:rsidRDefault="00651E52" w:rsidP="00AE04B8">
            <w:pPr>
              <w:jc w:val="center"/>
              <w:rPr>
                <w:rFonts w:ascii="Verdana" w:hAnsi="Verdana"/>
                <w:sz w:val="16"/>
                <w:szCs w:val="16"/>
              </w:rPr>
            </w:pPr>
            <w:r w:rsidRPr="001256DD">
              <w:rPr>
                <w:rFonts w:ascii="Verdana" w:hAnsi="Verdana"/>
                <w:sz w:val="16"/>
                <w:szCs w:val="16"/>
                <w:lang w:val="fr-FR"/>
              </w:rPr>
              <w:t>|___|</w:t>
            </w:r>
          </w:p>
        </w:tc>
      </w:tr>
      <w:tr w:rsidR="00651E52" w:rsidRPr="001256DD" w14:paraId="2BC92DDA" w14:textId="77777777" w:rsidTr="00AE0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27"/>
        </w:trPr>
        <w:tc>
          <w:tcPr>
            <w:tcW w:w="279" w:type="pct"/>
            <w:tcBorders>
              <w:top w:val="single" w:sz="4" w:space="0" w:color="auto"/>
              <w:left w:val="single" w:sz="8" w:space="0" w:color="000000"/>
              <w:bottom w:val="single" w:sz="4" w:space="0" w:color="auto"/>
              <w:right w:val="single" w:sz="8" w:space="0" w:color="000000"/>
            </w:tcBorders>
            <w:shd w:val="clear" w:color="auto" w:fill="BFBFBF"/>
            <w:vAlign w:val="center"/>
          </w:tcPr>
          <w:p w14:paraId="1014A07C"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10.3</w:t>
            </w:r>
          </w:p>
        </w:tc>
        <w:tc>
          <w:tcPr>
            <w:tcW w:w="3435"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tcPr>
          <w:p w14:paraId="025D6335" w14:textId="77777777" w:rsidR="00651E52" w:rsidRPr="001256DD" w:rsidRDefault="00651E52" w:rsidP="00AE04B8">
            <w:pPr>
              <w:spacing w:line="276" w:lineRule="auto"/>
              <w:rPr>
                <w:rFonts w:ascii="Verdana" w:hAnsi="Verdana"/>
                <w:sz w:val="16"/>
                <w:szCs w:val="16"/>
                <w:lang w:val="fr-FR"/>
              </w:rPr>
            </w:pPr>
            <w:r w:rsidRPr="001256DD">
              <w:rPr>
                <w:rFonts w:ascii="Verdana" w:hAnsi="Verdana"/>
                <w:sz w:val="16"/>
                <w:szCs w:val="16"/>
                <w:lang w:val="fr-FR"/>
              </w:rPr>
              <w:t>Diminuer la quantité consommée pendant les repas</w:t>
            </w:r>
          </w:p>
        </w:tc>
        <w:tc>
          <w:tcPr>
            <w:tcW w:w="1286"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bottom"/>
          </w:tcPr>
          <w:p w14:paraId="53B39788" w14:textId="77777777" w:rsidR="00651E52" w:rsidRPr="001256DD" w:rsidRDefault="00651E52" w:rsidP="00AE04B8">
            <w:pPr>
              <w:jc w:val="center"/>
              <w:rPr>
                <w:rFonts w:ascii="Verdana" w:hAnsi="Verdana"/>
                <w:sz w:val="16"/>
                <w:szCs w:val="16"/>
              </w:rPr>
            </w:pPr>
            <w:r w:rsidRPr="001256DD">
              <w:rPr>
                <w:rFonts w:ascii="Verdana" w:hAnsi="Verdana"/>
                <w:sz w:val="16"/>
                <w:szCs w:val="16"/>
                <w:lang w:val="fr-FR"/>
              </w:rPr>
              <w:t>|___|</w:t>
            </w:r>
          </w:p>
        </w:tc>
      </w:tr>
      <w:tr w:rsidR="00651E52" w:rsidRPr="001256DD" w14:paraId="3340009E" w14:textId="77777777" w:rsidTr="00AE0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38"/>
        </w:trPr>
        <w:tc>
          <w:tcPr>
            <w:tcW w:w="279" w:type="pct"/>
            <w:tcBorders>
              <w:top w:val="single" w:sz="4" w:space="0" w:color="auto"/>
              <w:left w:val="single" w:sz="8" w:space="0" w:color="000000"/>
              <w:bottom w:val="single" w:sz="4" w:space="0" w:color="auto"/>
              <w:right w:val="single" w:sz="8" w:space="0" w:color="000000"/>
            </w:tcBorders>
            <w:shd w:val="clear" w:color="auto" w:fill="BFBFBF"/>
            <w:vAlign w:val="center"/>
          </w:tcPr>
          <w:p w14:paraId="5FF0CED3"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10.4</w:t>
            </w:r>
          </w:p>
        </w:tc>
        <w:tc>
          <w:tcPr>
            <w:tcW w:w="3435"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tcPr>
          <w:p w14:paraId="343B4B32" w14:textId="77777777" w:rsidR="00651E52" w:rsidRPr="001256DD" w:rsidRDefault="00651E52" w:rsidP="00AE04B8">
            <w:pPr>
              <w:spacing w:line="276" w:lineRule="auto"/>
              <w:rPr>
                <w:rFonts w:ascii="Verdana" w:hAnsi="Verdana"/>
                <w:sz w:val="16"/>
                <w:szCs w:val="16"/>
                <w:lang w:val="fr-FR"/>
              </w:rPr>
            </w:pPr>
            <w:r w:rsidRPr="001256DD">
              <w:rPr>
                <w:rFonts w:ascii="Verdana" w:hAnsi="Verdana"/>
                <w:sz w:val="16"/>
                <w:szCs w:val="16"/>
                <w:lang w:val="fr-FR"/>
              </w:rPr>
              <w:t>Restreindre la consommation des adultes pour permettre aux plus jeunes de manger davantage</w:t>
            </w:r>
          </w:p>
        </w:tc>
        <w:tc>
          <w:tcPr>
            <w:tcW w:w="1286"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bottom"/>
          </w:tcPr>
          <w:p w14:paraId="61C08F22" w14:textId="77777777" w:rsidR="00651E52" w:rsidRPr="001256DD" w:rsidRDefault="00651E52" w:rsidP="00AE04B8">
            <w:pPr>
              <w:jc w:val="center"/>
              <w:rPr>
                <w:rFonts w:ascii="Verdana" w:hAnsi="Verdana"/>
                <w:sz w:val="16"/>
                <w:szCs w:val="16"/>
              </w:rPr>
            </w:pPr>
            <w:r w:rsidRPr="001256DD">
              <w:rPr>
                <w:rFonts w:ascii="Verdana" w:hAnsi="Verdana"/>
                <w:sz w:val="16"/>
                <w:szCs w:val="16"/>
                <w:lang w:val="fr-FR"/>
              </w:rPr>
              <w:t>|___|</w:t>
            </w:r>
          </w:p>
        </w:tc>
      </w:tr>
      <w:tr w:rsidR="00651E52" w:rsidRPr="001256DD" w14:paraId="7D490BC0" w14:textId="77777777" w:rsidTr="00AE0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23"/>
        </w:trPr>
        <w:tc>
          <w:tcPr>
            <w:tcW w:w="279" w:type="pct"/>
            <w:tcBorders>
              <w:top w:val="single" w:sz="4" w:space="0" w:color="auto"/>
              <w:left w:val="single" w:sz="8" w:space="0" w:color="000000"/>
              <w:bottom w:val="single" w:sz="4" w:space="0" w:color="auto"/>
              <w:right w:val="single" w:sz="8" w:space="0" w:color="000000"/>
            </w:tcBorders>
            <w:shd w:val="clear" w:color="auto" w:fill="BFBFBF"/>
            <w:vAlign w:val="center"/>
          </w:tcPr>
          <w:p w14:paraId="39646B24"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10.5</w:t>
            </w:r>
          </w:p>
        </w:tc>
        <w:tc>
          <w:tcPr>
            <w:tcW w:w="3435"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tcPr>
          <w:p w14:paraId="5C6F1154" w14:textId="77777777" w:rsidR="00651E52" w:rsidRPr="001256DD" w:rsidRDefault="00651E52" w:rsidP="00AE04B8">
            <w:pPr>
              <w:spacing w:line="276" w:lineRule="auto"/>
              <w:rPr>
                <w:rFonts w:ascii="Verdana" w:hAnsi="Verdana"/>
                <w:sz w:val="16"/>
                <w:szCs w:val="16"/>
                <w:lang w:val="fr-FR"/>
              </w:rPr>
            </w:pPr>
            <w:r w:rsidRPr="001256DD">
              <w:rPr>
                <w:rFonts w:ascii="Verdana" w:hAnsi="Verdana"/>
                <w:sz w:val="16"/>
                <w:szCs w:val="16"/>
                <w:lang w:val="fr-FR"/>
              </w:rPr>
              <w:t xml:space="preserve">Diminuer le nombre de repas par jour </w:t>
            </w:r>
          </w:p>
        </w:tc>
        <w:tc>
          <w:tcPr>
            <w:tcW w:w="1286" w:type="pct"/>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bottom"/>
          </w:tcPr>
          <w:p w14:paraId="2BF8A7C5" w14:textId="77777777" w:rsidR="00651E52" w:rsidRPr="001256DD" w:rsidRDefault="00651E52" w:rsidP="00AE04B8">
            <w:pPr>
              <w:jc w:val="center"/>
              <w:rPr>
                <w:rFonts w:ascii="Verdana" w:hAnsi="Verdana"/>
                <w:sz w:val="16"/>
                <w:szCs w:val="16"/>
              </w:rPr>
            </w:pPr>
            <w:r w:rsidRPr="001256DD">
              <w:rPr>
                <w:rFonts w:ascii="Verdana" w:hAnsi="Verdana"/>
                <w:sz w:val="16"/>
                <w:szCs w:val="16"/>
                <w:lang w:val="fr-FR"/>
              </w:rPr>
              <w:t>|___|</w:t>
            </w:r>
          </w:p>
        </w:tc>
      </w:tr>
    </w:tbl>
    <w:p w14:paraId="7654C71F" w14:textId="77777777" w:rsidR="00651E52" w:rsidRPr="001256DD" w:rsidRDefault="00651E52" w:rsidP="00651E52">
      <w:pPr>
        <w:rPr>
          <w:sz w:val="10"/>
          <w:szCs w:val="8"/>
          <w:lang w:val="fr-FR"/>
        </w:rPr>
      </w:pPr>
    </w:p>
    <w:tbl>
      <w:tblPr>
        <w:tblW w:w="537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6055"/>
        <w:gridCol w:w="4272"/>
      </w:tblGrid>
      <w:tr w:rsidR="00651E52" w:rsidRPr="001256DD" w14:paraId="07D1535C" w14:textId="77777777" w:rsidTr="00AE04B8">
        <w:trPr>
          <w:trHeight w:val="368"/>
        </w:trPr>
        <w:tc>
          <w:tcPr>
            <w:tcW w:w="5000" w:type="pct"/>
            <w:gridSpan w:val="3"/>
            <w:shd w:val="clear" w:color="auto" w:fill="B3B3B3"/>
            <w:vAlign w:val="center"/>
          </w:tcPr>
          <w:p w14:paraId="2D67F290" w14:textId="77777777" w:rsidR="00651E52" w:rsidRPr="001256DD" w:rsidRDefault="00651E52" w:rsidP="00AE04B8">
            <w:pPr>
              <w:jc w:val="center"/>
              <w:rPr>
                <w:rFonts w:ascii="Verdana" w:hAnsi="Verdana"/>
                <w:b/>
                <w:sz w:val="20"/>
                <w:szCs w:val="18"/>
                <w:lang w:val="fr-FR"/>
              </w:rPr>
            </w:pPr>
            <w:bookmarkStart w:id="17" w:name="_Hlk9254988"/>
            <w:r w:rsidRPr="001256DD">
              <w:rPr>
                <w:rFonts w:ascii="Verdana" w:hAnsi="Verdana"/>
                <w:b/>
                <w:sz w:val="20"/>
                <w:szCs w:val="18"/>
                <w:lang w:val="fr-FR"/>
              </w:rPr>
              <w:t>STRATEGIES D’ADAPTATION NON ALIMENTAIRE</w:t>
            </w:r>
          </w:p>
        </w:tc>
      </w:tr>
      <w:tr w:rsidR="00651E52" w:rsidRPr="003707AF" w14:paraId="33335F63"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75"/>
        </w:trPr>
        <w:tc>
          <w:tcPr>
            <w:tcW w:w="330" w:type="pct"/>
            <w:vMerge w:val="restart"/>
            <w:tcBorders>
              <w:top w:val="single" w:sz="4" w:space="0" w:color="auto"/>
              <w:left w:val="single" w:sz="4" w:space="0" w:color="auto"/>
              <w:right w:val="single" w:sz="4" w:space="0" w:color="auto"/>
            </w:tcBorders>
            <w:shd w:val="clear" w:color="auto" w:fill="F2F2F2"/>
            <w:vAlign w:val="center"/>
          </w:tcPr>
          <w:p w14:paraId="0477AA1F" w14:textId="77777777" w:rsidR="00651E52" w:rsidRPr="001256DD" w:rsidRDefault="00651E52" w:rsidP="00AE04B8">
            <w:pPr>
              <w:rPr>
                <w:rFonts w:ascii="Verdana" w:hAnsi="Verdana" w:cs="Calibri"/>
                <w:b/>
                <w:bCs/>
                <w:sz w:val="16"/>
                <w:szCs w:val="16"/>
                <w:lang w:val="fr-FR"/>
              </w:rPr>
            </w:pPr>
          </w:p>
        </w:tc>
        <w:tc>
          <w:tcPr>
            <w:tcW w:w="4670" w:type="pct"/>
            <w:gridSpan w:val="2"/>
            <w:tcBorders>
              <w:top w:val="single" w:sz="4" w:space="0" w:color="auto"/>
              <w:left w:val="single" w:sz="4" w:space="0" w:color="auto"/>
              <w:right w:val="single" w:sz="4" w:space="0" w:color="auto"/>
            </w:tcBorders>
            <w:shd w:val="clear" w:color="auto" w:fill="F2F2F2"/>
            <w:tcMar>
              <w:top w:w="0" w:type="dxa"/>
              <w:left w:w="108" w:type="dxa"/>
              <w:bottom w:w="0" w:type="dxa"/>
              <w:right w:w="108" w:type="dxa"/>
            </w:tcMar>
            <w:vAlign w:val="center"/>
          </w:tcPr>
          <w:p w14:paraId="7DC6157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Au cours des 30 derniers jours, </w:t>
            </w:r>
            <w:r w:rsidRPr="001256DD">
              <w:rPr>
                <w:rFonts w:ascii="Verdana" w:hAnsi="Verdana"/>
                <w:sz w:val="16"/>
                <w:szCs w:val="16"/>
                <w:lang w:val="fr-FR"/>
              </w:rPr>
              <w:t>est-ce que quelqu’un dans votre ménage a dû faire l’une des choses suivantes parce qu'il n'y avait pas assez de nourriture ou d'argent pour l'acheter ?</w:t>
            </w:r>
          </w:p>
        </w:tc>
      </w:tr>
      <w:tr w:rsidR="00651E52" w:rsidRPr="001256DD" w14:paraId="327EB1AF"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920"/>
        </w:trPr>
        <w:tc>
          <w:tcPr>
            <w:tcW w:w="330" w:type="pct"/>
            <w:vMerge/>
            <w:tcBorders>
              <w:left w:val="single" w:sz="4" w:space="0" w:color="auto"/>
              <w:bottom w:val="single" w:sz="4" w:space="0" w:color="auto"/>
              <w:right w:val="single" w:sz="4" w:space="0" w:color="auto"/>
            </w:tcBorders>
            <w:shd w:val="clear" w:color="auto" w:fill="F2F2F2"/>
            <w:vAlign w:val="center"/>
          </w:tcPr>
          <w:p w14:paraId="54DF1FEC" w14:textId="77777777" w:rsidR="00651E52" w:rsidRPr="001256DD" w:rsidRDefault="00651E52" w:rsidP="00AE04B8">
            <w:pPr>
              <w:rPr>
                <w:rFonts w:ascii="Verdana" w:hAnsi="Verdana" w:cs="Calibri"/>
                <w:b/>
                <w:bCs/>
                <w:sz w:val="16"/>
                <w:szCs w:val="16"/>
                <w:lang w:val="fr-FR"/>
              </w:rPr>
            </w:pPr>
          </w:p>
        </w:tc>
        <w:tc>
          <w:tcPr>
            <w:tcW w:w="2738" w:type="pct"/>
            <w:tcBorders>
              <w:top w:val="single" w:sz="4" w:space="0" w:color="auto"/>
              <w:left w:val="single" w:sz="4" w:space="0" w:color="auto"/>
              <w:right w:val="single" w:sz="4" w:space="0" w:color="auto"/>
            </w:tcBorders>
            <w:shd w:val="clear" w:color="auto" w:fill="F2F2F2"/>
            <w:tcMar>
              <w:top w:w="0" w:type="dxa"/>
              <w:left w:w="108" w:type="dxa"/>
              <w:bottom w:w="0" w:type="dxa"/>
              <w:right w:w="108" w:type="dxa"/>
            </w:tcMar>
            <w:vAlign w:val="center"/>
          </w:tcPr>
          <w:p w14:paraId="0ED87B1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Stratégie de survie</w:t>
            </w:r>
          </w:p>
        </w:tc>
        <w:tc>
          <w:tcPr>
            <w:tcW w:w="1933" w:type="pct"/>
            <w:tcBorders>
              <w:top w:val="single" w:sz="4" w:space="0" w:color="auto"/>
              <w:left w:val="single" w:sz="4" w:space="0" w:color="auto"/>
              <w:right w:val="single" w:sz="4" w:space="0" w:color="auto"/>
            </w:tcBorders>
            <w:shd w:val="clear" w:color="auto" w:fill="F2F2F2"/>
          </w:tcPr>
          <w:p w14:paraId="21F74A2C"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Non, parce que je n’en ai pas eu besoin</w:t>
            </w:r>
          </w:p>
          <w:p w14:paraId="26E53687" w14:textId="77777777" w:rsidR="00651E52" w:rsidRPr="001256DD" w:rsidRDefault="00651E52" w:rsidP="00AE04B8">
            <w:pPr>
              <w:rPr>
                <w:rFonts w:ascii="Verdana" w:hAnsi="Verdana"/>
                <w:sz w:val="16"/>
                <w:szCs w:val="16"/>
                <w:lang w:val="fr-FR"/>
              </w:rPr>
            </w:pPr>
          </w:p>
          <w:p w14:paraId="4269A9E4"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 xml:space="preserve">2 = </w:t>
            </w:r>
            <w:r w:rsidRPr="001256DD">
              <w:rPr>
                <w:rFonts w:ascii="Verdana" w:hAnsi="Verdana"/>
                <w:sz w:val="16"/>
                <w:szCs w:val="16"/>
                <w:lang w:val="fr-FR"/>
              </w:rPr>
              <w:t>Non, parce que j’ai déjà vendu ces actifs ou mené cette activité au cours des 12 derniers mois et je ne peux pas continuer à le faire)</w:t>
            </w:r>
          </w:p>
          <w:p w14:paraId="6AA7694A"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3 = </w:t>
            </w:r>
            <w:r w:rsidRPr="001256DD">
              <w:rPr>
                <w:rFonts w:ascii="Verdana" w:hAnsi="Verdana"/>
                <w:sz w:val="16"/>
                <w:szCs w:val="16"/>
                <w:lang w:val="fr-FR"/>
              </w:rPr>
              <w:t>Oui</w:t>
            </w:r>
            <w:r w:rsidRPr="001256DD">
              <w:rPr>
                <w:rFonts w:ascii="Verdana" w:hAnsi="Verdana"/>
                <w:b/>
                <w:sz w:val="16"/>
                <w:szCs w:val="16"/>
                <w:lang w:val="fr-FR"/>
              </w:rPr>
              <w:t xml:space="preserve"> </w:t>
            </w:r>
          </w:p>
          <w:p w14:paraId="337F377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 Non applicable </w:t>
            </w:r>
          </w:p>
        </w:tc>
      </w:tr>
      <w:tr w:rsidR="00651E52" w:rsidRPr="001256DD" w14:paraId="5E76892C"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23"/>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417352ED"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10.6</w:t>
            </w:r>
          </w:p>
        </w:tc>
        <w:tc>
          <w:tcPr>
            <w:tcW w:w="2738" w:type="pct"/>
            <w:tcBorders>
              <w:top w:val="single" w:sz="4" w:space="0" w:color="auto"/>
              <w:left w:val="single" w:sz="8" w:space="0" w:color="000000"/>
              <w:bottom w:val="single" w:sz="4" w:space="0" w:color="auto"/>
              <w:right w:val="single" w:sz="4" w:space="0" w:color="auto"/>
            </w:tcBorders>
            <w:shd w:val="clear" w:color="auto" w:fill="auto"/>
            <w:tcMar>
              <w:top w:w="0" w:type="dxa"/>
              <w:left w:w="108" w:type="dxa"/>
              <w:bottom w:w="0" w:type="dxa"/>
              <w:right w:w="108" w:type="dxa"/>
            </w:tcMar>
            <w:vAlign w:val="center"/>
          </w:tcPr>
          <w:p w14:paraId="00412B76" w14:textId="77777777" w:rsidR="00651E52" w:rsidRPr="001256DD" w:rsidRDefault="00651E52" w:rsidP="00AE04B8">
            <w:pPr>
              <w:spacing w:line="276" w:lineRule="auto"/>
              <w:rPr>
                <w:rFonts w:ascii="Verdana" w:hAnsi="Verdana"/>
                <w:sz w:val="16"/>
                <w:szCs w:val="16"/>
                <w:lang w:val="fr-FR"/>
              </w:rPr>
            </w:pPr>
            <w:r w:rsidRPr="001256DD">
              <w:rPr>
                <w:rFonts w:ascii="Verdana" w:hAnsi="Verdana"/>
                <w:sz w:val="16"/>
                <w:szCs w:val="16"/>
                <w:lang w:val="fr-FR"/>
              </w:rPr>
              <w:t>Vendre des actifs non productifs du ménage (radio, meubles, réfrigérateur, télévision, bijoux, etc.)</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2D0DC8"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345E5CE0"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40"/>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04794B35" w14:textId="77777777" w:rsidR="00651E52" w:rsidRPr="001256DD" w:rsidRDefault="00651E52" w:rsidP="00AE04B8">
            <w:pPr>
              <w:autoSpaceDE w:val="0"/>
              <w:autoSpaceDN w:val="0"/>
              <w:adjustRightInd w:val="0"/>
              <w:jc w:val="center"/>
              <w:rPr>
                <w:rFonts w:ascii="Verdana" w:hAnsi="Verdana"/>
                <w:b/>
                <w:sz w:val="16"/>
                <w:szCs w:val="16"/>
              </w:rPr>
            </w:pPr>
            <w:r w:rsidRPr="001256DD">
              <w:rPr>
                <w:rFonts w:ascii="Verdana" w:hAnsi="Verdana"/>
                <w:b/>
                <w:sz w:val="16"/>
                <w:szCs w:val="16"/>
              </w:rPr>
              <w:t xml:space="preserve">10.7 </w:t>
            </w:r>
          </w:p>
        </w:tc>
        <w:tc>
          <w:tcPr>
            <w:tcW w:w="2738" w:type="pct"/>
            <w:tcBorders>
              <w:top w:val="single" w:sz="4" w:space="0" w:color="auto"/>
              <w:left w:val="single" w:sz="8" w:space="0" w:color="000000"/>
              <w:bottom w:val="single" w:sz="4" w:space="0" w:color="auto"/>
              <w:right w:val="single" w:sz="4" w:space="0" w:color="auto"/>
            </w:tcBorders>
            <w:shd w:val="clear" w:color="auto" w:fill="auto"/>
            <w:tcMar>
              <w:top w:w="0" w:type="dxa"/>
              <w:left w:w="108" w:type="dxa"/>
              <w:bottom w:w="0" w:type="dxa"/>
              <w:right w:w="108" w:type="dxa"/>
            </w:tcMar>
            <w:vAlign w:val="center"/>
          </w:tcPr>
          <w:p w14:paraId="3C46EB26"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Vendre des actifs productifs ou moyens de transport (matériel agricole, machine à coudre, brouette, vélo, voiture, etc.)</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B7E1CE"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14F484CD"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50"/>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231DCA54"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10.8</w:t>
            </w:r>
          </w:p>
        </w:tc>
        <w:tc>
          <w:tcPr>
            <w:tcW w:w="2738" w:type="pct"/>
            <w:tcBorders>
              <w:top w:val="single" w:sz="4" w:space="0" w:color="auto"/>
              <w:left w:val="single" w:sz="8" w:space="0" w:color="000000"/>
              <w:bottom w:val="single" w:sz="4" w:space="0" w:color="auto"/>
              <w:right w:val="single" w:sz="4" w:space="0" w:color="auto"/>
            </w:tcBorders>
            <w:shd w:val="clear" w:color="auto" w:fill="auto"/>
            <w:tcMar>
              <w:top w:w="0" w:type="dxa"/>
              <w:left w:w="108" w:type="dxa"/>
              <w:bottom w:w="0" w:type="dxa"/>
              <w:right w:w="108" w:type="dxa"/>
            </w:tcMar>
            <w:vAlign w:val="center"/>
          </w:tcPr>
          <w:p w14:paraId="48E7C0E5"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Réduire les dépenses non alimentaires essentielles telles que l’éducation, la santé</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DFFCDC"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6CC49F24"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3"/>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03977023"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10.9</w:t>
            </w:r>
          </w:p>
        </w:tc>
        <w:tc>
          <w:tcPr>
            <w:tcW w:w="2738" w:type="pct"/>
            <w:tcBorders>
              <w:top w:val="single" w:sz="4" w:space="0" w:color="auto"/>
              <w:left w:val="single" w:sz="8" w:space="0" w:color="000000"/>
              <w:bottom w:val="single" w:sz="4" w:space="0" w:color="auto"/>
              <w:right w:val="single" w:sz="4" w:space="0" w:color="auto"/>
            </w:tcBorders>
            <w:shd w:val="clear" w:color="auto" w:fill="auto"/>
            <w:tcMar>
              <w:top w:w="0" w:type="dxa"/>
              <w:left w:w="108" w:type="dxa"/>
              <w:bottom w:w="0" w:type="dxa"/>
              <w:right w:w="108" w:type="dxa"/>
            </w:tcMar>
            <w:vAlign w:val="center"/>
          </w:tcPr>
          <w:p w14:paraId="63B5A303"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Dépenser l’épargne</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3BA20D"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03F75AA0"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9"/>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4E1A20C9"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 xml:space="preserve">10.10 </w:t>
            </w:r>
          </w:p>
        </w:tc>
        <w:tc>
          <w:tcPr>
            <w:tcW w:w="2738" w:type="pct"/>
            <w:tcBorders>
              <w:top w:val="single" w:sz="4" w:space="0" w:color="auto"/>
              <w:left w:val="single" w:sz="8" w:space="0" w:color="000000"/>
              <w:bottom w:val="single" w:sz="4" w:space="0" w:color="auto"/>
              <w:right w:val="single" w:sz="4" w:space="0" w:color="auto"/>
            </w:tcBorders>
            <w:shd w:val="clear" w:color="auto" w:fill="auto"/>
            <w:tcMar>
              <w:top w:w="0" w:type="dxa"/>
              <w:left w:w="108" w:type="dxa"/>
              <w:bottom w:w="0" w:type="dxa"/>
              <w:right w:w="108" w:type="dxa"/>
            </w:tcMar>
            <w:vAlign w:val="center"/>
          </w:tcPr>
          <w:p w14:paraId="5B68B0D6" w14:textId="77777777" w:rsidR="00651E52" w:rsidRPr="001256DD" w:rsidRDefault="00651E52" w:rsidP="00AE04B8">
            <w:pPr>
              <w:autoSpaceDE w:val="0"/>
              <w:autoSpaceDN w:val="0"/>
              <w:adjustRightInd w:val="0"/>
              <w:rPr>
                <w:rFonts w:ascii="Verdana" w:hAnsi="Verdana"/>
                <w:sz w:val="16"/>
                <w:szCs w:val="16"/>
                <w:lang w:val="fr-FR"/>
              </w:rPr>
            </w:pPr>
            <w:r w:rsidRPr="001256DD">
              <w:rPr>
                <w:rFonts w:ascii="Verdana" w:hAnsi="Verdana"/>
                <w:sz w:val="16"/>
                <w:szCs w:val="16"/>
                <w:lang w:val="fr-FR"/>
              </w:rPr>
              <w:t>Emprunter de l’argent/nourriture à un préteur officielle/banque</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54D835"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2978E728"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84"/>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435C58C8"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 xml:space="preserve">10.11 </w:t>
            </w:r>
          </w:p>
        </w:tc>
        <w:tc>
          <w:tcPr>
            <w:tcW w:w="2738" w:type="pct"/>
            <w:tcBorders>
              <w:top w:val="single" w:sz="4" w:space="0" w:color="auto"/>
              <w:left w:val="single" w:sz="8" w:space="0" w:color="000000"/>
              <w:bottom w:val="single" w:sz="4" w:space="0" w:color="auto"/>
              <w:right w:val="single" w:sz="4" w:space="0" w:color="auto"/>
            </w:tcBorders>
            <w:shd w:val="clear" w:color="auto" w:fill="auto"/>
            <w:tcMar>
              <w:top w:w="0" w:type="dxa"/>
              <w:left w:w="108" w:type="dxa"/>
              <w:bottom w:w="0" w:type="dxa"/>
              <w:right w:w="108" w:type="dxa"/>
            </w:tcMar>
            <w:vAlign w:val="center"/>
          </w:tcPr>
          <w:p w14:paraId="48C6D463" w14:textId="77777777" w:rsidR="00651E52" w:rsidRPr="001256DD" w:rsidRDefault="00651E52" w:rsidP="00AE04B8">
            <w:pPr>
              <w:autoSpaceDE w:val="0"/>
              <w:autoSpaceDN w:val="0"/>
              <w:adjustRightInd w:val="0"/>
              <w:rPr>
                <w:rFonts w:ascii="Verdana" w:hAnsi="Verdana"/>
                <w:sz w:val="16"/>
                <w:szCs w:val="16"/>
                <w:lang w:val="fr-FR"/>
              </w:rPr>
            </w:pPr>
            <w:r w:rsidRPr="001256DD">
              <w:rPr>
                <w:rFonts w:ascii="Verdana" w:hAnsi="Verdana"/>
                <w:sz w:val="16"/>
                <w:szCs w:val="16"/>
                <w:lang w:val="fr-FR"/>
              </w:rPr>
              <w:t>Retirer les enfants de l’école</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CEAABE"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2A72130A"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73"/>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1E48C2D9"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10.12</w:t>
            </w:r>
          </w:p>
        </w:tc>
        <w:tc>
          <w:tcPr>
            <w:tcW w:w="2738" w:type="pct"/>
            <w:tcBorders>
              <w:top w:val="single" w:sz="4" w:space="0" w:color="auto"/>
              <w:left w:val="single" w:sz="8" w:space="0" w:color="000000"/>
              <w:bottom w:val="single" w:sz="4" w:space="0" w:color="auto"/>
              <w:right w:val="single" w:sz="4" w:space="0" w:color="auto"/>
            </w:tcBorders>
            <w:tcMar>
              <w:top w:w="0" w:type="dxa"/>
              <w:left w:w="108" w:type="dxa"/>
              <w:bottom w:w="0" w:type="dxa"/>
              <w:right w:w="108" w:type="dxa"/>
            </w:tcMar>
            <w:vAlign w:val="center"/>
          </w:tcPr>
          <w:p w14:paraId="6867C616" w14:textId="77777777" w:rsidR="00651E52" w:rsidRPr="001256DD" w:rsidRDefault="00651E52" w:rsidP="00AE04B8">
            <w:pPr>
              <w:autoSpaceDE w:val="0"/>
              <w:autoSpaceDN w:val="0"/>
              <w:adjustRightInd w:val="0"/>
              <w:rPr>
                <w:rFonts w:ascii="Verdana" w:hAnsi="Verdana"/>
                <w:sz w:val="16"/>
                <w:szCs w:val="16"/>
                <w:lang w:val="fr-FR"/>
              </w:rPr>
            </w:pPr>
            <w:r w:rsidRPr="001256DD">
              <w:rPr>
                <w:rFonts w:ascii="Verdana" w:hAnsi="Verdana"/>
                <w:sz w:val="16"/>
                <w:szCs w:val="16"/>
                <w:lang w:val="fr-FR"/>
              </w:rPr>
              <w:t>Vendre la maison, la parcelle de terrain ou le champ</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03A"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26911AF1"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50"/>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755124BF"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 xml:space="preserve">10.13 </w:t>
            </w:r>
          </w:p>
        </w:tc>
        <w:tc>
          <w:tcPr>
            <w:tcW w:w="2738" w:type="pct"/>
            <w:tcBorders>
              <w:top w:val="single" w:sz="4" w:space="0" w:color="auto"/>
              <w:left w:val="single" w:sz="8" w:space="0" w:color="000000"/>
              <w:bottom w:val="single" w:sz="4" w:space="0" w:color="auto"/>
              <w:right w:val="single" w:sz="4" w:space="0" w:color="auto"/>
            </w:tcBorders>
            <w:tcMar>
              <w:top w:w="0" w:type="dxa"/>
              <w:left w:w="108" w:type="dxa"/>
              <w:bottom w:w="0" w:type="dxa"/>
              <w:right w:w="108" w:type="dxa"/>
            </w:tcMar>
            <w:vAlign w:val="center"/>
          </w:tcPr>
          <w:p w14:paraId="44FBA37B" w14:textId="77777777" w:rsidR="00651E52" w:rsidRPr="001256DD" w:rsidRDefault="00651E52" w:rsidP="00AE04B8">
            <w:pPr>
              <w:autoSpaceDE w:val="0"/>
              <w:autoSpaceDN w:val="0"/>
              <w:adjustRightInd w:val="0"/>
              <w:rPr>
                <w:rFonts w:ascii="Verdana" w:hAnsi="Verdana"/>
                <w:sz w:val="16"/>
                <w:szCs w:val="16"/>
                <w:lang w:val="fr-FR"/>
              </w:rPr>
            </w:pPr>
            <w:r w:rsidRPr="001256DD">
              <w:rPr>
                <w:rFonts w:ascii="Verdana" w:hAnsi="Verdana"/>
                <w:sz w:val="16"/>
                <w:szCs w:val="16"/>
                <w:lang w:val="fr-FR"/>
              </w:rPr>
              <w:t>Un membre de la famille a dû s’engager dans des activités risquées ou illégales génératrices de revenus (vols, vente de la drogue, travail avec groupes armés, prostitution, etc.)</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BB7556"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2D57E0C9"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3"/>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27C359F5"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10.14</w:t>
            </w:r>
          </w:p>
        </w:tc>
        <w:tc>
          <w:tcPr>
            <w:tcW w:w="2738" w:type="pct"/>
            <w:tcBorders>
              <w:top w:val="single" w:sz="4" w:space="0" w:color="auto"/>
              <w:left w:val="single" w:sz="8" w:space="0" w:color="000000"/>
              <w:bottom w:val="single" w:sz="4" w:space="0" w:color="auto"/>
              <w:right w:val="single" w:sz="4" w:space="0" w:color="auto"/>
            </w:tcBorders>
            <w:tcMar>
              <w:top w:w="0" w:type="dxa"/>
              <w:left w:w="108" w:type="dxa"/>
              <w:bottom w:w="0" w:type="dxa"/>
              <w:right w:w="108" w:type="dxa"/>
            </w:tcMar>
            <w:vAlign w:val="center"/>
          </w:tcPr>
          <w:p w14:paraId="0C5ECDA5" w14:textId="77777777" w:rsidR="00651E52" w:rsidRPr="001256DD" w:rsidRDefault="00651E52" w:rsidP="00AE04B8">
            <w:pPr>
              <w:autoSpaceDE w:val="0"/>
              <w:autoSpaceDN w:val="0"/>
              <w:adjustRightInd w:val="0"/>
              <w:rPr>
                <w:rFonts w:ascii="Verdana" w:hAnsi="Verdana"/>
                <w:sz w:val="16"/>
                <w:szCs w:val="16"/>
                <w:lang w:val="fr-FR"/>
              </w:rPr>
            </w:pPr>
            <w:r w:rsidRPr="001256DD">
              <w:rPr>
                <w:rFonts w:ascii="Verdana" w:hAnsi="Verdana"/>
                <w:sz w:val="16"/>
                <w:szCs w:val="16"/>
                <w:lang w:val="fr-FR"/>
              </w:rPr>
              <w:t>Mendier</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03EAEA"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39E08886"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3"/>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1F574754" w14:textId="77777777" w:rsidR="00651E52" w:rsidRPr="001256DD" w:rsidRDefault="00651E52" w:rsidP="00AE04B8">
            <w:pPr>
              <w:autoSpaceDE w:val="0"/>
              <w:autoSpaceDN w:val="0"/>
              <w:adjustRightInd w:val="0"/>
              <w:jc w:val="center"/>
              <w:rPr>
                <w:rFonts w:ascii="Verdana" w:hAnsi="Verdana"/>
                <w:b/>
                <w:sz w:val="16"/>
                <w:szCs w:val="16"/>
                <w:lang w:val="fr-FR"/>
              </w:rPr>
            </w:pPr>
            <w:r w:rsidRPr="001256DD">
              <w:rPr>
                <w:rFonts w:ascii="Verdana" w:hAnsi="Verdana"/>
                <w:b/>
                <w:sz w:val="16"/>
                <w:szCs w:val="16"/>
                <w:lang w:val="fr-FR"/>
              </w:rPr>
              <w:t>10.15</w:t>
            </w:r>
          </w:p>
        </w:tc>
        <w:tc>
          <w:tcPr>
            <w:tcW w:w="2738" w:type="pct"/>
            <w:tcBorders>
              <w:top w:val="single" w:sz="4" w:space="0" w:color="auto"/>
              <w:left w:val="single" w:sz="8" w:space="0" w:color="000000"/>
              <w:bottom w:val="single" w:sz="4" w:space="0" w:color="auto"/>
              <w:right w:val="single" w:sz="4" w:space="0" w:color="auto"/>
            </w:tcBorders>
            <w:tcMar>
              <w:top w:w="0" w:type="dxa"/>
              <w:left w:w="108" w:type="dxa"/>
              <w:bottom w:w="0" w:type="dxa"/>
              <w:right w:w="108" w:type="dxa"/>
            </w:tcMar>
            <w:vAlign w:val="center"/>
          </w:tcPr>
          <w:p w14:paraId="72581FDA" w14:textId="77777777" w:rsidR="00651E52" w:rsidRPr="001256DD" w:rsidRDefault="00651E52" w:rsidP="00AE04B8">
            <w:pPr>
              <w:autoSpaceDE w:val="0"/>
              <w:autoSpaceDN w:val="0"/>
              <w:adjustRightInd w:val="0"/>
              <w:rPr>
                <w:rFonts w:ascii="Verdana" w:hAnsi="Verdana"/>
                <w:sz w:val="16"/>
                <w:szCs w:val="16"/>
                <w:lang w:val="fr-FR"/>
              </w:rPr>
            </w:pPr>
            <w:r w:rsidRPr="001256DD">
              <w:rPr>
                <w:rFonts w:ascii="Verdana" w:hAnsi="Verdana"/>
                <w:sz w:val="16"/>
                <w:szCs w:val="16"/>
                <w:lang w:val="fr-FR"/>
              </w:rPr>
              <w:t>Vendre plus d’animaux (non-productifs) que d’habitude</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CAF332"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484CE1" w:rsidRPr="001256DD" w14:paraId="74D602AF" w14:textId="77777777" w:rsidTr="00B0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3"/>
        </w:trPr>
        <w:tc>
          <w:tcPr>
            <w:tcW w:w="330" w:type="pct"/>
            <w:tcBorders>
              <w:top w:val="single" w:sz="4" w:space="0" w:color="auto"/>
              <w:left w:val="single" w:sz="8" w:space="0" w:color="000000"/>
              <w:bottom w:val="single" w:sz="4" w:space="0" w:color="auto"/>
              <w:right w:val="single" w:sz="8" w:space="0" w:color="000000"/>
            </w:tcBorders>
            <w:shd w:val="clear" w:color="auto" w:fill="D9D9D9"/>
            <w:vAlign w:val="center"/>
          </w:tcPr>
          <w:p w14:paraId="75E261D4" w14:textId="7D32C276" w:rsidR="00484CE1" w:rsidRPr="001256DD" w:rsidRDefault="003707AF" w:rsidP="00AE04B8">
            <w:pPr>
              <w:autoSpaceDE w:val="0"/>
              <w:autoSpaceDN w:val="0"/>
              <w:adjustRightInd w:val="0"/>
              <w:jc w:val="center"/>
              <w:rPr>
                <w:rFonts w:ascii="Verdana" w:hAnsi="Verdana"/>
                <w:b/>
                <w:sz w:val="16"/>
                <w:szCs w:val="16"/>
                <w:lang w:val="fr-FR"/>
              </w:rPr>
            </w:pPr>
            <w:ins w:id="18" w:author="ABDILLAHI Souleika [7]" w:date="2019-09-24T12:17:00Z">
              <w:r>
                <w:rPr>
                  <w:rFonts w:ascii="Verdana" w:hAnsi="Verdana"/>
                  <w:b/>
                  <w:sz w:val="16"/>
                  <w:szCs w:val="16"/>
                  <w:lang w:val="fr-FR"/>
                </w:rPr>
                <w:t>10.16</w:t>
              </w:r>
            </w:ins>
          </w:p>
        </w:tc>
        <w:tc>
          <w:tcPr>
            <w:tcW w:w="2738" w:type="pct"/>
            <w:tcBorders>
              <w:top w:val="single" w:sz="4" w:space="0" w:color="auto"/>
              <w:left w:val="single" w:sz="8" w:space="0" w:color="000000"/>
              <w:bottom w:val="single" w:sz="4" w:space="0" w:color="auto"/>
              <w:right w:val="single" w:sz="4" w:space="0" w:color="auto"/>
            </w:tcBorders>
            <w:tcMar>
              <w:top w:w="0" w:type="dxa"/>
              <w:left w:w="108" w:type="dxa"/>
              <w:bottom w:w="0" w:type="dxa"/>
              <w:right w:w="108" w:type="dxa"/>
            </w:tcMar>
            <w:vAlign w:val="center"/>
          </w:tcPr>
          <w:p w14:paraId="08D00A77" w14:textId="77777777" w:rsidR="00484CE1" w:rsidRPr="001256DD" w:rsidRDefault="00484CE1" w:rsidP="00AE04B8">
            <w:pPr>
              <w:autoSpaceDE w:val="0"/>
              <w:autoSpaceDN w:val="0"/>
              <w:adjustRightInd w:val="0"/>
              <w:rPr>
                <w:rFonts w:ascii="Verdana" w:hAnsi="Verdana"/>
                <w:sz w:val="16"/>
                <w:szCs w:val="16"/>
                <w:lang w:val="fr-FR"/>
              </w:rPr>
            </w:pPr>
            <w:r w:rsidRPr="001256DD">
              <w:rPr>
                <w:rFonts w:ascii="Verdana" w:hAnsi="Verdana"/>
                <w:sz w:val="16"/>
                <w:szCs w:val="16"/>
                <w:lang w:val="fr-FR"/>
              </w:rPr>
              <w:t>Consommation des semences</w:t>
            </w:r>
          </w:p>
        </w:tc>
        <w:tc>
          <w:tcPr>
            <w:tcW w:w="19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02E21DE" w14:textId="05F0388D" w:rsidR="00484CE1" w:rsidRPr="001256DD" w:rsidRDefault="003707AF" w:rsidP="00AE04B8">
            <w:pPr>
              <w:jc w:val="center"/>
              <w:rPr>
                <w:rFonts w:ascii="Verdana" w:hAnsi="Verdana"/>
                <w:sz w:val="16"/>
                <w:szCs w:val="16"/>
                <w:lang w:val="fr-FR"/>
              </w:rPr>
            </w:pPr>
            <w:ins w:id="19" w:author="ABDILLAHI Souleika [7]" w:date="2019-09-24T12:17:00Z">
              <w:r w:rsidRPr="001256DD">
                <w:rPr>
                  <w:rFonts w:ascii="Verdana" w:hAnsi="Verdana"/>
                  <w:sz w:val="16"/>
                  <w:szCs w:val="16"/>
                  <w:lang w:val="fr-FR"/>
                </w:rPr>
                <w:t>|___|</w:t>
              </w:r>
            </w:ins>
          </w:p>
        </w:tc>
      </w:tr>
      <w:bookmarkEnd w:id="17"/>
    </w:tbl>
    <w:p w14:paraId="5131E6E3" w14:textId="77777777" w:rsidR="00651E52" w:rsidRPr="001256DD" w:rsidRDefault="00651E52" w:rsidP="00651E52">
      <w:pPr>
        <w:rPr>
          <w:sz w:val="10"/>
          <w:szCs w:val="8"/>
          <w:lang w:val="fr-FR"/>
        </w:rPr>
      </w:pPr>
    </w:p>
    <w:p w14:paraId="0273814A" w14:textId="77777777" w:rsidR="00651E52" w:rsidRPr="001256DD" w:rsidRDefault="00651E52" w:rsidP="00651E52">
      <w:pPr>
        <w:rPr>
          <w:sz w:val="10"/>
          <w:szCs w:val="8"/>
          <w:lang w:val="fr-FR"/>
        </w:rPr>
      </w:pPr>
    </w:p>
    <w:p w14:paraId="243399CC" w14:textId="77777777" w:rsidR="00651E52" w:rsidRPr="001256DD" w:rsidRDefault="00651E52" w:rsidP="00651E52">
      <w:pPr>
        <w:rPr>
          <w:sz w:val="10"/>
          <w:szCs w:val="8"/>
          <w:lang w:val="fr-FR"/>
        </w:rPr>
      </w:pPr>
    </w:p>
    <w:p w14:paraId="6A9FFD80" w14:textId="77777777" w:rsidR="00651E52" w:rsidRPr="001256DD" w:rsidRDefault="00651E52" w:rsidP="00651E52">
      <w:pPr>
        <w:rPr>
          <w:sz w:val="10"/>
          <w:szCs w:val="8"/>
          <w:lang w:val="fr-FR"/>
        </w:rPr>
      </w:pPr>
    </w:p>
    <w:p w14:paraId="16CD18E7" w14:textId="77777777" w:rsidR="00B05FDD" w:rsidRPr="001256DD" w:rsidRDefault="00B05FDD" w:rsidP="00651E52">
      <w:pPr>
        <w:rPr>
          <w:sz w:val="10"/>
          <w:szCs w:val="8"/>
          <w:lang w:val="fr-FR"/>
        </w:rPr>
      </w:pPr>
    </w:p>
    <w:p w14:paraId="554123FE" w14:textId="77777777" w:rsidR="00B05FDD" w:rsidRPr="001256DD" w:rsidRDefault="00B05FDD" w:rsidP="00651E52">
      <w:pPr>
        <w:rPr>
          <w:sz w:val="10"/>
          <w:szCs w:val="8"/>
          <w:lang w:val="fr-FR"/>
        </w:rPr>
      </w:pPr>
    </w:p>
    <w:p w14:paraId="3F0EAB74" w14:textId="77777777" w:rsidR="00651E52" w:rsidRPr="001256DD" w:rsidRDefault="00651E52" w:rsidP="00651E52">
      <w:pPr>
        <w:rPr>
          <w:sz w:val="10"/>
          <w:szCs w:val="8"/>
          <w:lang w:val="fr-FR"/>
        </w:rPr>
      </w:pPr>
    </w:p>
    <w:p w14:paraId="30D4555C" w14:textId="77777777" w:rsidR="00651E52" w:rsidRPr="001256DD" w:rsidRDefault="00651E52" w:rsidP="00651E52">
      <w:pPr>
        <w:rPr>
          <w:sz w:val="10"/>
          <w:szCs w:val="8"/>
          <w:lang w:val="fr-FR"/>
        </w:rPr>
      </w:pPr>
    </w:p>
    <w:tbl>
      <w:tblPr>
        <w:tblW w:w="54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510"/>
        <w:gridCol w:w="448"/>
        <w:gridCol w:w="1348"/>
        <w:gridCol w:w="1476"/>
        <w:gridCol w:w="130"/>
        <w:gridCol w:w="204"/>
        <w:gridCol w:w="1095"/>
        <w:gridCol w:w="969"/>
        <w:gridCol w:w="705"/>
        <w:gridCol w:w="1990"/>
        <w:gridCol w:w="251"/>
        <w:gridCol w:w="1451"/>
      </w:tblGrid>
      <w:tr w:rsidR="00651E52" w:rsidRPr="001256DD" w14:paraId="6D5F4525" w14:textId="77777777" w:rsidTr="00AE04B8">
        <w:trPr>
          <w:trHeight w:val="279"/>
          <w:jc w:val="center"/>
        </w:trPr>
        <w:tc>
          <w:tcPr>
            <w:tcW w:w="5000" w:type="pct"/>
            <w:gridSpan w:val="13"/>
            <w:shd w:val="clear" w:color="auto" w:fill="BFBFBF"/>
            <w:vAlign w:val="center"/>
          </w:tcPr>
          <w:p w14:paraId="5CDB8A8E"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lastRenderedPageBreak/>
              <w:t>XII– ASSISTANCE &amp; PROGRAMMES D’AIDE</w:t>
            </w:r>
          </w:p>
        </w:tc>
      </w:tr>
      <w:tr w:rsidR="00651E52" w:rsidRPr="001256DD" w14:paraId="3D549904" w14:textId="77777777" w:rsidTr="00AE04B8">
        <w:trPr>
          <w:trHeight w:val="607"/>
          <w:jc w:val="center"/>
        </w:trPr>
        <w:tc>
          <w:tcPr>
            <w:tcW w:w="276" w:type="pct"/>
            <w:shd w:val="clear" w:color="auto" w:fill="D9D9D9" w:themeFill="background1" w:themeFillShade="D9"/>
            <w:vAlign w:val="center"/>
          </w:tcPr>
          <w:p w14:paraId="7AEC9B4B"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11.1</w:t>
            </w:r>
          </w:p>
        </w:tc>
        <w:tc>
          <w:tcPr>
            <w:tcW w:w="2760" w:type="pct"/>
            <w:gridSpan w:val="8"/>
            <w:vAlign w:val="center"/>
          </w:tcPr>
          <w:p w14:paraId="620E7A04"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Est-ce que votre ménage (un membre) a reçu de l’assistance alimentaire </w:t>
            </w:r>
            <w:r w:rsidRPr="001256DD">
              <w:rPr>
                <w:rFonts w:ascii="Verdana" w:hAnsi="Verdana" w:cs="Arial"/>
                <w:b/>
                <w:bCs/>
                <w:sz w:val="16"/>
                <w:szCs w:val="16"/>
                <w:lang w:val="fr-FR"/>
              </w:rPr>
              <w:t xml:space="preserve">au cours des 6 derniers </w:t>
            </w:r>
            <w:proofErr w:type="gramStart"/>
            <w:r w:rsidRPr="001256DD">
              <w:rPr>
                <w:rFonts w:ascii="Verdana" w:hAnsi="Verdana" w:cs="Arial"/>
                <w:b/>
                <w:bCs/>
                <w:sz w:val="16"/>
                <w:szCs w:val="16"/>
                <w:lang w:val="fr-FR"/>
              </w:rPr>
              <w:t>mois</w:t>
            </w:r>
            <w:r w:rsidRPr="001256DD">
              <w:rPr>
                <w:rFonts w:ascii="Verdana" w:hAnsi="Verdana"/>
                <w:sz w:val="16"/>
                <w:szCs w:val="16"/>
                <w:lang w:val="fr-FR"/>
              </w:rPr>
              <w:t>?</w:t>
            </w:r>
            <w:proofErr w:type="gramEnd"/>
            <w:r w:rsidRPr="001256DD">
              <w:rPr>
                <w:rFonts w:ascii="Verdana" w:hAnsi="Verdana"/>
                <w:sz w:val="16"/>
                <w:szCs w:val="16"/>
                <w:lang w:val="fr-FR"/>
              </w:rPr>
              <w:t xml:space="preserve">                    </w:t>
            </w:r>
          </w:p>
        </w:tc>
        <w:tc>
          <w:tcPr>
            <w:tcW w:w="1204" w:type="pct"/>
            <w:gridSpan w:val="2"/>
            <w:vAlign w:val="center"/>
          </w:tcPr>
          <w:p w14:paraId="606BC956" w14:textId="77777777" w:rsidR="00651E52" w:rsidRPr="001256DD" w:rsidRDefault="00651E52" w:rsidP="00AE04B8">
            <w:pPr>
              <w:rPr>
                <w:rFonts w:ascii="Verdana" w:hAnsi="Verdana" w:cs="Arial"/>
                <w:b/>
                <w:bCs/>
                <w:sz w:val="18"/>
                <w:szCs w:val="16"/>
                <w:lang w:val="fr-FR"/>
              </w:rPr>
            </w:pPr>
            <w:r w:rsidRPr="001256DD">
              <w:rPr>
                <w:rFonts w:ascii="Verdana" w:hAnsi="Verdana"/>
                <w:sz w:val="16"/>
                <w:szCs w:val="16"/>
                <w:lang w:val="fr-FR"/>
              </w:rPr>
              <w:t>0 = Non</w:t>
            </w:r>
            <w:r w:rsidRPr="001256DD">
              <w:rPr>
                <w:rFonts w:ascii="Verdana" w:hAnsi="Verdana" w:cs="Arial"/>
                <w:b/>
                <w:bCs/>
                <w:sz w:val="18"/>
                <w:szCs w:val="16"/>
                <w:lang w:val="fr-FR"/>
              </w:rPr>
              <w:sym w:font="Wingdings" w:char="F0E0"/>
            </w:r>
            <w:r w:rsidRPr="001256DD">
              <w:rPr>
                <w:rFonts w:ascii="Verdana" w:hAnsi="Verdana" w:cs="Arial"/>
                <w:b/>
                <w:bCs/>
                <w:sz w:val="18"/>
                <w:szCs w:val="16"/>
                <w:lang w:val="fr-FR"/>
              </w:rPr>
              <w:t xml:space="preserve"> </w:t>
            </w:r>
            <w:r w:rsidRPr="001256DD">
              <w:rPr>
                <w:rFonts w:ascii="Verdana" w:hAnsi="Verdana" w:cs="Arial"/>
                <w:b/>
                <w:bCs/>
                <w:sz w:val="16"/>
                <w:szCs w:val="16"/>
                <w:lang w:val="fr-FR"/>
              </w:rPr>
              <w:t>Allez à 11.5</w:t>
            </w:r>
          </w:p>
          <w:p w14:paraId="2217D8F0"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1 = Oui</w:t>
            </w:r>
          </w:p>
        </w:tc>
        <w:tc>
          <w:tcPr>
            <w:tcW w:w="760" w:type="pct"/>
            <w:gridSpan w:val="2"/>
            <w:vAlign w:val="center"/>
          </w:tcPr>
          <w:p w14:paraId="07EA29DC"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|___|</w:t>
            </w:r>
          </w:p>
        </w:tc>
      </w:tr>
      <w:tr w:rsidR="00651E52" w:rsidRPr="001256DD" w14:paraId="2F90CC63" w14:textId="77777777" w:rsidTr="00AE04B8">
        <w:trPr>
          <w:trHeight w:val="606"/>
          <w:jc w:val="center"/>
        </w:trPr>
        <w:tc>
          <w:tcPr>
            <w:tcW w:w="5000" w:type="pct"/>
            <w:gridSpan w:val="13"/>
            <w:vAlign w:val="center"/>
          </w:tcPr>
          <w:p w14:paraId="717EFBDA" w14:textId="77777777" w:rsidR="00651E52" w:rsidRPr="001256DD" w:rsidRDefault="00651E52" w:rsidP="00AE04B8">
            <w:pPr>
              <w:spacing w:after="60"/>
              <w:rPr>
                <w:rFonts w:ascii="Verdana" w:hAnsi="Verdana" w:cs="Arial"/>
                <w:bCs/>
                <w:sz w:val="16"/>
                <w:szCs w:val="16"/>
                <w:lang w:val="fr-FR"/>
              </w:rPr>
            </w:pPr>
            <w:r w:rsidRPr="001256DD">
              <w:rPr>
                <w:rFonts w:ascii="Verdana" w:hAnsi="Verdana"/>
                <w:sz w:val="16"/>
                <w:szCs w:val="16"/>
                <w:lang w:val="fr-FR"/>
              </w:rPr>
              <w:t xml:space="preserve">Quel type d’aide/d’appui </w:t>
            </w:r>
            <w:r w:rsidRPr="001256DD">
              <w:rPr>
                <w:rFonts w:ascii="Verdana" w:hAnsi="Verdana" w:cs="Arial"/>
                <w:bCs/>
                <w:sz w:val="16"/>
                <w:szCs w:val="16"/>
                <w:lang w:val="fr-FR"/>
              </w:rPr>
              <w:t xml:space="preserve">avez-vous reçu </w:t>
            </w:r>
            <w:r w:rsidRPr="001256DD">
              <w:rPr>
                <w:rFonts w:ascii="Verdana" w:hAnsi="Verdana" w:cs="Arial"/>
                <w:b/>
                <w:bCs/>
                <w:sz w:val="16"/>
                <w:szCs w:val="16"/>
                <w:lang w:val="fr-FR"/>
              </w:rPr>
              <w:t>au cours des 6 derniers mois </w:t>
            </w:r>
            <w:r w:rsidRPr="001256DD">
              <w:rPr>
                <w:rFonts w:ascii="Verdana" w:hAnsi="Verdana" w:cs="Arial"/>
                <w:bCs/>
                <w:sz w:val="16"/>
                <w:szCs w:val="16"/>
                <w:lang w:val="fr-FR"/>
              </w:rPr>
              <w:t>?  (</w:t>
            </w:r>
            <w:proofErr w:type="gramStart"/>
            <w:r w:rsidRPr="001256DD">
              <w:rPr>
                <w:rFonts w:ascii="Verdana" w:hAnsi="Verdana" w:cs="Arial"/>
                <w:bCs/>
                <w:i/>
                <w:sz w:val="16"/>
                <w:szCs w:val="16"/>
                <w:lang w:val="fr-FR"/>
              </w:rPr>
              <w:t>ne</w:t>
            </w:r>
            <w:proofErr w:type="gramEnd"/>
            <w:r w:rsidRPr="001256DD">
              <w:rPr>
                <w:rFonts w:ascii="Verdana" w:hAnsi="Verdana" w:cs="Arial"/>
                <w:bCs/>
                <w:i/>
                <w:sz w:val="16"/>
                <w:szCs w:val="16"/>
                <w:lang w:val="fr-FR"/>
              </w:rPr>
              <w:t xml:space="preserve"> retenir, au maximum, que les trois plus importantes</w:t>
            </w:r>
            <w:r w:rsidRPr="001256DD">
              <w:rPr>
                <w:rFonts w:ascii="Verdana" w:hAnsi="Verdana" w:cs="Arial"/>
                <w:bCs/>
                <w:sz w:val="16"/>
                <w:szCs w:val="16"/>
                <w:lang w:val="fr-FR"/>
              </w:rPr>
              <w:t>)</w:t>
            </w:r>
          </w:p>
        </w:tc>
      </w:tr>
      <w:tr w:rsidR="00651E52" w:rsidRPr="003707AF" w14:paraId="009FA2D1" w14:textId="77777777" w:rsidTr="00AE04B8">
        <w:trPr>
          <w:trHeight w:val="800"/>
          <w:jc w:val="center"/>
        </w:trPr>
        <w:tc>
          <w:tcPr>
            <w:tcW w:w="276" w:type="pct"/>
            <w:shd w:val="clear" w:color="auto" w:fill="D9D9D9"/>
            <w:vAlign w:val="center"/>
          </w:tcPr>
          <w:p w14:paraId="60FDC4E9" w14:textId="77777777" w:rsidR="00651E52" w:rsidRPr="001256DD" w:rsidRDefault="00651E52" w:rsidP="00AE04B8">
            <w:pPr>
              <w:jc w:val="center"/>
              <w:rPr>
                <w:rFonts w:ascii="Verdana" w:hAnsi="Verdana"/>
                <w:sz w:val="16"/>
                <w:szCs w:val="16"/>
                <w:lang w:val="fr-FR"/>
              </w:rPr>
            </w:pPr>
          </w:p>
        </w:tc>
        <w:tc>
          <w:tcPr>
            <w:tcW w:w="428" w:type="pct"/>
            <w:gridSpan w:val="2"/>
            <w:shd w:val="clear" w:color="auto" w:fill="auto"/>
            <w:vAlign w:val="center"/>
          </w:tcPr>
          <w:p w14:paraId="0277FB69" w14:textId="77777777" w:rsidR="00651E52" w:rsidRPr="001256DD" w:rsidRDefault="00651E52" w:rsidP="00AE04B8">
            <w:pPr>
              <w:rPr>
                <w:rFonts w:ascii="Verdana" w:hAnsi="Verdana"/>
                <w:sz w:val="16"/>
                <w:szCs w:val="16"/>
                <w:lang w:val="fr-FR"/>
              </w:rPr>
            </w:pPr>
          </w:p>
        </w:tc>
        <w:tc>
          <w:tcPr>
            <w:tcW w:w="602" w:type="pct"/>
            <w:vAlign w:val="center"/>
          </w:tcPr>
          <w:p w14:paraId="4FF499AD" w14:textId="77777777" w:rsidR="00651E52" w:rsidRPr="001256DD" w:rsidRDefault="00651E52" w:rsidP="00AE04B8">
            <w:pPr>
              <w:pStyle w:val="ListParagraph"/>
              <w:ind w:left="0"/>
              <w:rPr>
                <w:rFonts w:ascii="Verdana" w:hAnsi="Verdana"/>
                <w:b/>
                <w:sz w:val="16"/>
                <w:szCs w:val="16"/>
                <w:lang w:val="fr-FR"/>
              </w:rPr>
            </w:pPr>
            <w:r w:rsidRPr="001256DD">
              <w:rPr>
                <w:rFonts w:ascii="Verdana" w:hAnsi="Verdana"/>
                <w:sz w:val="16"/>
                <w:szCs w:val="16"/>
                <w:lang w:val="fr-FR"/>
              </w:rPr>
              <w:t xml:space="preserve">a. 6 </w:t>
            </w:r>
            <w:r w:rsidRPr="001256DD">
              <w:rPr>
                <w:rFonts w:ascii="Verdana" w:hAnsi="Verdana"/>
                <w:b/>
                <w:sz w:val="16"/>
                <w:szCs w:val="16"/>
                <w:lang w:val="fr-FR"/>
              </w:rPr>
              <w:t>derniers</w:t>
            </w:r>
          </w:p>
          <w:p w14:paraId="75B853F8" w14:textId="77777777" w:rsidR="00651E52" w:rsidRPr="001256DD" w:rsidRDefault="00651E52" w:rsidP="00AE04B8">
            <w:pPr>
              <w:jc w:val="center"/>
              <w:rPr>
                <w:rFonts w:ascii="Verdana" w:hAnsi="Verdana"/>
                <w:sz w:val="16"/>
                <w:szCs w:val="16"/>
                <w:lang w:val="fr-FR"/>
              </w:rPr>
            </w:pPr>
            <w:proofErr w:type="gramStart"/>
            <w:r w:rsidRPr="001256DD">
              <w:rPr>
                <w:rFonts w:ascii="Verdana" w:hAnsi="Verdana"/>
                <w:sz w:val="16"/>
                <w:szCs w:val="16"/>
                <w:lang w:val="fr-FR"/>
              </w:rPr>
              <w:t>mois</w:t>
            </w:r>
            <w:proofErr w:type="gramEnd"/>
          </w:p>
        </w:tc>
        <w:tc>
          <w:tcPr>
            <w:tcW w:w="659" w:type="pct"/>
            <w:vAlign w:val="center"/>
          </w:tcPr>
          <w:p w14:paraId="3B7A44E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b. Reçu </w:t>
            </w:r>
            <w:r w:rsidRPr="001256DD">
              <w:rPr>
                <w:rFonts w:ascii="Verdana" w:hAnsi="Verdana" w:cs="Arial"/>
                <w:b/>
                <w:bCs/>
                <w:sz w:val="16"/>
                <w:szCs w:val="16"/>
                <w:lang w:val="fr-FR"/>
              </w:rPr>
              <w:t>de qui</w:t>
            </w:r>
            <w:r w:rsidRPr="001256DD">
              <w:rPr>
                <w:rFonts w:ascii="Verdana" w:hAnsi="Verdana" w:cs="Arial"/>
                <w:bCs/>
                <w:sz w:val="16"/>
                <w:szCs w:val="16"/>
                <w:lang w:val="fr-FR"/>
              </w:rPr>
              <w:t> ?</w:t>
            </w:r>
          </w:p>
        </w:tc>
        <w:tc>
          <w:tcPr>
            <w:tcW w:w="638" w:type="pct"/>
            <w:gridSpan w:val="3"/>
            <w:vAlign w:val="center"/>
          </w:tcPr>
          <w:p w14:paraId="5CB357C5" w14:textId="77777777" w:rsidR="00651E52" w:rsidRPr="001256DD" w:rsidRDefault="00651E52" w:rsidP="00AE04B8">
            <w:pPr>
              <w:jc w:val="center"/>
              <w:rPr>
                <w:rFonts w:ascii="Verdana" w:hAnsi="Verdana"/>
                <w:sz w:val="16"/>
                <w:szCs w:val="16"/>
                <w:lang w:val="fr-FR"/>
              </w:rPr>
            </w:pPr>
            <w:r w:rsidRPr="001256DD">
              <w:rPr>
                <w:rFonts w:ascii="Verdana" w:hAnsi="Verdana"/>
                <w:sz w:val="16"/>
                <w:szCs w:val="16"/>
                <w:lang w:val="fr-FR"/>
              </w:rPr>
              <w:t xml:space="preserve">c. Reçu </w:t>
            </w:r>
            <w:r w:rsidRPr="001256DD">
              <w:rPr>
                <w:rFonts w:ascii="Verdana" w:hAnsi="Verdana"/>
                <w:b/>
                <w:sz w:val="16"/>
                <w:szCs w:val="16"/>
                <w:lang w:val="fr-FR"/>
              </w:rPr>
              <w:t xml:space="preserve">pour qui </w:t>
            </w:r>
            <w:r w:rsidRPr="001256DD">
              <w:rPr>
                <w:rFonts w:ascii="Verdana" w:hAnsi="Verdana"/>
                <w:sz w:val="16"/>
                <w:szCs w:val="16"/>
                <w:lang w:val="fr-FR"/>
              </w:rPr>
              <w:t>dans le ménage ?</w:t>
            </w:r>
          </w:p>
        </w:tc>
        <w:tc>
          <w:tcPr>
            <w:tcW w:w="2397" w:type="pct"/>
            <w:gridSpan w:val="5"/>
            <w:vMerge w:val="restart"/>
            <w:shd w:val="clear" w:color="auto" w:fill="D9D9D9"/>
            <w:vAlign w:val="center"/>
          </w:tcPr>
          <w:p w14:paraId="673AFD53"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Type d’aide/appui reçu :</w:t>
            </w:r>
          </w:p>
          <w:p w14:paraId="5D155468"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01</w:t>
            </w:r>
            <w:r w:rsidRPr="001256DD">
              <w:rPr>
                <w:rFonts w:ascii="Verdana" w:hAnsi="Verdana"/>
                <w:sz w:val="16"/>
                <w:szCs w:val="16"/>
                <w:lang w:val="fr-FR"/>
              </w:rPr>
              <w:t xml:space="preserve"> = Nourriture pour écoliers (cantines scolaires)</w:t>
            </w:r>
          </w:p>
          <w:p w14:paraId="1654124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02</w:t>
            </w:r>
            <w:r w:rsidRPr="001256DD">
              <w:rPr>
                <w:rFonts w:ascii="Verdana" w:hAnsi="Verdana"/>
                <w:sz w:val="16"/>
                <w:szCs w:val="16"/>
                <w:lang w:val="fr-FR"/>
              </w:rPr>
              <w:t xml:space="preserve"> = Nourriture pour enfants mal nourris ou femmes enceintes/ allaitantes</w:t>
            </w:r>
          </w:p>
          <w:p w14:paraId="324D978A"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03</w:t>
            </w:r>
            <w:r w:rsidRPr="001256DD">
              <w:rPr>
                <w:rFonts w:ascii="Verdana" w:hAnsi="Verdana"/>
                <w:sz w:val="16"/>
                <w:szCs w:val="16"/>
                <w:lang w:val="fr-FR"/>
              </w:rPr>
              <w:t xml:space="preserve"> = Ration alimentaire gratuite pour le ménage (DGV)</w:t>
            </w:r>
          </w:p>
          <w:p w14:paraId="65BB64FE"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04</w:t>
            </w:r>
            <w:r w:rsidRPr="001256DD">
              <w:rPr>
                <w:rFonts w:ascii="Verdana" w:hAnsi="Verdana"/>
                <w:sz w:val="16"/>
                <w:szCs w:val="16"/>
                <w:lang w:val="fr-FR"/>
              </w:rPr>
              <w:t xml:space="preserve"> = Vivres/Argent contre Travail (VCT)</w:t>
            </w:r>
          </w:p>
          <w:p w14:paraId="611E58A3"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05</w:t>
            </w:r>
            <w:r w:rsidRPr="001256DD">
              <w:rPr>
                <w:rFonts w:ascii="Verdana" w:hAnsi="Verdana"/>
                <w:sz w:val="16"/>
                <w:szCs w:val="16"/>
                <w:lang w:val="fr-FR"/>
              </w:rPr>
              <w:t xml:space="preserve"> = Banques /Boutiques de céréales</w:t>
            </w:r>
          </w:p>
          <w:p w14:paraId="643B426C"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06</w:t>
            </w:r>
            <w:r w:rsidRPr="001256DD">
              <w:rPr>
                <w:rFonts w:ascii="Verdana" w:hAnsi="Verdana"/>
                <w:sz w:val="16"/>
                <w:szCs w:val="16"/>
                <w:lang w:val="fr-FR"/>
              </w:rPr>
              <w:t xml:space="preserve"> = Boutiques de solidarités</w:t>
            </w:r>
          </w:p>
          <w:p w14:paraId="507027F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07</w:t>
            </w:r>
            <w:r w:rsidRPr="001256DD">
              <w:rPr>
                <w:rFonts w:ascii="Verdana" w:hAnsi="Verdana"/>
                <w:sz w:val="16"/>
                <w:szCs w:val="16"/>
                <w:lang w:val="fr-FR"/>
              </w:rPr>
              <w:t xml:space="preserve"> = Appui à l’emploi</w:t>
            </w:r>
          </w:p>
          <w:p w14:paraId="79B901F1"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08</w:t>
            </w:r>
            <w:r w:rsidRPr="001256DD">
              <w:rPr>
                <w:rFonts w:ascii="Verdana" w:hAnsi="Verdana"/>
                <w:sz w:val="16"/>
                <w:szCs w:val="16"/>
                <w:lang w:val="fr-FR"/>
              </w:rPr>
              <w:t xml:space="preserve"> = Soins de santé/Médicaments gratuits</w:t>
            </w:r>
          </w:p>
          <w:p w14:paraId="498C7FF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09</w:t>
            </w:r>
            <w:r w:rsidRPr="001256DD">
              <w:rPr>
                <w:rFonts w:ascii="Verdana" w:hAnsi="Verdana"/>
                <w:sz w:val="16"/>
                <w:szCs w:val="16"/>
                <w:lang w:val="fr-FR"/>
              </w:rPr>
              <w:t xml:space="preserve"> = Microcrédit (ONG ou autre institution)</w:t>
            </w:r>
          </w:p>
          <w:p w14:paraId="2E1746C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10</w:t>
            </w:r>
            <w:r w:rsidRPr="001256DD">
              <w:rPr>
                <w:rFonts w:ascii="Verdana" w:hAnsi="Verdana"/>
                <w:sz w:val="16"/>
                <w:szCs w:val="16"/>
                <w:lang w:val="fr-FR"/>
              </w:rPr>
              <w:t xml:space="preserve"> = Semences et intrants agricoles gratuits/subventionnés</w:t>
            </w:r>
          </w:p>
          <w:p w14:paraId="4E043FA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11</w:t>
            </w:r>
            <w:r w:rsidRPr="001256DD">
              <w:rPr>
                <w:rFonts w:ascii="Verdana" w:hAnsi="Verdana"/>
                <w:sz w:val="16"/>
                <w:szCs w:val="16"/>
                <w:lang w:val="fr-FR"/>
              </w:rPr>
              <w:t xml:space="preserve"> = Fourrage gratuit, aliments de bétail</w:t>
            </w:r>
          </w:p>
          <w:p w14:paraId="1409C175"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12</w:t>
            </w:r>
            <w:r w:rsidRPr="001256DD">
              <w:rPr>
                <w:rFonts w:ascii="Verdana" w:hAnsi="Verdana"/>
                <w:sz w:val="16"/>
                <w:szCs w:val="16"/>
                <w:lang w:val="fr-FR"/>
              </w:rPr>
              <w:t xml:space="preserve"> = Soins vétérinaires gratuits/subventionnés</w:t>
            </w:r>
          </w:p>
          <w:p w14:paraId="554F614C"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13</w:t>
            </w:r>
            <w:r w:rsidRPr="001256DD">
              <w:rPr>
                <w:rFonts w:ascii="Verdana" w:hAnsi="Verdana"/>
                <w:sz w:val="16"/>
                <w:szCs w:val="16"/>
                <w:lang w:val="fr-FR"/>
              </w:rPr>
              <w:t xml:space="preserve"> = Transfert d’argent/Coupon gratuit</w:t>
            </w:r>
          </w:p>
          <w:p w14:paraId="61547880"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14</w:t>
            </w:r>
            <w:r w:rsidRPr="001256DD">
              <w:rPr>
                <w:rFonts w:ascii="Verdana" w:hAnsi="Verdana"/>
                <w:sz w:val="16"/>
                <w:szCs w:val="16"/>
                <w:lang w:val="fr-FR"/>
              </w:rPr>
              <w:t xml:space="preserve"> = Autre (à préciser) : ______________</w:t>
            </w:r>
          </w:p>
        </w:tc>
      </w:tr>
      <w:tr w:rsidR="00651E52" w:rsidRPr="001256DD" w14:paraId="2C1FC340" w14:textId="77777777" w:rsidTr="00AE04B8">
        <w:trPr>
          <w:trHeight w:val="778"/>
          <w:jc w:val="center"/>
        </w:trPr>
        <w:tc>
          <w:tcPr>
            <w:tcW w:w="276" w:type="pct"/>
            <w:shd w:val="clear" w:color="auto" w:fill="D9D9D9"/>
            <w:vAlign w:val="center"/>
          </w:tcPr>
          <w:p w14:paraId="0735D703"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11.2</w:t>
            </w:r>
          </w:p>
        </w:tc>
        <w:tc>
          <w:tcPr>
            <w:tcW w:w="428" w:type="pct"/>
            <w:gridSpan w:val="2"/>
            <w:shd w:val="clear" w:color="auto" w:fill="auto"/>
            <w:vAlign w:val="center"/>
          </w:tcPr>
          <w:p w14:paraId="37865294"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w:t>
            </w:r>
            <w:r w:rsidRPr="001256DD">
              <w:rPr>
                <w:rFonts w:ascii="Verdana" w:hAnsi="Verdana"/>
                <w:b/>
                <w:sz w:val="16"/>
                <w:szCs w:val="16"/>
                <w:vertAlign w:val="superscript"/>
                <w:lang w:val="fr-FR"/>
              </w:rPr>
              <w:t>ere</w:t>
            </w:r>
          </w:p>
        </w:tc>
        <w:tc>
          <w:tcPr>
            <w:tcW w:w="602" w:type="pct"/>
            <w:vAlign w:val="center"/>
          </w:tcPr>
          <w:p w14:paraId="371AB77E"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|___|___|</w:t>
            </w:r>
          </w:p>
        </w:tc>
        <w:tc>
          <w:tcPr>
            <w:tcW w:w="659" w:type="pct"/>
            <w:vAlign w:val="center"/>
          </w:tcPr>
          <w:p w14:paraId="16FE3617"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tc>
        <w:tc>
          <w:tcPr>
            <w:tcW w:w="638" w:type="pct"/>
            <w:gridSpan w:val="3"/>
            <w:vAlign w:val="center"/>
          </w:tcPr>
          <w:p w14:paraId="316DD79D"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w:t>
            </w:r>
          </w:p>
        </w:tc>
        <w:tc>
          <w:tcPr>
            <w:tcW w:w="2397" w:type="pct"/>
            <w:gridSpan w:val="5"/>
            <w:vMerge/>
            <w:shd w:val="clear" w:color="auto" w:fill="D9D9D9"/>
            <w:vAlign w:val="center"/>
          </w:tcPr>
          <w:p w14:paraId="5DF571E8" w14:textId="77777777" w:rsidR="00651E52" w:rsidRPr="001256DD" w:rsidRDefault="00651E52" w:rsidP="00AE04B8">
            <w:pPr>
              <w:jc w:val="center"/>
              <w:rPr>
                <w:rFonts w:ascii="Verdana" w:hAnsi="Verdana"/>
                <w:b/>
                <w:sz w:val="16"/>
                <w:szCs w:val="16"/>
                <w:lang w:val="fr-FR"/>
              </w:rPr>
            </w:pPr>
          </w:p>
        </w:tc>
      </w:tr>
      <w:tr w:rsidR="00651E52" w:rsidRPr="001256DD" w14:paraId="2E8F4931" w14:textId="77777777" w:rsidTr="00AE04B8">
        <w:trPr>
          <w:trHeight w:val="983"/>
          <w:jc w:val="center"/>
        </w:trPr>
        <w:tc>
          <w:tcPr>
            <w:tcW w:w="276" w:type="pct"/>
            <w:shd w:val="clear" w:color="auto" w:fill="D9D9D9"/>
            <w:vAlign w:val="center"/>
          </w:tcPr>
          <w:p w14:paraId="59922C4A" w14:textId="77777777" w:rsidR="00651E52" w:rsidRPr="001256DD" w:rsidRDefault="00651E52" w:rsidP="00AE04B8">
            <w:pPr>
              <w:jc w:val="center"/>
              <w:rPr>
                <w:rFonts w:ascii="Verdana" w:hAnsi="Verdana"/>
                <w:b/>
                <w:sz w:val="16"/>
                <w:szCs w:val="16"/>
                <w:lang w:val="fr-FR"/>
              </w:rPr>
            </w:pPr>
            <w:r w:rsidRPr="001256DD">
              <w:rPr>
                <w:rFonts w:ascii="Verdana" w:hAnsi="Verdana"/>
                <w:b/>
                <w:sz w:val="16"/>
                <w:szCs w:val="16"/>
                <w:lang w:val="fr-FR"/>
              </w:rPr>
              <w:t>11.3</w:t>
            </w:r>
          </w:p>
        </w:tc>
        <w:tc>
          <w:tcPr>
            <w:tcW w:w="428" w:type="pct"/>
            <w:gridSpan w:val="2"/>
            <w:shd w:val="clear" w:color="auto" w:fill="auto"/>
            <w:vAlign w:val="center"/>
          </w:tcPr>
          <w:p w14:paraId="57B9FC02"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2</w:t>
            </w:r>
            <w:r w:rsidRPr="001256DD">
              <w:rPr>
                <w:rFonts w:ascii="Verdana" w:hAnsi="Verdana"/>
                <w:b/>
                <w:sz w:val="16"/>
                <w:szCs w:val="16"/>
                <w:vertAlign w:val="superscript"/>
                <w:lang w:val="fr-FR"/>
              </w:rPr>
              <w:t>eme</w:t>
            </w:r>
          </w:p>
        </w:tc>
        <w:tc>
          <w:tcPr>
            <w:tcW w:w="602" w:type="pct"/>
            <w:vAlign w:val="center"/>
          </w:tcPr>
          <w:p w14:paraId="1505AC80"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|___|___|</w:t>
            </w:r>
          </w:p>
        </w:tc>
        <w:tc>
          <w:tcPr>
            <w:tcW w:w="659" w:type="pct"/>
            <w:vAlign w:val="center"/>
          </w:tcPr>
          <w:p w14:paraId="15B760D3"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tc>
        <w:tc>
          <w:tcPr>
            <w:tcW w:w="638" w:type="pct"/>
            <w:gridSpan w:val="3"/>
            <w:vAlign w:val="center"/>
          </w:tcPr>
          <w:p w14:paraId="370A4C94"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w:t>
            </w:r>
          </w:p>
        </w:tc>
        <w:tc>
          <w:tcPr>
            <w:tcW w:w="2397" w:type="pct"/>
            <w:gridSpan w:val="5"/>
            <w:vMerge/>
            <w:shd w:val="clear" w:color="auto" w:fill="D9D9D9"/>
            <w:vAlign w:val="center"/>
          </w:tcPr>
          <w:p w14:paraId="2128A003" w14:textId="77777777" w:rsidR="00651E52" w:rsidRPr="001256DD" w:rsidRDefault="00651E52" w:rsidP="00AE04B8">
            <w:pPr>
              <w:jc w:val="center"/>
              <w:rPr>
                <w:rFonts w:ascii="Verdana" w:hAnsi="Verdana"/>
                <w:b/>
                <w:sz w:val="16"/>
                <w:szCs w:val="16"/>
                <w:lang w:val="fr-FR"/>
              </w:rPr>
            </w:pPr>
          </w:p>
        </w:tc>
      </w:tr>
      <w:tr w:rsidR="00651E52" w:rsidRPr="001256DD" w14:paraId="271C5A9C" w14:textId="77777777" w:rsidTr="00AE04B8">
        <w:trPr>
          <w:trHeight w:val="265"/>
          <w:jc w:val="center"/>
        </w:trPr>
        <w:tc>
          <w:tcPr>
            <w:tcW w:w="276" w:type="pct"/>
            <w:shd w:val="clear" w:color="auto" w:fill="D9D9D9"/>
            <w:vAlign w:val="center"/>
          </w:tcPr>
          <w:p w14:paraId="49F795D2" w14:textId="77777777" w:rsidR="00651E52" w:rsidRPr="001256DD" w:rsidRDefault="00651E52" w:rsidP="00AE04B8">
            <w:pPr>
              <w:jc w:val="center"/>
              <w:rPr>
                <w:b/>
                <w:sz w:val="16"/>
                <w:szCs w:val="16"/>
                <w:lang w:val="fr-FR"/>
              </w:rPr>
            </w:pPr>
            <w:r w:rsidRPr="001256DD">
              <w:rPr>
                <w:rFonts w:ascii="Verdana" w:hAnsi="Verdana"/>
                <w:b/>
                <w:sz w:val="16"/>
                <w:szCs w:val="16"/>
                <w:lang w:val="fr-FR"/>
              </w:rPr>
              <w:t>11.4</w:t>
            </w:r>
          </w:p>
        </w:tc>
        <w:tc>
          <w:tcPr>
            <w:tcW w:w="428" w:type="pct"/>
            <w:gridSpan w:val="2"/>
            <w:shd w:val="clear" w:color="auto" w:fill="auto"/>
            <w:vAlign w:val="center"/>
          </w:tcPr>
          <w:p w14:paraId="3A3B7BE5"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3</w:t>
            </w:r>
            <w:r w:rsidRPr="001256DD">
              <w:rPr>
                <w:rFonts w:ascii="Verdana" w:hAnsi="Verdana"/>
                <w:b/>
                <w:sz w:val="16"/>
                <w:szCs w:val="16"/>
                <w:vertAlign w:val="superscript"/>
                <w:lang w:val="fr-FR"/>
              </w:rPr>
              <w:t>eme</w:t>
            </w:r>
          </w:p>
        </w:tc>
        <w:tc>
          <w:tcPr>
            <w:tcW w:w="602" w:type="pct"/>
            <w:vAlign w:val="center"/>
          </w:tcPr>
          <w:p w14:paraId="170CDB88"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|___|___|</w:t>
            </w:r>
          </w:p>
        </w:tc>
        <w:tc>
          <w:tcPr>
            <w:tcW w:w="659" w:type="pct"/>
            <w:vAlign w:val="center"/>
          </w:tcPr>
          <w:p w14:paraId="634EB3FD"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tc>
        <w:tc>
          <w:tcPr>
            <w:tcW w:w="638" w:type="pct"/>
            <w:gridSpan w:val="3"/>
            <w:vAlign w:val="center"/>
          </w:tcPr>
          <w:p w14:paraId="5D5BEAF8" w14:textId="77777777" w:rsidR="00651E52" w:rsidRPr="001256DD" w:rsidRDefault="00651E52" w:rsidP="00AE04B8">
            <w:pPr>
              <w:jc w:val="center"/>
              <w:rPr>
                <w:rFonts w:ascii="Verdana" w:hAnsi="Verdana"/>
                <w:sz w:val="16"/>
                <w:szCs w:val="16"/>
                <w:lang w:val="fr-FR"/>
              </w:rPr>
            </w:pPr>
            <w:r w:rsidRPr="001256DD">
              <w:rPr>
                <w:rFonts w:ascii="Verdana" w:hAnsi="Verdana" w:cs="Arial"/>
                <w:bCs/>
                <w:sz w:val="16"/>
                <w:szCs w:val="16"/>
                <w:lang w:val="fr-FR"/>
              </w:rPr>
              <w:t>|___|</w:t>
            </w:r>
          </w:p>
        </w:tc>
        <w:tc>
          <w:tcPr>
            <w:tcW w:w="2397" w:type="pct"/>
            <w:gridSpan w:val="5"/>
            <w:vMerge/>
            <w:shd w:val="clear" w:color="auto" w:fill="D9D9D9"/>
            <w:vAlign w:val="center"/>
          </w:tcPr>
          <w:p w14:paraId="2A5201D0" w14:textId="77777777" w:rsidR="00651E52" w:rsidRPr="001256DD" w:rsidRDefault="00651E52" w:rsidP="00AE04B8">
            <w:pPr>
              <w:jc w:val="center"/>
              <w:rPr>
                <w:rFonts w:ascii="Verdana" w:hAnsi="Verdana"/>
                <w:b/>
                <w:sz w:val="16"/>
                <w:szCs w:val="16"/>
                <w:lang w:val="fr-FR"/>
              </w:rPr>
            </w:pPr>
          </w:p>
        </w:tc>
      </w:tr>
      <w:tr w:rsidR="00651E52" w:rsidRPr="001256DD" w14:paraId="4823BE0E" w14:textId="77777777" w:rsidTr="00AE04B8">
        <w:trPr>
          <w:trHeight w:val="1112"/>
          <w:jc w:val="center"/>
        </w:trPr>
        <w:tc>
          <w:tcPr>
            <w:tcW w:w="2113" w:type="pct"/>
            <w:gridSpan w:val="7"/>
            <w:shd w:val="clear" w:color="auto" w:fill="D9D9D9" w:themeFill="background1" w:themeFillShade="D9"/>
            <w:vAlign w:val="center"/>
          </w:tcPr>
          <w:p w14:paraId="05CCE88B"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Entité ayant fournie l’aide/appui</w:t>
            </w:r>
          </w:p>
          <w:p w14:paraId="2101D61E" w14:textId="77777777" w:rsidR="00651E52" w:rsidRPr="001256DD" w:rsidRDefault="00651E52" w:rsidP="00AE04B8">
            <w:pPr>
              <w:jc w:val="both"/>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Etat</w:t>
            </w:r>
            <w:r w:rsidRPr="001256DD">
              <w:rPr>
                <w:rFonts w:ascii="Verdana" w:hAnsi="Verdana"/>
                <w:sz w:val="16"/>
                <w:szCs w:val="16"/>
                <w:lang w:val="fr-FR"/>
              </w:rPr>
              <w:tab/>
            </w:r>
            <w:r w:rsidRPr="001256DD">
              <w:rPr>
                <w:rFonts w:ascii="Verdana" w:hAnsi="Verdana"/>
                <w:sz w:val="16"/>
                <w:szCs w:val="16"/>
                <w:lang w:val="fr-FR"/>
              </w:rPr>
              <w:tab/>
            </w:r>
            <w:r w:rsidRPr="001256DD">
              <w:rPr>
                <w:rFonts w:ascii="Verdana" w:hAnsi="Verdana"/>
                <w:b/>
                <w:sz w:val="16"/>
                <w:szCs w:val="16"/>
                <w:lang w:val="fr-FR"/>
              </w:rPr>
              <w:t>2</w:t>
            </w:r>
            <w:r w:rsidRPr="001256DD">
              <w:rPr>
                <w:rFonts w:ascii="Verdana" w:hAnsi="Verdana"/>
                <w:sz w:val="16"/>
                <w:szCs w:val="16"/>
                <w:lang w:val="fr-FR"/>
              </w:rPr>
              <w:t xml:space="preserve"> = ONG</w:t>
            </w:r>
            <w:r w:rsidRPr="001256DD">
              <w:rPr>
                <w:rFonts w:ascii="Verdana" w:hAnsi="Verdana"/>
                <w:sz w:val="16"/>
                <w:szCs w:val="16"/>
                <w:lang w:val="fr-FR"/>
              </w:rPr>
              <w:tab/>
            </w:r>
          </w:p>
          <w:p w14:paraId="5E800A86" w14:textId="77777777" w:rsidR="00651E52" w:rsidRPr="001256DD" w:rsidRDefault="00651E52" w:rsidP="00AE04B8">
            <w:pPr>
              <w:jc w:val="both"/>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PAM             </w:t>
            </w:r>
            <w:r w:rsidRPr="001256DD">
              <w:rPr>
                <w:rFonts w:ascii="Verdana" w:hAnsi="Verdana"/>
                <w:b/>
                <w:sz w:val="16"/>
                <w:szCs w:val="16"/>
                <w:lang w:val="fr-FR"/>
              </w:rPr>
              <w:t>4</w:t>
            </w:r>
            <w:r w:rsidRPr="001256DD">
              <w:rPr>
                <w:rFonts w:ascii="Verdana" w:hAnsi="Verdana"/>
                <w:sz w:val="16"/>
                <w:szCs w:val="16"/>
                <w:lang w:val="fr-FR"/>
              </w:rPr>
              <w:t xml:space="preserve"> = FAO</w:t>
            </w:r>
            <w:r w:rsidRPr="001256DD">
              <w:rPr>
                <w:rFonts w:ascii="Verdana" w:hAnsi="Verdana"/>
                <w:sz w:val="16"/>
                <w:szCs w:val="16"/>
                <w:lang w:val="fr-FR"/>
              </w:rPr>
              <w:tab/>
            </w:r>
            <w:r w:rsidRPr="001256DD">
              <w:rPr>
                <w:rFonts w:ascii="Verdana" w:hAnsi="Verdana"/>
                <w:sz w:val="16"/>
                <w:szCs w:val="16"/>
                <w:lang w:val="fr-FR"/>
              </w:rPr>
              <w:tab/>
            </w:r>
          </w:p>
          <w:p w14:paraId="71209769" w14:textId="77777777" w:rsidR="00651E52" w:rsidRPr="001256DD" w:rsidRDefault="00651E52" w:rsidP="00AE04B8">
            <w:pPr>
              <w:jc w:val="both"/>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xml:space="preserve"> = UNICEF</w:t>
            </w:r>
            <w:r w:rsidRPr="001256DD">
              <w:rPr>
                <w:rFonts w:ascii="Verdana" w:hAnsi="Verdana"/>
                <w:sz w:val="16"/>
                <w:szCs w:val="16"/>
                <w:lang w:val="fr-FR"/>
              </w:rPr>
              <w:tab/>
            </w:r>
            <w:r w:rsidRPr="001256DD">
              <w:rPr>
                <w:rFonts w:ascii="Verdana" w:hAnsi="Verdana"/>
                <w:b/>
                <w:sz w:val="16"/>
                <w:szCs w:val="16"/>
                <w:lang w:val="fr-FR"/>
              </w:rPr>
              <w:t>6</w:t>
            </w:r>
            <w:r w:rsidRPr="001256DD">
              <w:rPr>
                <w:rFonts w:ascii="Verdana" w:hAnsi="Verdana"/>
                <w:sz w:val="16"/>
                <w:szCs w:val="16"/>
                <w:lang w:val="fr-FR"/>
              </w:rPr>
              <w:t xml:space="preserve"> = Parents/Amis</w:t>
            </w:r>
          </w:p>
          <w:p w14:paraId="0A5D8418" w14:textId="77777777" w:rsidR="00651E52" w:rsidRPr="001256DD" w:rsidRDefault="00651E52" w:rsidP="00AE04B8">
            <w:pPr>
              <w:jc w:val="both"/>
              <w:rPr>
                <w:rFonts w:ascii="Verdana" w:hAnsi="Verdana"/>
                <w:b/>
                <w:sz w:val="16"/>
                <w:szCs w:val="16"/>
                <w:lang w:val="fr-FR"/>
              </w:rPr>
            </w:pPr>
            <w:r w:rsidRPr="001256DD">
              <w:rPr>
                <w:rFonts w:ascii="Verdana" w:hAnsi="Verdana"/>
                <w:b/>
                <w:sz w:val="16"/>
                <w:szCs w:val="16"/>
                <w:lang w:val="fr-FR"/>
              </w:rPr>
              <w:t>7</w:t>
            </w:r>
            <w:r w:rsidRPr="001256DD">
              <w:rPr>
                <w:rFonts w:ascii="Verdana" w:hAnsi="Verdana"/>
                <w:sz w:val="16"/>
                <w:szCs w:val="16"/>
                <w:lang w:val="fr-FR"/>
              </w:rPr>
              <w:t xml:space="preserve"> = Autre (à préciser) : ___________________</w:t>
            </w:r>
          </w:p>
        </w:tc>
        <w:tc>
          <w:tcPr>
            <w:tcW w:w="2887" w:type="pct"/>
            <w:gridSpan w:val="6"/>
            <w:shd w:val="clear" w:color="auto" w:fill="D9D9D9" w:themeFill="background1" w:themeFillShade="D9"/>
            <w:vAlign w:val="center"/>
          </w:tcPr>
          <w:p w14:paraId="40A14464"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Bénéficiaires/Destinataire l’aide/appui</w:t>
            </w:r>
          </w:p>
          <w:p w14:paraId="05C98899" w14:textId="77777777" w:rsidR="00651E52" w:rsidRPr="001256DD" w:rsidRDefault="00651E52" w:rsidP="00AE04B8">
            <w:pPr>
              <w:jc w:val="both"/>
              <w:rPr>
                <w:rFonts w:ascii="Verdana" w:hAnsi="Verdana"/>
                <w:sz w:val="16"/>
                <w:szCs w:val="16"/>
                <w:lang w:val="fr-FR"/>
              </w:rPr>
            </w:pPr>
            <w:r w:rsidRPr="001256DD">
              <w:rPr>
                <w:rFonts w:ascii="Verdana" w:hAnsi="Verdana"/>
                <w:b/>
                <w:sz w:val="16"/>
                <w:szCs w:val="16"/>
                <w:lang w:val="fr-FR"/>
              </w:rPr>
              <w:t>1</w:t>
            </w:r>
            <w:r w:rsidRPr="001256DD">
              <w:rPr>
                <w:rFonts w:ascii="Verdana" w:hAnsi="Verdana"/>
                <w:sz w:val="16"/>
                <w:szCs w:val="16"/>
                <w:lang w:val="fr-FR"/>
              </w:rPr>
              <w:t xml:space="preserve"> = Enfant de 6-59 mois</w:t>
            </w:r>
            <w:r w:rsidRPr="001256DD">
              <w:rPr>
                <w:rFonts w:ascii="Verdana" w:hAnsi="Verdana"/>
                <w:sz w:val="16"/>
                <w:szCs w:val="16"/>
                <w:lang w:val="fr-FR"/>
              </w:rPr>
              <w:tab/>
            </w:r>
            <w:proofErr w:type="gramStart"/>
            <w:r w:rsidRPr="001256DD">
              <w:rPr>
                <w:rFonts w:ascii="Verdana" w:hAnsi="Verdana"/>
                <w:sz w:val="16"/>
                <w:szCs w:val="16"/>
                <w:lang w:val="fr-FR"/>
              </w:rPr>
              <w:tab/>
              <w:t xml:space="preserve">  </w:t>
            </w:r>
            <w:r w:rsidRPr="001256DD">
              <w:rPr>
                <w:rFonts w:ascii="Verdana" w:hAnsi="Verdana"/>
                <w:b/>
                <w:sz w:val="16"/>
                <w:szCs w:val="16"/>
                <w:lang w:val="fr-FR"/>
              </w:rPr>
              <w:t>2</w:t>
            </w:r>
            <w:proofErr w:type="gramEnd"/>
            <w:r w:rsidRPr="001256DD">
              <w:rPr>
                <w:rFonts w:ascii="Verdana" w:hAnsi="Verdana"/>
                <w:sz w:val="16"/>
                <w:szCs w:val="16"/>
                <w:lang w:val="fr-FR"/>
              </w:rPr>
              <w:t xml:space="preserve"> = Enfants de 6-23 mois</w:t>
            </w:r>
          </w:p>
          <w:p w14:paraId="1F8A0803" w14:textId="77777777" w:rsidR="00651E52" w:rsidRPr="001256DD" w:rsidRDefault="00651E52" w:rsidP="00AE04B8">
            <w:pPr>
              <w:jc w:val="both"/>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 Enfant de 5-15 ans</w:t>
            </w:r>
            <w:r w:rsidRPr="001256DD">
              <w:rPr>
                <w:rFonts w:ascii="Verdana" w:hAnsi="Verdana"/>
                <w:sz w:val="16"/>
                <w:szCs w:val="16"/>
                <w:lang w:val="fr-FR"/>
              </w:rPr>
              <w:tab/>
            </w:r>
            <w:proofErr w:type="gramStart"/>
            <w:r w:rsidRPr="001256DD">
              <w:rPr>
                <w:rFonts w:ascii="Verdana" w:hAnsi="Verdana"/>
                <w:sz w:val="16"/>
                <w:szCs w:val="16"/>
                <w:lang w:val="fr-FR"/>
              </w:rPr>
              <w:tab/>
              <w:t xml:space="preserve">  </w:t>
            </w:r>
            <w:r w:rsidRPr="001256DD">
              <w:rPr>
                <w:rFonts w:ascii="Verdana" w:hAnsi="Verdana"/>
                <w:b/>
                <w:sz w:val="16"/>
                <w:szCs w:val="16"/>
                <w:lang w:val="fr-FR"/>
              </w:rPr>
              <w:t>4</w:t>
            </w:r>
            <w:proofErr w:type="gramEnd"/>
            <w:r w:rsidRPr="001256DD">
              <w:rPr>
                <w:rFonts w:ascii="Verdana" w:hAnsi="Verdana"/>
                <w:sz w:val="16"/>
                <w:szCs w:val="16"/>
                <w:lang w:val="fr-FR"/>
              </w:rPr>
              <w:t xml:space="preserve"> = Femmes (adultes de 15 ans et plus)</w:t>
            </w:r>
          </w:p>
          <w:p w14:paraId="0D6217EF" w14:textId="77777777" w:rsidR="00651E52" w:rsidRPr="001256DD" w:rsidRDefault="00651E52" w:rsidP="00AE04B8">
            <w:pPr>
              <w:jc w:val="both"/>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xml:space="preserve"> = Hommes (adultes de 15 ans et plus)  </w:t>
            </w:r>
          </w:p>
          <w:p w14:paraId="073CF230" w14:textId="77777777" w:rsidR="00651E52" w:rsidRPr="001256DD" w:rsidRDefault="00651E52" w:rsidP="00AE04B8">
            <w:pPr>
              <w:jc w:val="both"/>
              <w:rPr>
                <w:rFonts w:ascii="Verdana" w:hAnsi="Verdana"/>
                <w:b/>
                <w:sz w:val="16"/>
                <w:szCs w:val="16"/>
                <w:lang w:val="fr-FR"/>
              </w:rPr>
            </w:pPr>
            <w:r w:rsidRPr="001256DD">
              <w:rPr>
                <w:rFonts w:ascii="Verdana" w:hAnsi="Verdana"/>
                <w:b/>
                <w:sz w:val="16"/>
                <w:szCs w:val="16"/>
                <w:lang w:val="fr-FR"/>
              </w:rPr>
              <w:t>6</w:t>
            </w:r>
            <w:r w:rsidRPr="001256DD">
              <w:rPr>
                <w:rFonts w:ascii="Verdana" w:hAnsi="Verdana"/>
                <w:sz w:val="16"/>
                <w:szCs w:val="16"/>
                <w:lang w:val="fr-FR"/>
              </w:rPr>
              <w:t xml:space="preserve"> = Autre (à préciser) : ____________________</w:t>
            </w:r>
          </w:p>
        </w:tc>
      </w:tr>
      <w:tr w:rsidR="00651E52" w:rsidRPr="001256DD" w14:paraId="1C3AD8E0" w14:textId="77777777" w:rsidTr="00AE04B8">
        <w:trPr>
          <w:trHeight w:val="823"/>
          <w:jc w:val="center"/>
        </w:trPr>
        <w:tc>
          <w:tcPr>
            <w:tcW w:w="504" w:type="pct"/>
            <w:gridSpan w:val="2"/>
            <w:shd w:val="clear" w:color="auto" w:fill="D9D9D9" w:themeFill="background1" w:themeFillShade="D9"/>
            <w:vAlign w:val="center"/>
          </w:tcPr>
          <w:p w14:paraId="1E3EF5C8"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11.4</w:t>
            </w:r>
          </w:p>
        </w:tc>
        <w:tc>
          <w:tcPr>
            <w:tcW w:w="1610" w:type="pct"/>
            <w:gridSpan w:val="5"/>
            <w:shd w:val="clear" w:color="auto" w:fill="auto"/>
            <w:vAlign w:val="center"/>
          </w:tcPr>
          <w:p w14:paraId="7067B333" w14:textId="77777777" w:rsidR="00651E52" w:rsidRPr="001256DD" w:rsidRDefault="00651E52" w:rsidP="00AE04B8">
            <w:pPr>
              <w:rPr>
                <w:rFonts w:ascii="Verdana" w:hAnsi="Verdana"/>
                <w:b/>
                <w:sz w:val="16"/>
                <w:szCs w:val="16"/>
                <w:lang w:val="fr-FR"/>
              </w:rPr>
            </w:pPr>
            <w:r w:rsidRPr="001256DD">
              <w:rPr>
                <w:rFonts w:ascii="Verdana" w:hAnsi="Verdana"/>
                <w:sz w:val="16"/>
                <w:szCs w:val="16"/>
                <w:lang w:val="fr-FR"/>
              </w:rPr>
              <w:t>Qui décide de l’utilisation de l’aide reçue ?</w:t>
            </w:r>
          </w:p>
        </w:tc>
        <w:tc>
          <w:tcPr>
            <w:tcW w:w="2238" w:type="pct"/>
            <w:gridSpan w:val="5"/>
            <w:shd w:val="clear" w:color="auto" w:fill="D9D9D9" w:themeFill="background1" w:themeFillShade="D9"/>
            <w:vAlign w:val="center"/>
          </w:tcPr>
          <w:p w14:paraId="5552988C"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 xml:space="preserve">1= </w:t>
            </w:r>
            <w:r w:rsidRPr="001256DD">
              <w:rPr>
                <w:rFonts w:ascii="Verdana" w:hAnsi="Verdana"/>
                <w:sz w:val="16"/>
                <w:szCs w:val="16"/>
                <w:lang w:val="fr-FR"/>
              </w:rPr>
              <w:t>Tous le ménage</w:t>
            </w:r>
          </w:p>
          <w:p w14:paraId="5CB317C9"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2</w:t>
            </w:r>
            <w:r w:rsidRPr="001256DD">
              <w:rPr>
                <w:rFonts w:ascii="Verdana" w:hAnsi="Verdana"/>
                <w:sz w:val="16"/>
                <w:szCs w:val="16"/>
                <w:lang w:val="fr-FR"/>
              </w:rPr>
              <w:t xml:space="preserve">= Les Femmes   </w:t>
            </w:r>
          </w:p>
          <w:p w14:paraId="5DA46D8F"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3</w:t>
            </w:r>
            <w:r w:rsidRPr="001256DD">
              <w:rPr>
                <w:rFonts w:ascii="Verdana" w:hAnsi="Verdana"/>
                <w:sz w:val="16"/>
                <w:szCs w:val="16"/>
                <w:lang w:val="fr-FR"/>
              </w:rPr>
              <w:t xml:space="preserve">= Les hommes   </w:t>
            </w:r>
          </w:p>
          <w:p w14:paraId="080BE43D"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4</w:t>
            </w:r>
            <w:r w:rsidRPr="001256DD">
              <w:rPr>
                <w:rFonts w:ascii="Verdana" w:hAnsi="Verdana"/>
                <w:sz w:val="16"/>
                <w:szCs w:val="16"/>
                <w:lang w:val="fr-FR"/>
              </w:rPr>
              <w:t xml:space="preserve">= Les hommes et les femmes </w:t>
            </w:r>
          </w:p>
          <w:p w14:paraId="4B3FB11B" w14:textId="77777777" w:rsidR="00651E52" w:rsidRPr="001256DD" w:rsidRDefault="00651E52" w:rsidP="00AE04B8">
            <w:pPr>
              <w:rPr>
                <w:rFonts w:ascii="Verdana" w:hAnsi="Verdana"/>
                <w:sz w:val="16"/>
                <w:szCs w:val="16"/>
                <w:lang w:val="fr-FR"/>
              </w:rPr>
            </w:pPr>
            <w:r w:rsidRPr="001256DD">
              <w:rPr>
                <w:rFonts w:ascii="Verdana" w:hAnsi="Verdana"/>
                <w:b/>
                <w:sz w:val="16"/>
                <w:szCs w:val="16"/>
                <w:lang w:val="fr-FR"/>
              </w:rPr>
              <w:t>5</w:t>
            </w:r>
            <w:r w:rsidRPr="001256DD">
              <w:rPr>
                <w:rFonts w:ascii="Verdana" w:hAnsi="Verdana"/>
                <w:sz w:val="16"/>
                <w:szCs w:val="16"/>
                <w:lang w:val="fr-FR"/>
              </w:rPr>
              <w:t>= Autre (à préciser) :</w:t>
            </w:r>
            <w:r w:rsidRPr="001256DD">
              <w:rPr>
                <w:rFonts w:ascii="Verdana" w:hAnsi="Verdana"/>
                <w:b/>
                <w:sz w:val="16"/>
                <w:szCs w:val="16"/>
                <w:lang w:val="fr-FR"/>
              </w:rPr>
              <w:t xml:space="preserve"> </w:t>
            </w:r>
            <w:r w:rsidRPr="001256DD">
              <w:rPr>
                <w:rFonts w:ascii="Verdana" w:hAnsi="Verdana" w:cs="Arial"/>
                <w:bCs/>
                <w:sz w:val="16"/>
                <w:szCs w:val="16"/>
                <w:lang w:val="fr-FR"/>
              </w:rPr>
              <w:t>______________</w:t>
            </w:r>
          </w:p>
        </w:tc>
        <w:tc>
          <w:tcPr>
            <w:tcW w:w="648" w:type="pct"/>
            <w:shd w:val="clear" w:color="auto" w:fill="auto"/>
            <w:vAlign w:val="center"/>
          </w:tcPr>
          <w:p w14:paraId="657A3472" w14:textId="77777777" w:rsidR="00651E52" w:rsidRPr="001256DD" w:rsidRDefault="00651E52" w:rsidP="00AE04B8">
            <w:pPr>
              <w:jc w:val="center"/>
              <w:rPr>
                <w:rFonts w:ascii="Verdana" w:hAnsi="Verdana"/>
                <w:b/>
                <w:sz w:val="16"/>
                <w:szCs w:val="16"/>
                <w:lang w:val="fr-FR"/>
              </w:rPr>
            </w:pPr>
            <w:r w:rsidRPr="001256DD">
              <w:rPr>
                <w:rFonts w:ascii="Verdana" w:hAnsi="Verdana" w:cs="Arial"/>
                <w:b/>
                <w:bCs/>
                <w:sz w:val="16"/>
                <w:szCs w:val="16"/>
                <w:lang w:val="fr-FR"/>
              </w:rPr>
              <w:t>|__|</w:t>
            </w:r>
          </w:p>
        </w:tc>
      </w:tr>
      <w:tr w:rsidR="00651E52" w:rsidRPr="001256DD" w14:paraId="10FB36C2" w14:textId="77777777" w:rsidTr="00AE04B8">
        <w:trPr>
          <w:trHeight w:val="823"/>
          <w:jc w:val="center"/>
        </w:trPr>
        <w:tc>
          <w:tcPr>
            <w:tcW w:w="504" w:type="pct"/>
            <w:gridSpan w:val="2"/>
            <w:shd w:val="clear" w:color="auto" w:fill="D9D9D9" w:themeFill="background1" w:themeFillShade="D9"/>
            <w:vAlign w:val="center"/>
          </w:tcPr>
          <w:p w14:paraId="189ECC97"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11.5</w:t>
            </w:r>
          </w:p>
        </w:tc>
        <w:tc>
          <w:tcPr>
            <w:tcW w:w="1519" w:type="pct"/>
            <w:gridSpan w:val="4"/>
            <w:shd w:val="clear" w:color="auto" w:fill="auto"/>
            <w:vAlign w:val="center"/>
          </w:tcPr>
          <w:p w14:paraId="1F1B6DB6" w14:textId="77777777" w:rsidR="00651E52" w:rsidRPr="001256DD" w:rsidRDefault="00651E52" w:rsidP="00AE04B8">
            <w:pPr>
              <w:rPr>
                <w:rFonts w:ascii="Verdana" w:hAnsi="Verdana"/>
                <w:sz w:val="16"/>
                <w:szCs w:val="16"/>
                <w:lang w:val="fr-FR"/>
              </w:rPr>
            </w:pPr>
            <w:r w:rsidRPr="001256DD">
              <w:rPr>
                <w:rFonts w:ascii="Verdana" w:hAnsi="Verdana" w:cstheme="minorHAnsi"/>
                <w:sz w:val="16"/>
                <w:szCs w:val="16"/>
                <w:lang w:val="fr-FR"/>
              </w:rPr>
              <w:t>Quelles</w:t>
            </w:r>
            <w:r w:rsidRPr="001256DD">
              <w:rPr>
                <w:rFonts w:ascii="Verdana" w:hAnsi="Verdana" w:cstheme="minorHAnsi"/>
                <w:sz w:val="16"/>
                <w:szCs w:val="16"/>
                <w:lang w:val="fr-CA"/>
              </w:rPr>
              <w:t xml:space="preserve"> sont les </w:t>
            </w:r>
            <w:r w:rsidRPr="001256DD">
              <w:rPr>
                <w:rFonts w:ascii="Verdana" w:hAnsi="Verdana" w:cstheme="minorHAnsi"/>
                <w:b/>
                <w:sz w:val="16"/>
                <w:szCs w:val="16"/>
                <w:lang w:val="fr-CA"/>
              </w:rPr>
              <w:t>3 priorités</w:t>
            </w:r>
            <w:r w:rsidRPr="001256DD">
              <w:rPr>
                <w:rFonts w:ascii="Verdana" w:hAnsi="Verdana" w:cstheme="minorHAnsi"/>
                <w:sz w:val="16"/>
                <w:szCs w:val="16"/>
                <w:lang w:val="fr-CA"/>
              </w:rPr>
              <w:t xml:space="preserve"> les plus importantes pour votre ménage (par ordre d’importance) ? </w:t>
            </w:r>
          </w:p>
        </w:tc>
        <w:tc>
          <w:tcPr>
            <w:tcW w:w="2329" w:type="pct"/>
            <w:gridSpan w:val="6"/>
            <w:shd w:val="clear" w:color="auto" w:fill="auto"/>
            <w:vAlign w:val="center"/>
          </w:tcPr>
          <w:p w14:paraId="7A4CA313" w14:textId="77777777" w:rsidR="00651E52" w:rsidRPr="001256DD" w:rsidRDefault="00651E52" w:rsidP="00AE04B8">
            <w:pPr>
              <w:rPr>
                <w:rFonts w:ascii="Verdana" w:hAnsi="Verdana" w:cs="Arial"/>
                <w:b/>
                <w:bCs/>
                <w:sz w:val="16"/>
                <w:szCs w:val="16"/>
                <w:lang w:val="fr-FR"/>
              </w:rPr>
            </w:pPr>
            <w:r w:rsidRPr="001256DD">
              <w:rPr>
                <w:rFonts w:ascii="Verdana" w:hAnsi="Verdana" w:cstheme="minorHAnsi"/>
                <w:sz w:val="16"/>
                <w:szCs w:val="16"/>
                <w:lang w:val="fr-CA"/>
              </w:rPr>
              <w:t>1= Éducation        2= Santé   3= Construction/réhabilitation d’infrastructure     4= Agriculture       5= Accès à l’eau potable     6= Emploi</w:t>
            </w:r>
            <w:r w:rsidRPr="001256DD">
              <w:rPr>
                <w:rFonts w:ascii="Verdana" w:hAnsi="Verdana" w:cstheme="minorHAnsi"/>
                <w:sz w:val="16"/>
                <w:szCs w:val="16"/>
                <w:lang w:val="fr-CA"/>
              </w:rPr>
              <w:tab/>
              <w:t>7= Nutrition et sécurité alimentaire    8= Sécurité    9=</w:t>
            </w:r>
            <w:r w:rsidRPr="001256DD">
              <w:rPr>
                <w:rFonts w:ascii="Verdana" w:hAnsi="Verdana" w:cstheme="minorHAnsi"/>
                <w:sz w:val="16"/>
                <w:szCs w:val="16"/>
                <w:lang w:val="fr-FR"/>
              </w:rPr>
              <w:t>Autre (à préciser</w:t>
            </w:r>
            <w:r w:rsidRPr="001256DD">
              <w:rPr>
                <w:rFonts w:ascii="Verdana" w:hAnsi="Verdana" w:cstheme="minorHAnsi"/>
                <w:sz w:val="16"/>
                <w:szCs w:val="16"/>
                <w:lang w:val="fr-CA"/>
              </w:rPr>
              <w:t>) : _____________</w:t>
            </w:r>
          </w:p>
        </w:tc>
        <w:tc>
          <w:tcPr>
            <w:tcW w:w="648" w:type="pct"/>
            <w:shd w:val="clear" w:color="auto" w:fill="auto"/>
            <w:vAlign w:val="center"/>
          </w:tcPr>
          <w:p w14:paraId="69190670" w14:textId="77777777" w:rsidR="00651E52" w:rsidRPr="001256DD" w:rsidRDefault="00651E52" w:rsidP="00AE04B8">
            <w:pPr>
              <w:jc w:val="center"/>
              <w:rPr>
                <w:rFonts w:ascii="Verdana" w:hAnsi="Verdana" w:cs="Arial"/>
                <w:bCs/>
                <w:sz w:val="16"/>
                <w:szCs w:val="16"/>
                <w:lang w:val="fr-FR"/>
              </w:rPr>
            </w:pPr>
            <w:r w:rsidRPr="001256DD">
              <w:rPr>
                <w:rFonts w:ascii="Verdana" w:hAnsi="Verdana" w:cstheme="minorHAnsi"/>
                <w:sz w:val="16"/>
                <w:szCs w:val="16"/>
                <w:lang w:val="fr-FR"/>
              </w:rPr>
              <w:t xml:space="preserve">Priorité </w:t>
            </w:r>
            <w:r w:rsidRPr="001256DD">
              <w:rPr>
                <w:rFonts w:ascii="Verdana" w:hAnsi="Verdana" w:cs="Arial"/>
                <w:bCs/>
                <w:sz w:val="16"/>
                <w:szCs w:val="16"/>
                <w:lang w:val="fr-FR"/>
              </w:rPr>
              <w:t>1 :</w:t>
            </w:r>
            <w:r w:rsidRPr="001256DD">
              <w:rPr>
                <w:rFonts w:ascii="Verdana" w:hAnsi="Verdana" w:cstheme="minorHAnsi"/>
                <w:sz w:val="16"/>
                <w:szCs w:val="16"/>
                <w:lang w:val="fr-FR"/>
              </w:rPr>
              <w:t xml:space="preserve"> </w:t>
            </w:r>
            <w:r w:rsidRPr="001256DD">
              <w:rPr>
                <w:rFonts w:ascii="Verdana" w:hAnsi="Verdana" w:cs="Arial"/>
                <w:bCs/>
                <w:sz w:val="16"/>
                <w:szCs w:val="16"/>
                <w:lang w:val="fr-FR"/>
              </w:rPr>
              <w:t>|___|</w:t>
            </w:r>
          </w:p>
          <w:p w14:paraId="0018DE51" w14:textId="77777777" w:rsidR="00651E52" w:rsidRPr="001256DD" w:rsidRDefault="00651E52" w:rsidP="00AE04B8">
            <w:pPr>
              <w:jc w:val="center"/>
              <w:rPr>
                <w:rFonts w:ascii="Verdana" w:hAnsi="Verdana" w:cstheme="minorHAnsi"/>
                <w:sz w:val="16"/>
                <w:szCs w:val="16"/>
                <w:lang w:val="fr-FR"/>
              </w:rPr>
            </w:pPr>
          </w:p>
          <w:p w14:paraId="551584EB" w14:textId="77777777" w:rsidR="00651E52" w:rsidRPr="001256DD" w:rsidRDefault="00651E52" w:rsidP="00AE04B8">
            <w:pPr>
              <w:jc w:val="center"/>
              <w:rPr>
                <w:rFonts w:ascii="Verdana" w:hAnsi="Verdana" w:cs="Arial"/>
                <w:bCs/>
                <w:sz w:val="16"/>
                <w:szCs w:val="16"/>
                <w:lang w:val="fr-FR"/>
              </w:rPr>
            </w:pPr>
            <w:r w:rsidRPr="001256DD">
              <w:rPr>
                <w:rFonts w:ascii="Verdana" w:hAnsi="Verdana" w:cstheme="minorHAnsi"/>
                <w:sz w:val="16"/>
                <w:szCs w:val="16"/>
                <w:lang w:val="fr-FR"/>
              </w:rPr>
              <w:t xml:space="preserve">Priorité 2 :  </w:t>
            </w:r>
            <w:r w:rsidRPr="001256DD">
              <w:rPr>
                <w:rFonts w:ascii="Verdana" w:hAnsi="Verdana" w:cs="Arial"/>
                <w:bCs/>
                <w:sz w:val="16"/>
                <w:szCs w:val="16"/>
                <w:lang w:val="fr-FR"/>
              </w:rPr>
              <w:t>|___|</w:t>
            </w:r>
          </w:p>
          <w:p w14:paraId="35990DC1" w14:textId="77777777" w:rsidR="00651E52" w:rsidRPr="001256DD" w:rsidRDefault="00651E52" w:rsidP="00AE04B8">
            <w:pPr>
              <w:jc w:val="center"/>
              <w:rPr>
                <w:rFonts w:ascii="Verdana" w:hAnsi="Verdana" w:cstheme="minorHAnsi"/>
                <w:sz w:val="16"/>
                <w:szCs w:val="16"/>
                <w:lang w:val="fr-FR"/>
              </w:rPr>
            </w:pPr>
          </w:p>
          <w:p w14:paraId="4BB1792F" w14:textId="77777777" w:rsidR="00651E52" w:rsidRPr="001256DD" w:rsidRDefault="00651E52" w:rsidP="00AE04B8">
            <w:pPr>
              <w:jc w:val="center"/>
              <w:rPr>
                <w:rFonts w:ascii="Verdana" w:hAnsi="Verdana" w:cstheme="minorHAnsi"/>
                <w:sz w:val="16"/>
                <w:szCs w:val="16"/>
              </w:rPr>
            </w:pPr>
            <w:r w:rsidRPr="001256DD">
              <w:rPr>
                <w:rFonts w:ascii="Verdana" w:hAnsi="Verdana" w:cstheme="minorHAnsi"/>
                <w:sz w:val="16"/>
                <w:szCs w:val="16"/>
                <w:lang w:val="fr-FR"/>
              </w:rPr>
              <w:t>Priorité</w:t>
            </w:r>
            <w:r w:rsidRPr="001256DD">
              <w:rPr>
                <w:rFonts w:ascii="Verdana" w:hAnsi="Verdana" w:cstheme="minorHAnsi"/>
                <w:sz w:val="16"/>
                <w:szCs w:val="16"/>
              </w:rPr>
              <w:t xml:space="preserve"> 3 :</w:t>
            </w:r>
          </w:p>
          <w:p w14:paraId="7282D245" w14:textId="77777777" w:rsidR="00651E52" w:rsidRPr="001256DD" w:rsidRDefault="00651E52" w:rsidP="00AE04B8">
            <w:pPr>
              <w:jc w:val="center"/>
              <w:rPr>
                <w:rFonts w:ascii="Verdana" w:hAnsi="Verdana" w:cs="Arial"/>
                <w:bCs/>
                <w:sz w:val="16"/>
                <w:szCs w:val="16"/>
                <w:lang w:val="fr-FR"/>
              </w:rPr>
            </w:pPr>
            <w:r w:rsidRPr="001256DD">
              <w:rPr>
                <w:rFonts w:ascii="Verdana" w:hAnsi="Verdana" w:cs="Arial"/>
                <w:bCs/>
                <w:sz w:val="16"/>
                <w:szCs w:val="16"/>
                <w:lang w:val="fr-FR"/>
              </w:rPr>
              <w:t>|___|</w:t>
            </w:r>
          </w:p>
          <w:p w14:paraId="1FC984E0" w14:textId="77777777" w:rsidR="00651E52" w:rsidRPr="001256DD" w:rsidRDefault="00651E52" w:rsidP="00AE04B8">
            <w:pPr>
              <w:jc w:val="center"/>
              <w:rPr>
                <w:rFonts w:ascii="Verdana" w:hAnsi="Verdana" w:cs="Arial"/>
                <w:bCs/>
                <w:sz w:val="16"/>
                <w:szCs w:val="16"/>
                <w:lang w:val="fr-FR"/>
              </w:rPr>
            </w:pPr>
          </w:p>
        </w:tc>
      </w:tr>
      <w:tr w:rsidR="00651E52" w:rsidRPr="001256DD" w14:paraId="66603371" w14:textId="77777777" w:rsidTr="00AE04B8">
        <w:trPr>
          <w:trHeight w:val="823"/>
          <w:jc w:val="center"/>
        </w:trPr>
        <w:tc>
          <w:tcPr>
            <w:tcW w:w="504" w:type="pct"/>
            <w:gridSpan w:val="2"/>
            <w:shd w:val="clear" w:color="auto" w:fill="D9D9D9" w:themeFill="background1" w:themeFillShade="D9"/>
            <w:vAlign w:val="center"/>
          </w:tcPr>
          <w:p w14:paraId="1070587E"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11.6</w:t>
            </w:r>
          </w:p>
        </w:tc>
        <w:tc>
          <w:tcPr>
            <w:tcW w:w="1519" w:type="pct"/>
            <w:gridSpan w:val="4"/>
            <w:shd w:val="clear" w:color="auto" w:fill="auto"/>
            <w:vAlign w:val="center"/>
          </w:tcPr>
          <w:p w14:paraId="40FF8D19"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Est-ce que vous ou un membre de votre ménage avez un téléphone portable ?</w:t>
            </w:r>
          </w:p>
          <w:p w14:paraId="26D4E22F" w14:textId="77777777" w:rsidR="00651E52" w:rsidRPr="001256DD" w:rsidRDefault="00651E52" w:rsidP="00AE04B8">
            <w:pPr>
              <w:rPr>
                <w:rFonts w:ascii="Verdana" w:hAnsi="Verdana"/>
                <w:b/>
                <w:sz w:val="16"/>
                <w:szCs w:val="16"/>
                <w:lang w:val="fr-FR"/>
              </w:rPr>
            </w:pPr>
          </w:p>
        </w:tc>
        <w:tc>
          <w:tcPr>
            <w:tcW w:w="2329" w:type="pct"/>
            <w:gridSpan w:val="6"/>
            <w:shd w:val="clear" w:color="auto" w:fill="auto"/>
            <w:vAlign w:val="center"/>
          </w:tcPr>
          <w:p w14:paraId="4FF5E058" w14:textId="77777777" w:rsidR="00651E52" w:rsidRPr="001256DD" w:rsidRDefault="00651E52" w:rsidP="00AE04B8">
            <w:pPr>
              <w:rPr>
                <w:rFonts w:ascii="Verdana" w:hAnsi="Verdana"/>
                <w:b/>
                <w:sz w:val="16"/>
                <w:szCs w:val="16"/>
                <w:lang w:val="fr-FR"/>
              </w:rPr>
            </w:pPr>
            <w:r w:rsidRPr="001256DD">
              <w:rPr>
                <w:rFonts w:ascii="Verdana" w:hAnsi="Verdana" w:cs="Arial"/>
                <w:b/>
                <w:bCs/>
                <w:sz w:val="16"/>
                <w:szCs w:val="16"/>
                <w:lang w:val="fr-FR"/>
              </w:rPr>
              <w:t xml:space="preserve">0 = </w:t>
            </w:r>
            <w:r w:rsidRPr="001256DD">
              <w:rPr>
                <w:rFonts w:ascii="Verdana" w:hAnsi="Verdana" w:cs="Arial"/>
                <w:bCs/>
                <w:sz w:val="16"/>
                <w:szCs w:val="16"/>
                <w:lang w:val="fr-FR"/>
              </w:rPr>
              <w:t>Non</w:t>
            </w:r>
            <w:r w:rsidRPr="001256DD">
              <w:rPr>
                <w:rFonts w:ascii="Verdana" w:hAnsi="Verdana" w:cs="Arial"/>
                <w:b/>
                <w:bCs/>
                <w:sz w:val="16"/>
                <w:szCs w:val="16"/>
                <w:lang w:val="fr-FR"/>
              </w:rPr>
              <w:sym w:font="Symbol" w:char="F0DE"/>
            </w:r>
            <w:r w:rsidRPr="001256DD">
              <w:rPr>
                <w:rFonts w:ascii="Verdana" w:hAnsi="Verdana" w:cs="Arial"/>
                <w:b/>
                <w:bCs/>
                <w:sz w:val="16"/>
                <w:szCs w:val="16"/>
                <w:lang w:val="fr-FR"/>
              </w:rPr>
              <w:t xml:space="preserve"> </w:t>
            </w:r>
            <w:r w:rsidRPr="001256DD">
              <w:rPr>
                <w:rFonts w:ascii="Verdana" w:hAnsi="Verdana"/>
                <w:b/>
                <w:sz w:val="16"/>
                <w:szCs w:val="16"/>
                <w:lang w:val="fr-FR"/>
              </w:rPr>
              <w:t xml:space="preserve"> FIN de l’ENQUÊTE</w:t>
            </w:r>
          </w:p>
          <w:p w14:paraId="26AC5D72" w14:textId="77777777" w:rsidR="00651E52" w:rsidRPr="001256DD" w:rsidRDefault="00651E52" w:rsidP="00AE04B8">
            <w:pPr>
              <w:rPr>
                <w:rFonts w:ascii="Verdana" w:hAnsi="Verdana"/>
                <w:b/>
                <w:sz w:val="16"/>
                <w:szCs w:val="16"/>
                <w:lang w:val="fr-FR"/>
              </w:rPr>
            </w:pPr>
            <w:r w:rsidRPr="001256DD">
              <w:rPr>
                <w:rFonts w:ascii="Verdana" w:hAnsi="Verdana" w:cs="Arial"/>
                <w:b/>
                <w:bCs/>
                <w:sz w:val="16"/>
                <w:szCs w:val="16"/>
                <w:lang w:val="fr-FR"/>
              </w:rPr>
              <w:t xml:space="preserve">1 = </w:t>
            </w:r>
            <w:r w:rsidRPr="001256DD">
              <w:rPr>
                <w:rFonts w:ascii="Verdana" w:hAnsi="Verdana" w:cs="Arial"/>
                <w:bCs/>
                <w:sz w:val="16"/>
                <w:szCs w:val="16"/>
                <w:lang w:val="fr-FR"/>
              </w:rPr>
              <w:t>Oui</w:t>
            </w:r>
          </w:p>
        </w:tc>
        <w:tc>
          <w:tcPr>
            <w:tcW w:w="648" w:type="pct"/>
            <w:shd w:val="clear" w:color="auto" w:fill="auto"/>
            <w:vAlign w:val="center"/>
          </w:tcPr>
          <w:p w14:paraId="3D89B136"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Cs/>
                <w:sz w:val="16"/>
                <w:szCs w:val="16"/>
                <w:lang w:val="fr-FR"/>
              </w:rPr>
              <w:t>|___|</w:t>
            </w:r>
          </w:p>
        </w:tc>
      </w:tr>
      <w:tr w:rsidR="00651E52" w:rsidRPr="001256DD" w14:paraId="68214812" w14:textId="77777777" w:rsidTr="00AE04B8">
        <w:trPr>
          <w:trHeight w:val="823"/>
          <w:jc w:val="center"/>
        </w:trPr>
        <w:tc>
          <w:tcPr>
            <w:tcW w:w="504" w:type="pct"/>
            <w:gridSpan w:val="2"/>
            <w:shd w:val="clear" w:color="auto" w:fill="D9D9D9" w:themeFill="background1" w:themeFillShade="D9"/>
            <w:vAlign w:val="center"/>
          </w:tcPr>
          <w:p w14:paraId="13A25331" w14:textId="77777777" w:rsidR="00651E52" w:rsidRPr="001256DD" w:rsidRDefault="00651E52" w:rsidP="00AE04B8">
            <w:pPr>
              <w:rPr>
                <w:rFonts w:ascii="Verdana" w:hAnsi="Verdana"/>
                <w:b/>
                <w:sz w:val="16"/>
                <w:szCs w:val="16"/>
                <w:lang w:val="fr-FR"/>
              </w:rPr>
            </w:pPr>
            <w:r w:rsidRPr="001256DD">
              <w:rPr>
                <w:rFonts w:ascii="Verdana" w:hAnsi="Verdana"/>
                <w:b/>
                <w:sz w:val="16"/>
                <w:szCs w:val="16"/>
                <w:lang w:val="fr-FR"/>
              </w:rPr>
              <w:t>11.7</w:t>
            </w:r>
          </w:p>
        </w:tc>
        <w:tc>
          <w:tcPr>
            <w:tcW w:w="2847" w:type="pct"/>
            <w:gridSpan w:val="8"/>
            <w:shd w:val="clear" w:color="auto" w:fill="auto"/>
            <w:vAlign w:val="center"/>
          </w:tcPr>
          <w:p w14:paraId="555E29CF" w14:textId="77777777" w:rsidR="00651E52" w:rsidRPr="001256DD" w:rsidRDefault="00651E52" w:rsidP="00AE04B8">
            <w:pPr>
              <w:rPr>
                <w:rFonts w:ascii="Verdana" w:hAnsi="Verdana"/>
                <w:sz w:val="16"/>
                <w:szCs w:val="16"/>
                <w:lang w:val="fr-FR"/>
              </w:rPr>
            </w:pPr>
            <w:r w:rsidRPr="001256DD">
              <w:rPr>
                <w:rFonts w:ascii="Verdana" w:hAnsi="Verdana"/>
                <w:sz w:val="16"/>
                <w:szCs w:val="16"/>
                <w:lang w:val="fr-FR"/>
              </w:rPr>
              <w:t xml:space="preserve">Si oui à </w:t>
            </w:r>
            <w:r w:rsidRPr="001256DD">
              <w:rPr>
                <w:rFonts w:ascii="Verdana" w:hAnsi="Verdana"/>
                <w:b/>
                <w:sz w:val="16"/>
                <w:szCs w:val="16"/>
                <w:lang w:val="fr-FR"/>
              </w:rPr>
              <w:t>11.6</w:t>
            </w:r>
            <w:r w:rsidRPr="001256DD">
              <w:rPr>
                <w:rFonts w:ascii="Verdana" w:hAnsi="Verdana"/>
                <w:sz w:val="16"/>
                <w:szCs w:val="16"/>
                <w:lang w:val="fr-FR"/>
              </w:rPr>
              <w:t xml:space="preserve">, est-ce que vous pourriez partager votre numéro pour nous permettre de vous contacter si on voulait avoir des informations additionnelles sur la situation de votre communauté ? </w:t>
            </w:r>
          </w:p>
          <w:p w14:paraId="1876CE15" w14:textId="77777777" w:rsidR="00651E52" w:rsidRPr="001256DD" w:rsidRDefault="00651E52" w:rsidP="00AE04B8">
            <w:pPr>
              <w:rPr>
                <w:rFonts w:ascii="Verdana" w:hAnsi="Verdana"/>
                <w:b/>
                <w:i/>
                <w:sz w:val="16"/>
                <w:szCs w:val="16"/>
                <w:lang w:val="fr-FR"/>
              </w:rPr>
            </w:pPr>
            <w:r w:rsidRPr="001256DD">
              <w:rPr>
                <w:rFonts w:ascii="Verdana" w:hAnsi="Verdana"/>
                <w:i/>
                <w:sz w:val="16"/>
                <w:szCs w:val="16"/>
                <w:lang w:val="fr-FR"/>
              </w:rPr>
              <w:t>Le numéro ainsi que toutes informations que vous nous fournirez seront strictement confidentielles.</w:t>
            </w:r>
          </w:p>
        </w:tc>
        <w:tc>
          <w:tcPr>
            <w:tcW w:w="1649" w:type="pct"/>
            <w:gridSpan w:val="3"/>
            <w:shd w:val="clear" w:color="auto" w:fill="auto"/>
            <w:vAlign w:val="center"/>
          </w:tcPr>
          <w:p w14:paraId="20CCB3FA" w14:textId="77777777" w:rsidR="00651E52" w:rsidRPr="001256DD" w:rsidRDefault="00651E52" w:rsidP="00AE04B8">
            <w:pPr>
              <w:jc w:val="center"/>
              <w:rPr>
                <w:rFonts w:ascii="Verdana" w:hAnsi="Verdana" w:cs="Arial"/>
                <w:b/>
                <w:bCs/>
                <w:sz w:val="16"/>
                <w:szCs w:val="16"/>
                <w:lang w:val="fr-FR"/>
              </w:rPr>
            </w:pPr>
            <w:r w:rsidRPr="001256DD">
              <w:rPr>
                <w:rFonts w:ascii="Verdana" w:hAnsi="Verdana" w:cs="Arial"/>
                <w:bCs/>
                <w:sz w:val="16"/>
                <w:szCs w:val="16"/>
                <w:lang w:val="fr-FR"/>
              </w:rPr>
              <w:t>|__||__||__||__||__||__||__||__|</w:t>
            </w:r>
          </w:p>
        </w:tc>
      </w:tr>
    </w:tbl>
    <w:p w14:paraId="5FD6DAF7" w14:textId="77777777" w:rsidR="00651E52" w:rsidRPr="001256DD" w:rsidRDefault="00651E52" w:rsidP="00651E52">
      <w:pPr>
        <w:rPr>
          <w:rFonts w:ascii="Arial" w:hAnsi="Arial" w:cs="Arial"/>
          <w:sz w:val="10"/>
          <w:szCs w:val="8"/>
          <w:lang w:val="fr-FR"/>
        </w:rPr>
      </w:pPr>
      <w:r w:rsidRPr="001256DD">
        <w:rPr>
          <w:rFonts w:ascii="Arial" w:hAnsi="Arial" w:cs="Arial"/>
          <w:sz w:val="10"/>
          <w:szCs w:val="8"/>
          <w:lang w:val="fr-FR"/>
        </w:rPr>
        <w:t xml:space="preserve">                                  </w:t>
      </w:r>
    </w:p>
    <w:p w14:paraId="509B1C4E" w14:textId="77777777" w:rsidR="00651E52" w:rsidRPr="001256DD" w:rsidRDefault="00651E52" w:rsidP="00651E52">
      <w:pPr>
        <w:rPr>
          <w:rFonts w:ascii="Arial" w:hAnsi="Arial" w:cs="Arial"/>
          <w:sz w:val="10"/>
          <w:szCs w:val="8"/>
          <w:lang w:val="fr-FR"/>
        </w:rPr>
      </w:pPr>
    </w:p>
    <w:p w14:paraId="6999CFB9" w14:textId="77777777" w:rsidR="00651E52" w:rsidRPr="001256DD" w:rsidRDefault="00651E52" w:rsidP="00651E52">
      <w:pPr>
        <w:rPr>
          <w:rFonts w:ascii="Arial" w:hAnsi="Arial" w:cs="Arial"/>
          <w:sz w:val="10"/>
          <w:szCs w:val="8"/>
          <w:lang w:val="fr-FR"/>
        </w:rPr>
      </w:pPr>
    </w:p>
    <w:p w14:paraId="4CC2E1EB" w14:textId="77777777" w:rsidR="00651E52" w:rsidRPr="001256DD" w:rsidRDefault="00651E52" w:rsidP="00651E52">
      <w:pPr>
        <w:rPr>
          <w:rFonts w:ascii="Arial" w:hAnsi="Arial" w:cs="Arial"/>
          <w:sz w:val="10"/>
          <w:szCs w:val="8"/>
          <w:lang w:val="fr-FR"/>
        </w:rPr>
      </w:pPr>
    </w:p>
    <w:p w14:paraId="6B61DBEB" w14:textId="77777777" w:rsidR="00651E52" w:rsidRPr="001256DD" w:rsidRDefault="00651E52" w:rsidP="00651E52">
      <w:pPr>
        <w:rPr>
          <w:rFonts w:ascii="Arial" w:hAnsi="Arial" w:cs="Arial"/>
          <w:sz w:val="10"/>
          <w:szCs w:val="8"/>
          <w:lang w:val="fr-FR"/>
        </w:rPr>
      </w:pPr>
    </w:p>
    <w:p w14:paraId="243EC7A0" w14:textId="77777777" w:rsidR="00651E52" w:rsidRPr="001256DD" w:rsidRDefault="00651E52" w:rsidP="00651E52">
      <w:pPr>
        <w:rPr>
          <w:rFonts w:ascii="Arial" w:hAnsi="Arial" w:cs="Arial"/>
          <w:sz w:val="10"/>
          <w:szCs w:val="8"/>
          <w:lang w:val="fr-FR"/>
        </w:rPr>
      </w:pPr>
    </w:p>
    <w:p w14:paraId="177D0557" w14:textId="77777777" w:rsidR="00651E52" w:rsidRPr="001256DD" w:rsidRDefault="00651E52" w:rsidP="00651E52">
      <w:pPr>
        <w:rPr>
          <w:rFonts w:ascii="Arial" w:hAnsi="Arial" w:cs="Arial"/>
          <w:sz w:val="10"/>
          <w:szCs w:val="8"/>
          <w:lang w:val="fr-FR"/>
        </w:rPr>
      </w:pPr>
      <w:commentRangeStart w:id="20"/>
    </w:p>
    <w:p w14:paraId="3242A7A2" w14:textId="77777777" w:rsidR="00651E52" w:rsidRPr="001256DD" w:rsidRDefault="00651E52" w:rsidP="00651E52">
      <w:pPr>
        <w:rPr>
          <w:vanish/>
        </w:rPr>
      </w:pPr>
    </w:p>
    <w:p w14:paraId="4225C133" w14:textId="77777777" w:rsidR="00651E52" w:rsidRPr="001256DD" w:rsidRDefault="00651E52" w:rsidP="00651E52">
      <w:pPr>
        <w:rPr>
          <w:rFonts w:ascii="Arial" w:hAnsi="Arial" w:cs="Arial"/>
          <w:sz w:val="10"/>
          <w:szCs w:val="8"/>
          <w:lang w:val="fr-FR"/>
        </w:rPr>
      </w:pPr>
    </w:p>
    <w:p w14:paraId="3D71A914" w14:textId="77777777" w:rsidR="00651E52" w:rsidRPr="001256DD" w:rsidRDefault="00651E52" w:rsidP="00651E52">
      <w:pPr>
        <w:jc w:val="both"/>
        <w:rPr>
          <w:rFonts w:ascii="Verdana" w:hAnsi="Verdana"/>
          <w:sz w:val="16"/>
          <w:szCs w:val="16"/>
          <w:lang w:val="fr-FR"/>
        </w:rPr>
      </w:pPr>
    </w:p>
    <w:p w14:paraId="4C703F27" w14:textId="77777777" w:rsidR="00651E52" w:rsidRPr="002F53D6" w:rsidRDefault="00651E52" w:rsidP="00651E52">
      <w:pPr>
        <w:spacing w:after="120"/>
        <w:jc w:val="center"/>
        <w:rPr>
          <w:rFonts w:ascii="Verdana" w:hAnsi="Verdana"/>
          <w:b/>
          <w:sz w:val="18"/>
          <w:szCs w:val="18"/>
          <w:lang w:val="fr-FR"/>
        </w:rPr>
      </w:pPr>
      <w:r w:rsidRPr="001256DD">
        <w:rPr>
          <w:rFonts w:ascii="Verdana" w:hAnsi="Verdana"/>
          <w:b/>
          <w:sz w:val="18"/>
          <w:szCs w:val="18"/>
          <w:lang w:val="fr-FR"/>
        </w:rPr>
        <w:t xml:space="preserve">FIN DE L’INTERVIEW - REMERCIER </w:t>
      </w:r>
      <w:commentRangeEnd w:id="20"/>
      <w:r w:rsidR="00712C00">
        <w:rPr>
          <w:rStyle w:val="CommentReference"/>
        </w:rPr>
        <w:commentReference w:id="20"/>
      </w:r>
      <w:r w:rsidRPr="001256DD">
        <w:rPr>
          <w:rFonts w:ascii="Verdana" w:hAnsi="Verdana"/>
          <w:b/>
          <w:sz w:val="18"/>
          <w:szCs w:val="18"/>
          <w:lang w:val="fr-FR"/>
        </w:rPr>
        <w:t>LE MENAGE POUR SON IMPORTANTE CONTRIBUTION</w:t>
      </w:r>
    </w:p>
    <w:p w14:paraId="0933A1AC" w14:textId="77777777" w:rsidR="00651E52" w:rsidRPr="002621DF" w:rsidRDefault="00651E52" w:rsidP="00651E52">
      <w:pPr>
        <w:rPr>
          <w:rFonts w:ascii="Verdana" w:hAnsi="Verdana"/>
          <w:sz w:val="18"/>
          <w:szCs w:val="18"/>
          <w:lang w:val="fr-FR"/>
        </w:rPr>
      </w:pPr>
    </w:p>
    <w:p w14:paraId="1CCE098B" w14:textId="77777777" w:rsidR="005206E0" w:rsidRPr="00AE04B8" w:rsidRDefault="005206E0">
      <w:pPr>
        <w:rPr>
          <w:lang w:val="fr-FR"/>
        </w:rPr>
      </w:pPr>
    </w:p>
    <w:sectPr w:rsidR="005206E0" w:rsidRPr="00AE04B8" w:rsidSect="00AE04B8">
      <w:footerReference w:type="even" r:id="rId17"/>
      <w:footerReference w:type="default" r:id="rId18"/>
      <w:footerReference w:type="first" r:id="rId19"/>
      <w:pgSz w:w="11906" w:h="16838"/>
      <w:pgMar w:top="635" w:right="1077" w:bottom="289" w:left="539" w:header="720"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SARIN Lucia" w:date="2019-09-19T15:12:00Z" w:initials="LC">
    <w:p w14:paraId="4142C0D0" w14:textId="48463EA0" w:rsidR="00AF7AA6" w:rsidRPr="009154EF" w:rsidRDefault="00AF7AA6">
      <w:pPr>
        <w:pStyle w:val="CommentText"/>
        <w:rPr>
          <w:lang w:val="fr-FR"/>
        </w:rPr>
      </w:pPr>
      <w:r>
        <w:rPr>
          <w:rStyle w:val="CommentReference"/>
        </w:rPr>
        <w:annotationRef/>
      </w:r>
      <w:r w:rsidRPr="009154EF">
        <w:rPr>
          <w:lang w:val="fr-FR"/>
        </w:rPr>
        <w:t>Important à définir pendant la formation</w:t>
      </w:r>
      <w:r>
        <w:rPr>
          <w:lang w:val="fr-FR"/>
        </w:rPr>
        <w:t>, surtout pour les sites</w:t>
      </w:r>
    </w:p>
  </w:comment>
  <w:comment w:id="2" w:author="CASARIN Lucia" w:date="2019-09-19T15:49:00Z" w:initials="LC">
    <w:p w14:paraId="235B467E" w14:textId="3D3B53DA" w:rsidR="00AF7AA6" w:rsidRPr="00AF0D28" w:rsidRDefault="00AF7AA6">
      <w:pPr>
        <w:pStyle w:val="CommentText"/>
        <w:rPr>
          <w:lang w:val="fr-FR"/>
        </w:rPr>
      </w:pPr>
      <w:r>
        <w:rPr>
          <w:rStyle w:val="CommentReference"/>
        </w:rPr>
        <w:annotationRef/>
      </w:r>
      <w:r w:rsidRPr="00AF0D28">
        <w:rPr>
          <w:lang w:val="fr-FR"/>
        </w:rPr>
        <w:t>Le DG suggère de ne pas inclure les études coraniq</w:t>
      </w:r>
      <w:r>
        <w:rPr>
          <w:lang w:val="fr-FR"/>
        </w:rPr>
        <w:t>ues dans la catégorie des</w:t>
      </w:r>
      <w:r w:rsidRPr="00AF0D28">
        <w:rPr>
          <w:lang w:val="fr-FR"/>
        </w:rPr>
        <w:t xml:space="preserve"> </w:t>
      </w:r>
      <w:proofErr w:type="spellStart"/>
      <w:r w:rsidRPr="00AF0D28">
        <w:rPr>
          <w:lang w:val="fr-FR"/>
        </w:rPr>
        <w:t>alfabétisées</w:t>
      </w:r>
      <w:proofErr w:type="spellEnd"/>
      <w:r w:rsidRPr="00AF0D28">
        <w:rPr>
          <w:lang w:val="fr-FR"/>
        </w:rPr>
        <w:t>.</w:t>
      </w:r>
    </w:p>
  </w:comment>
  <w:comment w:id="3" w:author="ABDILLAHI Souleika" w:date="2019-09-25T14:50:00Z" w:initials="SA">
    <w:p w14:paraId="235EDC20" w14:textId="2D9CAC34" w:rsidR="00AF7AA6" w:rsidRPr="00284419" w:rsidRDefault="00AF7AA6">
      <w:pPr>
        <w:pStyle w:val="CommentText"/>
      </w:pPr>
      <w:r>
        <w:rPr>
          <w:rStyle w:val="CommentReference"/>
        </w:rPr>
        <w:annotationRef/>
      </w:r>
      <w:r w:rsidR="00284419" w:rsidRPr="00284419">
        <w:t>For</w:t>
      </w:r>
      <w:r w:rsidR="00284419">
        <w:t xml:space="preserve"> purposes of comparability we need to preserve the grouping in this manner – but you can go either way. </w:t>
      </w:r>
    </w:p>
  </w:comment>
  <w:comment w:id="4" w:author="CASARIN Lucia" w:date="2019-09-19T15:20:00Z" w:initials="LC">
    <w:p w14:paraId="66757AFA" w14:textId="782FF872" w:rsidR="00AF7AA6" w:rsidRPr="00AF0D28" w:rsidRDefault="00AF7AA6">
      <w:pPr>
        <w:pStyle w:val="CommentText"/>
        <w:rPr>
          <w:lang w:val="fr-FR"/>
        </w:rPr>
      </w:pPr>
      <w:r>
        <w:rPr>
          <w:rStyle w:val="CommentReference"/>
        </w:rPr>
        <w:annotationRef/>
      </w:r>
      <w:r w:rsidRPr="00AF0D28">
        <w:rPr>
          <w:lang w:val="fr-FR"/>
        </w:rPr>
        <w:t>Reformuler pour être plus direct (vérifier les définitions et les types de handicaps reconnus) + demander le type de handicap</w:t>
      </w:r>
    </w:p>
  </w:comment>
  <w:comment w:id="5" w:author="ABDILLAHI Souleika [2]" w:date="2019-09-25T14:52:00Z" w:initials="SA">
    <w:p w14:paraId="6E870381" w14:textId="1FD7C397" w:rsidR="00284419" w:rsidRDefault="00284419">
      <w:pPr>
        <w:pStyle w:val="CommentText"/>
      </w:pPr>
      <w:r>
        <w:rPr>
          <w:rStyle w:val="CommentReference"/>
        </w:rPr>
        <w:annotationRef/>
      </w:r>
      <w:r>
        <w:t xml:space="preserve">I just checked the MSNA questionnaire and this the </w:t>
      </w:r>
      <w:proofErr w:type="gramStart"/>
      <w:r>
        <w:t>manner</w:t>
      </w:r>
      <w:proofErr w:type="gramEnd"/>
      <w:r>
        <w:t xml:space="preserve"> but they have not separated the different type of disability – see below the definition that can be included in the enumerators manual: </w:t>
      </w:r>
    </w:p>
    <w:p w14:paraId="61775F8F" w14:textId="77777777" w:rsidR="00284419" w:rsidRDefault="00284419" w:rsidP="00284419">
      <w:pPr>
        <w:pStyle w:val="CommentText"/>
      </w:pPr>
      <w:r w:rsidRPr="00284419">
        <w:rPr>
          <w:lang w:val="fr-CA"/>
        </w:rPr>
        <w:t xml:space="preserve">Personne avec un handicap physique - qui n'est pas en mesure de prendre soin d'elle-même (s'habiller, se laver, </w:t>
      </w:r>
      <w:proofErr w:type="spellStart"/>
      <w:r w:rsidRPr="00284419">
        <w:rPr>
          <w:lang w:val="fr-CA"/>
        </w:rPr>
        <w:t>etc</w:t>
      </w:r>
      <w:proofErr w:type="spellEnd"/>
      <w:r w:rsidRPr="00284419">
        <w:rPr>
          <w:lang w:val="fr-CA"/>
        </w:rPr>
        <w:t xml:space="preserve">), de travailler ou d'étudier. </w:t>
      </w:r>
      <w:r>
        <w:t xml:space="preserve">Elle </w:t>
      </w:r>
      <w:proofErr w:type="spellStart"/>
      <w:r>
        <w:t>n'est</w:t>
      </w:r>
      <w:proofErr w:type="spellEnd"/>
      <w:r>
        <w:t xml:space="preserve"> pas </w:t>
      </w:r>
      <w:proofErr w:type="spellStart"/>
      <w:r>
        <w:t>autonome</w:t>
      </w:r>
      <w:proofErr w:type="spellEnd"/>
      <w:r>
        <w:t xml:space="preserve">. </w:t>
      </w:r>
    </w:p>
    <w:p w14:paraId="78270CAB" w14:textId="3B99E683" w:rsidR="00284419" w:rsidRPr="00284419" w:rsidRDefault="00284419" w:rsidP="00284419">
      <w:pPr>
        <w:pStyle w:val="CommentText"/>
        <w:rPr>
          <w:lang w:val="fr-CA"/>
        </w:rPr>
      </w:pPr>
      <w:r w:rsidRPr="00284419">
        <w:rPr>
          <w:lang w:val="fr-CA"/>
        </w:rPr>
        <w:t>Personne avec un handicap mental - qui a un trouble de comportement (Personne qui bavarde beaucoup, dis ou fait des choses qui n’ont pas de sens, très agitée, agressif ; trop calme ou renfermé sur lui-même ; ou que l’on traite de fou)</w:t>
      </w:r>
    </w:p>
  </w:comment>
  <w:comment w:id="6" w:author="ABDILLAHI Souleika [3]" w:date="2019-09-25T15:04:00Z" w:initials="SA">
    <w:p w14:paraId="5AA97EFB" w14:textId="50DE2864" w:rsidR="00A24896" w:rsidRDefault="00A24896">
      <w:pPr>
        <w:pStyle w:val="CommentText"/>
      </w:pPr>
      <w:r>
        <w:rPr>
          <w:rStyle w:val="CommentReference"/>
        </w:rPr>
        <w:annotationRef/>
      </w:r>
      <w:r>
        <w:t xml:space="preserve">The question on whether the disabled person is the head of the HH might be more valuable for food security purposes as it is </w:t>
      </w:r>
      <w:proofErr w:type="gramStart"/>
      <w:r>
        <w:t>a stronger vulnerability criteria</w:t>
      </w:r>
      <w:proofErr w:type="gramEnd"/>
      <w:r>
        <w:t xml:space="preserve"> than if we simply ask if there is a person with disability. </w:t>
      </w:r>
    </w:p>
  </w:comment>
  <w:comment w:id="7" w:author="CASARIN Lucia" w:date="2019-09-19T15:37:00Z" w:initials="LC">
    <w:p w14:paraId="72284F6D" w14:textId="219612D0" w:rsidR="00A24896" w:rsidRPr="00AF0D28" w:rsidRDefault="00AF7AA6">
      <w:pPr>
        <w:pStyle w:val="CommentText"/>
        <w:rPr>
          <w:lang w:val="fr-FR"/>
        </w:rPr>
      </w:pPr>
      <w:r>
        <w:rPr>
          <w:rStyle w:val="CommentReference"/>
        </w:rPr>
        <w:annotationRef/>
      </w:r>
      <w:r w:rsidRPr="00AF0D28">
        <w:rPr>
          <w:lang w:val="fr-FR"/>
        </w:rPr>
        <w:t>Besoin</w:t>
      </w:r>
      <w:r>
        <w:rPr>
          <w:lang w:val="fr-FR"/>
        </w:rPr>
        <w:t xml:space="preserve"> d'ajouter un saut pour les HH résidents</w:t>
      </w:r>
      <w:r w:rsidRPr="00AF0D28">
        <w:rPr>
          <w:lang w:val="fr-FR"/>
        </w:rPr>
        <w:t xml:space="preserve"> (pas be</w:t>
      </w:r>
      <w:r>
        <w:rPr>
          <w:lang w:val="fr-FR"/>
        </w:rPr>
        <w:t>soin de poser des questions 3.5, 3.6, 3.7, 3.8</w:t>
      </w:r>
      <w:r w:rsidRPr="00AF0D28">
        <w:rPr>
          <w:lang w:val="fr-FR"/>
        </w:rPr>
        <w:t>)</w:t>
      </w:r>
      <w:r>
        <w:rPr>
          <w:lang w:val="fr-FR"/>
        </w:rPr>
        <w:t xml:space="preserve"> CHECK</w:t>
      </w:r>
    </w:p>
  </w:comment>
  <w:comment w:id="8" w:author="ABDILLAHI Souleika [4]" w:date="2019-09-25T15:06:00Z" w:initials="SA">
    <w:p w14:paraId="155C7242" w14:textId="1FDC1005" w:rsidR="00A24896" w:rsidRDefault="00A24896">
      <w:pPr>
        <w:pStyle w:val="CommentText"/>
      </w:pPr>
      <w:r>
        <w:rPr>
          <w:rStyle w:val="CommentReference"/>
        </w:rPr>
        <w:annotationRef/>
      </w:r>
      <w:r>
        <w:t>Verify on ONA or ODK whether the skip is functioning appropriately for host community households</w:t>
      </w:r>
    </w:p>
  </w:comment>
  <w:comment w:id="9" w:author="CASARIN Lucia" w:date="2019-09-19T15:33:00Z" w:initials="LC">
    <w:p w14:paraId="76DB69A0" w14:textId="1E745AF8" w:rsidR="00AF7AA6" w:rsidRPr="00AF0D28" w:rsidRDefault="00AF7AA6" w:rsidP="00AF0D28">
      <w:pPr>
        <w:pStyle w:val="CommentText"/>
        <w:rPr>
          <w:lang w:val="fr-FR"/>
        </w:rPr>
      </w:pPr>
      <w:r>
        <w:rPr>
          <w:rStyle w:val="CommentReference"/>
        </w:rPr>
        <w:annotationRef/>
      </w:r>
      <w:proofErr w:type="gramStart"/>
      <w:r>
        <w:rPr>
          <w:lang w:val="fr-FR"/>
        </w:rPr>
        <w:t>il</w:t>
      </w:r>
      <w:proofErr w:type="gramEnd"/>
      <w:r w:rsidRPr="00AF0D28">
        <w:rPr>
          <w:lang w:val="fr-FR"/>
        </w:rPr>
        <w:t xml:space="preserve"> y a deux questions en une : </w:t>
      </w:r>
    </w:p>
    <w:p w14:paraId="5A700CBE" w14:textId="77777777" w:rsidR="00AF7AA6" w:rsidRPr="00053FD6" w:rsidRDefault="00AF7AA6" w:rsidP="00AF0D28">
      <w:pPr>
        <w:pStyle w:val="CommentText"/>
        <w:rPr>
          <w:lang w:val="fr-FR"/>
        </w:rPr>
      </w:pPr>
      <w:r w:rsidRPr="00053FD6">
        <w:rPr>
          <w:lang w:val="fr-FR"/>
        </w:rPr>
        <w:t xml:space="preserve">- Pourquoi avez-vous déménagé ? </w:t>
      </w:r>
    </w:p>
    <w:p w14:paraId="4B514063" w14:textId="52965363" w:rsidR="00AF7AA6" w:rsidRDefault="00AF7AA6" w:rsidP="00AF0D28">
      <w:pPr>
        <w:pStyle w:val="CommentText"/>
        <w:rPr>
          <w:lang w:val="fr-FR"/>
        </w:rPr>
      </w:pPr>
      <w:r w:rsidRPr="00AF0D28">
        <w:rPr>
          <w:lang w:val="fr-FR"/>
        </w:rPr>
        <w:t>- Pourquoi avez-vous choisi cet endroit ?</w:t>
      </w:r>
    </w:p>
    <w:p w14:paraId="6C09ED81" w14:textId="44FC4CE9" w:rsidR="00AF7AA6" w:rsidRPr="00AF0D28" w:rsidRDefault="00AF7AA6" w:rsidP="00AF0D28">
      <w:pPr>
        <w:pStyle w:val="CommentText"/>
        <w:rPr>
          <w:lang w:val="fr-FR"/>
        </w:rPr>
      </w:pPr>
      <w:r>
        <w:rPr>
          <w:lang w:val="fr-FR"/>
        </w:rPr>
        <w:t>CHECK</w:t>
      </w:r>
    </w:p>
  </w:comment>
  <w:comment w:id="10" w:author="ABDILLAHI Souleika [5]" w:date="2019-09-25T15:07:00Z" w:initials="SA">
    <w:p w14:paraId="585F47F0" w14:textId="30C58560" w:rsidR="00A24896" w:rsidRDefault="00A24896">
      <w:pPr>
        <w:pStyle w:val="CommentText"/>
      </w:pPr>
      <w:r>
        <w:rPr>
          <w:rStyle w:val="CommentReference"/>
        </w:rPr>
        <w:annotationRef/>
      </w:r>
      <w:r>
        <w:t xml:space="preserve">The question can be reformulated in the following manner: </w:t>
      </w:r>
    </w:p>
    <w:p w14:paraId="249A9236" w14:textId="71F94F89" w:rsidR="00A24896" w:rsidRPr="00A24896" w:rsidRDefault="00A24896">
      <w:pPr>
        <w:pStyle w:val="CommentText"/>
        <w:rPr>
          <w:lang w:val="fr-CA"/>
        </w:rPr>
      </w:pPr>
      <w:r>
        <w:rPr>
          <w:lang w:val="fr-CA"/>
        </w:rPr>
        <w:t>Quels sont les raisons qui expliquent votre déplacement?</w:t>
      </w:r>
    </w:p>
  </w:comment>
  <w:comment w:id="11" w:author="CASARIN Lucia" w:date="2019-09-19T15:38:00Z" w:initials="LC">
    <w:p w14:paraId="67F566E1" w14:textId="4EDFD0F7" w:rsidR="00AF7AA6" w:rsidRPr="00AF0D28" w:rsidRDefault="00AF7AA6">
      <w:pPr>
        <w:pStyle w:val="CommentText"/>
        <w:rPr>
          <w:lang w:val="fr-FR"/>
        </w:rPr>
      </w:pPr>
      <w:r>
        <w:rPr>
          <w:rStyle w:val="CommentReference"/>
        </w:rPr>
        <w:annotationRef/>
      </w:r>
      <w:r>
        <w:rPr>
          <w:lang w:val="fr-FR"/>
        </w:rPr>
        <w:t>Voulons-nous poser une</w:t>
      </w:r>
      <w:r w:rsidRPr="00AF0D28">
        <w:rPr>
          <w:lang w:val="fr-FR"/>
        </w:rPr>
        <w:t xml:space="preserve"> question </w:t>
      </w:r>
      <w:r>
        <w:rPr>
          <w:lang w:val="fr-FR"/>
        </w:rPr>
        <w:t>additionnelle sur</w:t>
      </w:r>
      <w:r w:rsidRPr="00AF0D28">
        <w:rPr>
          <w:lang w:val="fr-FR"/>
        </w:rPr>
        <w:t xml:space="preserve"> l'intention de retour ?</w:t>
      </w:r>
    </w:p>
  </w:comment>
  <w:comment w:id="12" w:author="ABDILLAHI Souleika [6]" w:date="2019-09-25T15:08:00Z" w:initials="SA">
    <w:p w14:paraId="046D3A4D" w14:textId="5069FE8E" w:rsidR="00A24896" w:rsidRDefault="00A24896">
      <w:pPr>
        <w:pStyle w:val="CommentText"/>
      </w:pPr>
      <w:r>
        <w:rPr>
          <w:rStyle w:val="CommentReference"/>
        </w:rPr>
        <w:annotationRef/>
      </w:r>
      <w:r>
        <w:t xml:space="preserve">We can include </w:t>
      </w:r>
      <w:bookmarkStart w:id="13" w:name="_GoBack"/>
      <w:bookmarkEnd w:id="13"/>
    </w:p>
  </w:comment>
  <w:comment w:id="14" w:author="CASARIN Lucia" w:date="2019-09-19T16:08:00Z" w:initials="LC">
    <w:p w14:paraId="38BED43D" w14:textId="17505260" w:rsidR="00AF7AA6" w:rsidRDefault="00AF7AA6">
      <w:pPr>
        <w:pStyle w:val="CommentText"/>
      </w:pPr>
      <w:r>
        <w:rPr>
          <w:rStyle w:val="CommentReference"/>
        </w:rPr>
        <w:annotationRef/>
      </w:r>
      <w:r>
        <w:t xml:space="preserve">Check the skipping patterns </w:t>
      </w:r>
    </w:p>
  </w:comment>
  <w:comment w:id="15" w:author="CASARIN Lucia" w:date="2019-09-19T16:11:00Z" w:initials="LC">
    <w:p w14:paraId="457E8165" w14:textId="42F4B178" w:rsidR="00AF7AA6" w:rsidRPr="003707AF" w:rsidRDefault="00AF7AA6">
      <w:pPr>
        <w:pStyle w:val="CommentText"/>
        <w:rPr>
          <w:lang w:val="fr-CA"/>
        </w:rPr>
      </w:pPr>
      <w:r>
        <w:rPr>
          <w:rStyle w:val="CommentReference"/>
        </w:rPr>
        <w:annotationRef/>
      </w:r>
      <w:proofErr w:type="spellStart"/>
      <w:r>
        <w:t>Dans</w:t>
      </w:r>
      <w:proofErr w:type="spellEnd"/>
      <w:r>
        <w:t xml:space="preserve"> quell period? </w:t>
      </w:r>
      <w:proofErr w:type="spellStart"/>
      <w:r w:rsidRPr="003707AF">
        <w:rPr>
          <w:lang w:val="fr-CA"/>
        </w:rPr>
        <w:t>Should</w:t>
      </w:r>
      <w:proofErr w:type="spellEnd"/>
      <w:r w:rsidRPr="003707AF">
        <w:rPr>
          <w:lang w:val="fr-CA"/>
        </w:rPr>
        <w:t xml:space="preserve"> </w:t>
      </w:r>
      <w:proofErr w:type="spellStart"/>
      <w:r w:rsidRPr="003707AF">
        <w:rPr>
          <w:lang w:val="fr-CA"/>
        </w:rPr>
        <w:t>we</w:t>
      </w:r>
      <w:proofErr w:type="spellEnd"/>
      <w:r w:rsidRPr="003707AF">
        <w:rPr>
          <w:lang w:val="fr-CA"/>
        </w:rPr>
        <w:t xml:space="preserve"> </w:t>
      </w:r>
      <w:proofErr w:type="spellStart"/>
      <w:r w:rsidRPr="003707AF">
        <w:rPr>
          <w:lang w:val="fr-CA"/>
        </w:rPr>
        <w:t>specify</w:t>
      </w:r>
      <w:proofErr w:type="spellEnd"/>
      <w:r w:rsidRPr="003707AF">
        <w:rPr>
          <w:lang w:val="fr-CA"/>
        </w:rPr>
        <w:t>?</w:t>
      </w:r>
    </w:p>
  </w:comment>
  <w:comment w:id="16" w:author="CASARIN Lucia" w:date="2019-09-19T16:12:00Z" w:initials="LC">
    <w:p w14:paraId="3D44C8FE" w14:textId="5224E383" w:rsidR="00AF7AA6" w:rsidRPr="00AF0D28" w:rsidRDefault="00AF7AA6">
      <w:pPr>
        <w:pStyle w:val="CommentText"/>
        <w:rPr>
          <w:lang w:val="fr-FR"/>
        </w:rPr>
      </w:pPr>
      <w:r>
        <w:rPr>
          <w:rStyle w:val="CommentReference"/>
        </w:rPr>
        <w:annotationRef/>
      </w:r>
      <w:r w:rsidRPr="00AF0D28">
        <w:rPr>
          <w:lang w:val="fr-FR"/>
        </w:rPr>
        <w:t>Ajouter une réponse oui/non</w:t>
      </w:r>
    </w:p>
  </w:comment>
  <w:comment w:id="20" w:author="CASARIN Lucia" w:date="2019-09-19T16:33:00Z" w:initials="LC">
    <w:p w14:paraId="6A7C9FE0" w14:textId="384B7D67" w:rsidR="00AF7AA6" w:rsidRPr="00AF0D28" w:rsidRDefault="00AF7AA6">
      <w:pPr>
        <w:pStyle w:val="CommentText"/>
        <w:rPr>
          <w:lang w:val="fr-FR"/>
        </w:rPr>
      </w:pPr>
      <w:r>
        <w:rPr>
          <w:rStyle w:val="CommentReference"/>
        </w:rPr>
        <w:annotationRef/>
      </w:r>
      <w:r w:rsidRPr="00AF0D28">
        <w:rPr>
          <w:lang w:val="fr-FR"/>
        </w:rPr>
        <w:t>Ajouter</w:t>
      </w:r>
      <w:r>
        <w:rPr>
          <w:lang w:val="fr-FR"/>
        </w:rPr>
        <w:t xml:space="preserve"> la possibilité </w:t>
      </w:r>
      <w:proofErr w:type="gramStart"/>
      <w:r>
        <w:rPr>
          <w:lang w:val="fr-FR"/>
        </w:rPr>
        <w:t>de écrire</w:t>
      </w:r>
      <w:proofErr w:type="gramEnd"/>
      <w:r w:rsidRPr="00AF0D28">
        <w:rPr>
          <w:lang w:val="fr-FR"/>
        </w:rPr>
        <w:t xml:space="preserve"> des commentaires à la fin du questionnaire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2C0D0" w15:done="0"/>
  <w15:commentEx w15:paraId="235B467E" w15:done="0"/>
  <w15:commentEx w15:paraId="235EDC20" w15:paraIdParent="235B467E" w15:done="0"/>
  <w15:commentEx w15:paraId="66757AFA" w15:done="0"/>
  <w15:commentEx w15:paraId="78270CAB" w15:paraIdParent="66757AFA" w15:done="0"/>
  <w15:commentEx w15:paraId="5AA97EFB" w15:paraIdParent="66757AFA" w15:done="0"/>
  <w15:commentEx w15:paraId="72284F6D" w15:done="0"/>
  <w15:commentEx w15:paraId="155C7242" w15:paraIdParent="72284F6D" w15:done="0"/>
  <w15:commentEx w15:paraId="6C09ED81" w15:done="0"/>
  <w15:commentEx w15:paraId="249A9236" w15:paraIdParent="6C09ED81" w15:done="0"/>
  <w15:commentEx w15:paraId="67F566E1" w15:done="0"/>
  <w15:commentEx w15:paraId="046D3A4D" w15:paraIdParent="67F566E1" w15:done="0"/>
  <w15:commentEx w15:paraId="38BED43D" w15:done="0"/>
  <w15:commentEx w15:paraId="457E8165" w15:done="0"/>
  <w15:commentEx w15:paraId="3D44C8FE" w15:done="0"/>
  <w15:commentEx w15:paraId="6A7C9F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2C0D0" w16cid:durableId="212E1946"/>
  <w16cid:commentId w16cid:paraId="235B467E" w16cid:durableId="212E2212"/>
  <w16cid:commentId w16cid:paraId="235EDC20" w16cid:durableId="2135FD1C"/>
  <w16cid:commentId w16cid:paraId="66757AFA" w16cid:durableId="212E1B4B"/>
  <w16cid:commentId w16cid:paraId="78270CAB" w16cid:durableId="2135FD9D"/>
  <w16cid:commentId w16cid:paraId="5AA97EFB" w16cid:durableId="2136007B"/>
  <w16cid:commentId w16cid:paraId="72284F6D" w16cid:durableId="212E1F30"/>
  <w16cid:commentId w16cid:paraId="155C7242" w16cid:durableId="213600EB"/>
  <w16cid:commentId w16cid:paraId="6C09ED81" w16cid:durableId="212E1E33"/>
  <w16cid:commentId w16cid:paraId="249A9236" w16cid:durableId="2136012D"/>
  <w16cid:commentId w16cid:paraId="67F566E1" w16cid:durableId="212E1F82"/>
  <w16cid:commentId w16cid:paraId="046D3A4D" w16cid:durableId="2136016A"/>
  <w16cid:commentId w16cid:paraId="38BED43D" w16cid:durableId="212E2666"/>
  <w16cid:commentId w16cid:paraId="457E8165" w16cid:durableId="212E2726"/>
  <w16cid:commentId w16cid:paraId="3D44C8FE" w16cid:durableId="212E2759"/>
  <w16cid:commentId w16cid:paraId="6A7C9FE0" w16cid:durableId="212E2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A8D1F" w14:textId="77777777" w:rsidR="00AF7AA6" w:rsidRDefault="00AF7AA6">
      <w:r>
        <w:separator/>
      </w:r>
    </w:p>
  </w:endnote>
  <w:endnote w:type="continuationSeparator" w:id="0">
    <w:p w14:paraId="7AB4F5B6" w14:textId="77777777" w:rsidR="00AF7AA6" w:rsidRDefault="00AF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dern">
    <w:altName w:val="Cambria"/>
    <w:panose1 w:val="00000000000000000000"/>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7.5">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D9155" w14:textId="77777777" w:rsidR="00AF7AA6" w:rsidRDefault="00AF7AA6" w:rsidP="00AE04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FD22E6" w14:textId="77777777" w:rsidR="00AF7AA6" w:rsidRDefault="00AF7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C643B" w14:textId="77777777" w:rsidR="00AF7AA6" w:rsidRPr="00E523DF" w:rsidRDefault="00AF7AA6">
    <w:pPr>
      <w:pStyle w:val="Footer"/>
      <w:jc w:val="center"/>
      <w:rPr>
        <w:sz w:val="16"/>
        <w:szCs w:val="16"/>
      </w:rPr>
    </w:pPr>
    <w:r w:rsidRPr="00E523DF">
      <w:rPr>
        <w:sz w:val="16"/>
        <w:szCs w:val="16"/>
      </w:rPr>
      <w:t xml:space="preserve">Page </w:t>
    </w:r>
    <w:r w:rsidRPr="00E523DF">
      <w:rPr>
        <w:b/>
        <w:bCs/>
        <w:sz w:val="16"/>
        <w:szCs w:val="16"/>
      </w:rPr>
      <w:fldChar w:fldCharType="begin"/>
    </w:r>
    <w:r w:rsidRPr="00E523DF">
      <w:rPr>
        <w:b/>
        <w:bCs/>
        <w:sz w:val="16"/>
        <w:szCs w:val="16"/>
      </w:rPr>
      <w:instrText xml:space="preserve"> </w:instrText>
    </w:r>
    <w:r>
      <w:rPr>
        <w:b/>
        <w:bCs/>
        <w:sz w:val="16"/>
        <w:szCs w:val="16"/>
      </w:rPr>
      <w:instrText>PAGE</w:instrText>
    </w:r>
    <w:r w:rsidRPr="00E523DF">
      <w:rPr>
        <w:b/>
        <w:bCs/>
        <w:sz w:val="16"/>
        <w:szCs w:val="16"/>
      </w:rPr>
      <w:instrText xml:space="preserve"> </w:instrText>
    </w:r>
    <w:r w:rsidRPr="00E523DF">
      <w:rPr>
        <w:b/>
        <w:bCs/>
        <w:sz w:val="16"/>
        <w:szCs w:val="16"/>
      </w:rPr>
      <w:fldChar w:fldCharType="separate"/>
    </w:r>
    <w:r>
      <w:rPr>
        <w:b/>
        <w:bCs/>
        <w:noProof/>
        <w:sz w:val="16"/>
        <w:szCs w:val="16"/>
      </w:rPr>
      <w:t>10</w:t>
    </w:r>
    <w:r w:rsidRPr="00E523DF">
      <w:rPr>
        <w:b/>
        <w:bCs/>
        <w:sz w:val="16"/>
        <w:szCs w:val="16"/>
      </w:rPr>
      <w:fldChar w:fldCharType="end"/>
    </w:r>
    <w:r w:rsidRPr="00E523DF">
      <w:rPr>
        <w:sz w:val="16"/>
        <w:szCs w:val="16"/>
      </w:rPr>
      <w:t xml:space="preserve"> of </w:t>
    </w:r>
    <w:r w:rsidRPr="00E523DF">
      <w:rPr>
        <w:b/>
        <w:bCs/>
        <w:sz w:val="16"/>
        <w:szCs w:val="16"/>
      </w:rPr>
      <w:fldChar w:fldCharType="begin"/>
    </w:r>
    <w:r w:rsidRPr="00E523DF">
      <w:rPr>
        <w:b/>
        <w:bCs/>
        <w:sz w:val="16"/>
        <w:szCs w:val="16"/>
      </w:rPr>
      <w:instrText xml:space="preserve"> </w:instrText>
    </w:r>
    <w:r>
      <w:rPr>
        <w:b/>
        <w:bCs/>
        <w:sz w:val="16"/>
        <w:szCs w:val="16"/>
      </w:rPr>
      <w:instrText>NUMPAGES</w:instrText>
    </w:r>
    <w:r w:rsidRPr="00E523DF">
      <w:rPr>
        <w:b/>
        <w:bCs/>
        <w:sz w:val="16"/>
        <w:szCs w:val="16"/>
      </w:rPr>
      <w:instrText xml:space="preserve">  </w:instrText>
    </w:r>
    <w:r w:rsidRPr="00E523DF">
      <w:rPr>
        <w:b/>
        <w:bCs/>
        <w:sz w:val="16"/>
        <w:szCs w:val="16"/>
      </w:rPr>
      <w:fldChar w:fldCharType="separate"/>
    </w:r>
    <w:r>
      <w:rPr>
        <w:b/>
        <w:bCs/>
        <w:noProof/>
        <w:sz w:val="16"/>
        <w:szCs w:val="16"/>
      </w:rPr>
      <w:t>10</w:t>
    </w:r>
    <w:r w:rsidRPr="00E523DF">
      <w:rPr>
        <w:b/>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7244D" w14:textId="77777777" w:rsidR="00AF7AA6" w:rsidRPr="009B0B94" w:rsidRDefault="00AF7AA6">
    <w:pPr>
      <w:pStyle w:val="Footer"/>
      <w:jc w:val="center"/>
      <w:rPr>
        <w:sz w:val="16"/>
      </w:rPr>
    </w:pPr>
    <w:r w:rsidRPr="009B0B94">
      <w:rPr>
        <w:sz w:val="16"/>
      </w:rPr>
      <w:t xml:space="preserve">Page </w:t>
    </w:r>
    <w:r w:rsidRPr="009B0B94">
      <w:rPr>
        <w:b/>
        <w:bCs/>
        <w:sz w:val="16"/>
        <w:szCs w:val="24"/>
      </w:rPr>
      <w:fldChar w:fldCharType="begin"/>
    </w:r>
    <w:r w:rsidRPr="009B0B94">
      <w:rPr>
        <w:b/>
        <w:bCs/>
        <w:sz w:val="16"/>
      </w:rPr>
      <w:instrText xml:space="preserve"> PAGE </w:instrText>
    </w:r>
    <w:r w:rsidRPr="009B0B94">
      <w:rPr>
        <w:b/>
        <w:bCs/>
        <w:sz w:val="16"/>
        <w:szCs w:val="24"/>
      </w:rPr>
      <w:fldChar w:fldCharType="separate"/>
    </w:r>
    <w:r>
      <w:rPr>
        <w:b/>
        <w:bCs/>
        <w:noProof/>
        <w:sz w:val="16"/>
      </w:rPr>
      <w:t>1</w:t>
    </w:r>
    <w:r w:rsidRPr="009B0B94">
      <w:rPr>
        <w:b/>
        <w:bCs/>
        <w:sz w:val="16"/>
        <w:szCs w:val="24"/>
      </w:rPr>
      <w:fldChar w:fldCharType="end"/>
    </w:r>
    <w:r w:rsidRPr="009B0B94">
      <w:rPr>
        <w:sz w:val="16"/>
      </w:rPr>
      <w:t xml:space="preserve"> of </w:t>
    </w:r>
    <w:r w:rsidRPr="009B0B94">
      <w:rPr>
        <w:b/>
        <w:bCs/>
        <w:sz w:val="16"/>
        <w:szCs w:val="24"/>
      </w:rPr>
      <w:fldChar w:fldCharType="begin"/>
    </w:r>
    <w:r w:rsidRPr="009B0B94">
      <w:rPr>
        <w:b/>
        <w:bCs/>
        <w:sz w:val="16"/>
      </w:rPr>
      <w:instrText xml:space="preserve"> NUMPAGES  </w:instrText>
    </w:r>
    <w:r w:rsidRPr="009B0B94">
      <w:rPr>
        <w:b/>
        <w:bCs/>
        <w:sz w:val="16"/>
        <w:szCs w:val="24"/>
      </w:rPr>
      <w:fldChar w:fldCharType="separate"/>
    </w:r>
    <w:r>
      <w:rPr>
        <w:b/>
        <w:bCs/>
        <w:noProof/>
        <w:sz w:val="16"/>
      </w:rPr>
      <w:t>10</w:t>
    </w:r>
    <w:r w:rsidRPr="009B0B94">
      <w:rPr>
        <w:b/>
        <w:bCs/>
        <w:sz w:val="16"/>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FCEB" w14:textId="77777777" w:rsidR="00AF7AA6" w:rsidRDefault="00AF7AA6">
      <w:r>
        <w:separator/>
      </w:r>
    </w:p>
  </w:footnote>
  <w:footnote w:type="continuationSeparator" w:id="0">
    <w:p w14:paraId="0E37A9D0" w14:textId="77777777" w:rsidR="00AF7AA6" w:rsidRDefault="00AF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F009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B728FC4C"/>
    <w:lvl w:ilvl="0">
      <w:numFmt w:val="bullet"/>
      <w:lvlText w:val="*"/>
      <w:lvlJc w:val="left"/>
    </w:lvl>
  </w:abstractNum>
  <w:abstractNum w:abstractNumId="2" w15:restartNumberingAfterBreak="0">
    <w:nsid w:val="01EA2DAE"/>
    <w:multiLevelType w:val="hybridMultilevel"/>
    <w:tmpl w:val="FE0CB358"/>
    <w:lvl w:ilvl="0" w:tplc="CDDCF152">
      <w:start w:val="1"/>
      <w:numFmt w:val="lowerLetter"/>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33E1406"/>
    <w:multiLevelType w:val="hybridMultilevel"/>
    <w:tmpl w:val="8C6A3E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3E1D89"/>
    <w:multiLevelType w:val="multilevel"/>
    <w:tmpl w:val="9992084E"/>
    <w:lvl w:ilvl="0">
      <w:start w:val="1"/>
      <w:numFmt w:val="decimal"/>
      <w:lvlText w:val="%1.0-"/>
      <w:lvlJc w:val="left"/>
      <w:pPr>
        <w:ind w:left="324" w:hanging="324"/>
      </w:pPr>
      <w:rPr>
        <w:rFonts w:hint="default"/>
      </w:rPr>
    </w:lvl>
    <w:lvl w:ilvl="1">
      <w:start w:val="1"/>
      <w:numFmt w:val="decimal"/>
      <w:lvlText w:val="%1.%2-"/>
      <w:lvlJc w:val="left"/>
      <w:pPr>
        <w:ind w:left="1032" w:hanging="324"/>
      </w:pPr>
      <w:rPr>
        <w:rFonts w:hint="default"/>
      </w:rPr>
    </w:lvl>
    <w:lvl w:ilvl="2">
      <w:start w:val="1"/>
      <w:numFmt w:val="decimal"/>
      <w:lvlText w:val="%1.%2-%3."/>
      <w:lvlJc w:val="left"/>
      <w:pPr>
        <w:ind w:left="1740" w:hanging="324"/>
      </w:pPr>
      <w:rPr>
        <w:rFonts w:hint="default"/>
      </w:rPr>
    </w:lvl>
    <w:lvl w:ilvl="3">
      <w:start w:val="1"/>
      <w:numFmt w:val="decimal"/>
      <w:lvlText w:val="%1.%2-%3.%4."/>
      <w:lvlJc w:val="left"/>
      <w:pPr>
        <w:ind w:left="2808" w:hanging="684"/>
      </w:pPr>
      <w:rPr>
        <w:rFonts w:hint="default"/>
      </w:rPr>
    </w:lvl>
    <w:lvl w:ilvl="4">
      <w:start w:val="1"/>
      <w:numFmt w:val="decimal"/>
      <w:lvlText w:val="%1.%2-%3.%4.%5."/>
      <w:lvlJc w:val="left"/>
      <w:pPr>
        <w:ind w:left="3516" w:hanging="684"/>
      </w:pPr>
      <w:rPr>
        <w:rFonts w:hint="default"/>
      </w:rPr>
    </w:lvl>
    <w:lvl w:ilvl="5">
      <w:start w:val="1"/>
      <w:numFmt w:val="decimal"/>
      <w:lvlText w:val="%1.%2-%3.%4.%5.%6."/>
      <w:lvlJc w:val="left"/>
      <w:pPr>
        <w:ind w:left="4584" w:hanging="1044"/>
      </w:pPr>
      <w:rPr>
        <w:rFonts w:hint="default"/>
      </w:rPr>
    </w:lvl>
    <w:lvl w:ilvl="6">
      <w:start w:val="1"/>
      <w:numFmt w:val="decimal"/>
      <w:lvlText w:val="%1.%2-%3.%4.%5.%6.%7."/>
      <w:lvlJc w:val="left"/>
      <w:pPr>
        <w:ind w:left="5292" w:hanging="1044"/>
      </w:pPr>
      <w:rPr>
        <w:rFonts w:hint="default"/>
      </w:rPr>
    </w:lvl>
    <w:lvl w:ilvl="7">
      <w:start w:val="1"/>
      <w:numFmt w:val="decimal"/>
      <w:lvlText w:val="%1.%2-%3.%4.%5.%6.%7.%8."/>
      <w:lvlJc w:val="left"/>
      <w:pPr>
        <w:ind w:left="6360" w:hanging="1404"/>
      </w:pPr>
      <w:rPr>
        <w:rFonts w:hint="default"/>
      </w:rPr>
    </w:lvl>
    <w:lvl w:ilvl="8">
      <w:start w:val="1"/>
      <w:numFmt w:val="decimal"/>
      <w:lvlText w:val="%1.%2-%3.%4.%5.%6.%7.%8.%9."/>
      <w:lvlJc w:val="left"/>
      <w:pPr>
        <w:ind w:left="7068" w:hanging="1404"/>
      </w:pPr>
      <w:rPr>
        <w:rFonts w:hint="default"/>
      </w:rPr>
    </w:lvl>
  </w:abstractNum>
  <w:abstractNum w:abstractNumId="5" w15:restartNumberingAfterBreak="0">
    <w:nsid w:val="12271AA0"/>
    <w:multiLevelType w:val="hybridMultilevel"/>
    <w:tmpl w:val="4B186A2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13DD3EE8"/>
    <w:multiLevelType w:val="hybridMultilevel"/>
    <w:tmpl w:val="673A8B88"/>
    <w:lvl w:ilvl="0" w:tplc="6C94D330">
      <w:start w:val="1"/>
      <w:numFmt w:val="lowerLetter"/>
      <w:lvlText w:val="%1."/>
      <w:lvlJc w:val="left"/>
      <w:pPr>
        <w:ind w:left="720" w:hanging="360"/>
      </w:pPr>
      <w:rPr>
        <w:rFonts w:ascii="Verdana" w:hAnsi="Verdana" w:hint="default"/>
        <w:b/>
        <w:sz w:val="1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3266D9"/>
    <w:multiLevelType w:val="hybridMultilevel"/>
    <w:tmpl w:val="5DA0158E"/>
    <w:lvl w:ilvl="0" w:tplc="A40AA6AA">
      <w:start w:val="1"/>
      <w:numFmt w:val="lowerLetter"/>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4012DC"/>
    <w:multiLevelType w:val="hybridMultilevel"/>
    <w:tmpl w:val="58FC414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14EE203F"/>
    <w:multiLevelType w:val="hybridMultilevel"/>
    <w:tmpl w:val="A5BED43C"/>
    <w:lvl w:ilvl="0" w:tplc="2B50E9D8">
      <w:start w:val="1"/>
      <w:numFmt w:val="decimal"/>
      <w:lvlText w:val="%1."/>
      <w:lvlJc w:val="left"/>
      <w:pPr>
        <w:tabs>
          <w:tab w:val="num" w:pos="1854"/>
        </w:tabs>
        <w:ind w:left="1854" w:hanging="360"/>
      </w:pPr>
      <w:rPr>
        <w:sz w:val="18"/>
        <w:szCs w:val="18"/>
      </w:rPr>
    </w:lvl>
    <w:lvl w:ilvl="1" w:tplc="040C0019" w:tentative="1">
      <w:start w:val="1"/>
      <w:numFmt w:val="lowerLetter"/>
      <w:lvlText w:val="%2."/>
      <w:lvlJc w:val="left"/>
      <w:pPr>
        <w:tabs>
          <w:tab w:val="num" w:pos="2574"/>
        </w:tabs>
        <w:ind w:left="2574" w:hanging="360"/>
      </w:pPr>
    </w:lvl>
    <w:lvl w:ilvl="2" w:tplc="040C001B" w:tentative="1">
      <w:start w:val="1"/>
      <w:numFmt w:val="lowerRoman"/>
      <w:lvlText w:val="%3."/>
      <w:lvlJc w:val="right"/>
      <w:pPr>
        <w:tabs>
          <w:tab w:val="num" w:pos="3294"/>
        </w:tabs>
        <w:ind w:left="3294" w:hanging="180"/>
      </w:pPr>
    </w:lvl>
    <w:lvl w:ilvl="3" w:tplc="040C000F" w:tentative="1">
      <w:start w:val="1"/>
      <w:numFmt w:val="decimal"/>
      <w:lvlText w:val="%4."/>
      <w:lvlJc w:val="left"/>
      <w:pPr>
        <w:tabs>
          <w:tab w:val="num" w:pos="4014"/>
        </w:tabs>
        <w:ind w:left="4014" w:hanging="360"/>
      </w:pPr>
    </w:lvl>
    <w:lvl w:ilvl="4" w:tplc="040C0019" w:tentative="1">
      <w:start w:val="1"/>
      <w:numFmt w:val="lowerLetter"/>
      <w:lvlText w:val="%5."/>
      <w:lvlJc w:val="left"/>
      <w:pPr>
        <w:tabs>
          <w:tab w:val="num" w:pos="4734"/>
        </w:tabs>
        <w:ind w:left="4734" w:hanging="360"/>
      </w:pPr>
    </w:lvl>
    <w:lvl w:ilvl="5" w:tplc="040C001B" w:tentative="1">
      <w:start w:val="1"/>
      <w:numFmt w:val="lowerRoman"/>
      <w:lvlText w:val="%6."/>
      <w:lvlJc w:val="right"/>
      <w:pPr>
        <w:tabs>
          <w:tab w:val="num" w:pos="5454"/>
        </w:tabs>
        <w:ind w:left="5454" w:hanging="180"/>
      </w:pPr>
    </w:lvl>
    <w:lvl w:ilvl="6" w:tplc="040C000F" w:tentative="1">
      <w:start w:val="1"/>
      <w:numFmt w:val="decimal"/>
      <w:lvlText w:val="%7."/>
      <w:lvlJc w:val="left"/>
      <w:pPr>
        <w:tabs>
          <w:tab w:val="num" w:pos="6174"/>
        </w:tabs>
        <w:ind w:left="6174" w:hanging="360"/>
      </w:pPr>
    </w:lvl>
    <w:lvl w:ilvl="7" w:tplc="040C0019" w:tentative="1">
      <w:start w:val="1"/>
      <w:numFmt w:val="lowerLetter"/>
      <w:lvlText w:val="%8."/>
      <w:lvlJc w:val="left"/>
      <w:pPr>
        <w:tabs>
          <w:tab w:val="num" w:pos="6894"/>
        </w:tabs>
        <w:ind w:left="6894" w:hanging="360"/>
      </w:pPr>
    </w:lvl>
    <w:lvl w:ilvl="8" w:tplc="040C001B" w:tentative="1">
      <w:start w:val="1"/>
      <w:numFmt w:val="lowerRoman"/>
      <w:lvlText w:val="%9."/>
      <w:lvlJc w:val="right"/>
      <w:pPr>
        <w:tabs>
          <w:tab w:val="num" w:pos="7614"/>
        </w:tabs>
        <w:ind w:left="7614" w:hanging="180"/>
      </w:pPr>
    </w:lvl>
  </w:abstractNum>
  <w:abstractNum w:abstractNumId="10" w15:restartNumberingAfterBreak="0">
    <w:nsid w:val="16075280"/>
    <w:multiLevelType w:val="hybridMultilevel"/>
    <w:tmpl w:val="8D1E3C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1B7DE2"/>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225E2620"/>
    <w:multiLevelType w:val="hybridMultilevel"/>
    <w:tmpl w:val="21A625E4"/>
    <w:lvl w:ilvl="0" w:tplc="9DE27558">
      <w:start w:val="1"/>
      <w:numFmt w:val="low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28D3419"/>
    <w:multiLevelType w:val="hybridMultilevel"/>
    <w:tmpl w:val="B15A384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A7C1A0D"/>
    <w:multiLevelType w:val="hybridMultilevel"/>
    <w:tmpl w:val="C07009A2"/>
    <w:lvl w:ilvl="0" w:tplc="31C26F7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8A1292"/>
    <w:multiLevelType w:val="hybridMultilevel"/>
    <w:tmpl w:val="EBB05BC0"/>
    <w:lvl w:ilvl="0" w:tplc="70A280B4">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D57D7"/>
    <w:multiLevelType w:val="hybridMultilevel"/>
    <w:tmpl w:val="56C4EDD6"/>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59553A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5202" w:hanging="432"/>
      </w:pPr>
      <w:rPr>
        <w:rFonts w:hint="default"/>
        <w:b/>
        <w:color w:val="auto"/>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F3F6D"/>
    <w:multiLevelType w:val="hybridMultilevel"/>
    <w:tmpl w:val="08700370"/>
    <w:lvl w:ilvl="0" w:tplc="FFFFFFFF">
      <w:start w:val="1"/>
      <w:numFmt w:val="decimal"/>
      <w:lvlText w:val="%1."/>
      <w:lvlJc w:val="left"/>
      <w:pPr>
        <w:tabs>
          <w:tab w:val="num" w:pos="720"/>
        </w:tabs>
        <w:ind w:left="720" w:hanging="360"/>
      </w:pPr>
      <w:rPr>
        <w:rFonts w:hint="default"/>
        <w:b w:val="0"/>
        <w:bCs/>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DAF2453"/>
    <w:multiLevelType w:val="hybridMultilevel"/>
    <w:tmpl w:val="B1CEC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17B02"/>
    <w:multiLevelType w:val="hybridMultilevel"/>
    <w:tmpl w:val="9AF42374"/>
    <w:lvl w:ilvl="0" w:tplc="040C0019">
      <w:start w:val="3"/>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4F35B5C"/>
    <w:multiLevelType w:val="hybridMultilevel"/>
    <w:tmpl w:val="CC58C322"/>
    <w:lvl w:ilvl="0" w:tplc="710681BE">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F171F"/>
    <w:multiLevelType w:val="hybridMultilevel"/>
    <w:tmpl w:val="4AFC0D38"/>
    <w:lvl w:ilvl="0" w:tplc="19F64DFC">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4B02D84"/>
    <w:multiLevelType w:val="hybridMultilevel"/>
    <w:tmpl w:val="68D8C7E2"/>
    <w:lvl w:ilvl="0" w:tplc="9D46050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C8B03B9"/>
    <w:multiLevelType w:val="hybridMultilevel"/>
    <w:tmpl w:val="E028F346"/>
    <w:lvl w:ilvl="0" w:tplc="223EEE5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9E42B7"/>
    <w:multiLevelType w:val="hybridMultilevel"/>
    <w:tmpl w:val="D89C5D8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5E8E38A0"/>
    <w:multiLevelType w:val="hybridMultilevel"/>
    <w:tmpl w:val="8376DC3C"/>
    <w:lvl w:ilvl="0" w:tplc="0122BE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F9E74A9"/>
    <w:multiLevelType w:val="hybridMultilevel"/>
    <w:tmpl w:val="7C78655E"/>
    <w:lvl w:ilvl="0" w:tplc="337A25D4">
      <w:start w:val="1"/>
      <w:numFmt w:val="decimal"/>
      <w:lvlText w:val="%1."/>
      <w:lvlJc w:val="left"/>
      <w:pPr>
        <w:tabs>
          <w:tab w:val="num" w:pos="360"/>
        </w:tabs>
        <w:ind w:left="360" w:hanging="360"/>
      </w:pPr>
      <w:rPr>
        <w:rFonts w:hint="default"/>
        <w:b w:val="0"/>
        <w:bCs/>
        <w:i w:val="0"/>
      </w:rPr>
    </w:lvl>
    <w:lvl w:ilvl="1" w:tplc="08090003" w:tentative="1">
      <w:start w:val="1"/>
      <w:numFmt w:val="lowerLetter"/>
      <w:lvlText w:val="%2."/>
      <w:lvlJc w:val="left"/>
      <w:pPr>
        <w:tabs>
          <w:tab w:val="num" w:pos="1080"/>
        </w:tabs>
        <w:ind w:left="1080" w:hanging="360"/>
      </w:pPr>
    </w:lvl>
    <w:lvl w:ilvl="2" w:tplc="08090005" w:tentative="1">
      <w:start w:val="1"/>
      <w:numFmt w:val="lowerRoman"/>
      <w:lvlText w:val="%3."/>
      <w:lvlJc w:val="right"/>
      <w:pPr>
        <w:tabs>
          <w:tab w:val="num" w:pos="1800"/>
        </w:tabs>
        <w:ind w:left="1800" w:hanging="180"/>
      </w:pPr>
    </w:lvl>
    <w:lvl w:ilvl="3" w:tplc="08090001" w:tentative="1">
      <w:start w:val="1"/>
      <w:numFmt w:val="decimal"/>
      <w:lvlText w:val="%4."/>
      <w:lvlJc w:val="left"/>
      <w:pPr>
        <w:tabs>
          <w:tab w:val="num" w:pos="2520"/>
        </w:tabs>
        <w:ind w:left="2520" w:hanging="360"/>
      </w:pPr>
    </w:lvl>
    <w:lvl w:ilvl="4" w:tplc="08090003" w:tentative="1">
      <w:start w:val="1"/>
      <w:numFmt w:val="lowerLetter"/>
      <w:lvlText w:val="%5."/>
      <w:lvlJc w:val="left"/>
      <w:pPr>
        <w:tabs>
          <w:tab w:val="num" w:pos="3240"/>
        </w:tabs>
        <w:ind w:left="3240" w:hanging="360"/>
      </w:pPr>
    </w:lvl>
    <w:lvl w:ilvl="5" w:tplc="08090005" w:tentative="1">
      <w:start w:val="1"/>
      <w:numFmt w:val="lowerRoman"/>
      <w:lvlText w:val="%6."/>
      <w:lvlJc w:val="right"/>
      <w:pPr>
        <w:tabs>
          <w:tab w:val="num" w:pos="3960"/>
        </w:tabs>
        <w:ind w:left="3960" w:hanging="180"/>
      </w:pPr>
    </w:lvl>
    <w:lvl w:ilvl="6" w:tplc="08090001" w:tentative="1">
      <w:start w:val="1"/>
      <w:numFmt w:val="decimal"/>
      <w:lvlText w:val="%7."/>
      <w:lvlJc w:val="left"/>
      <w:pPr>
        <w:tabs>
          <w:tab w:val="num" w:pos="4680"/>
        </w:tabs>
        <w:ind w:left="4680" w:hanging="360"/>
      </w:pPr>
    </w:lvl>
    <w:lvl w:ilvl="7" w:tplc="08090003" w:tentative="1">
      <w:start w:val="1"/>
      <w:numFmt w:val="lowerLetter"/>
      <w:lvlText w:val="%8."/>
      <w:lvlJc w:val="left"/>
      <w:pPr>
        <w:tabs>
          <w:tab w:val="num" w:pos="5400"/>
        </w:tabs>
        <w:ind w:left="5400" w:hanging="360"/>
      </w:pPr>
    </w:lvl>
    <w:lvl w:ilvl="8" w:tplc="08090005" w:tentative="1">
      <w:start w:val="1"/>
      <w:numFmt w:val="lowerRoman"/>
      <w:lvlText w:val="%9."/>
      <w:lvlJc w:val="right"/>
      <w:pPr>
        <w:tabs>
          <w:tab w:val="num" w:pos="6120"/>
        </w:tabs>
        <w:ind w:left="6120" w:hanging="180"/>
      </w:pPr>
    </w:lvl>
  </w:abstractNum>
  <w:abstractNum w:abstractNumId="28" w15:restartNumberingAfterBreak="0">
    <w:nsid w:val="62B44CF4"/>
    <w:multiLevelType w:val="hybridMultilevel"/>
    <w:tmpl w:val="B6FC682E"/>
    <w:lvl w:ilvl="0" w:tplc="040C000F">
      <w:start w:val="1"/>
      <w:numFmt w:val="decimal"/>
      <w:lvlText w:val="%1."/>
      <w:lvlJc w:val="left"/>
      <w:pPr>
        <w:tabs>
          <w:tab w:val="num" w:pos="720"/>
        </w:tabs>
        <w:ind w:left="720" w:hanging="360"/>
      </w:pPr>
      <w:rPr>
        <w:rFonts w:hint="default"/>
        <w:sz w:val="18"/>
        <w:szCs w:val="1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15:restartNumberingAfterBreak="0">
    <w:nsid w:val="63CB3AE9"/>
    <w:multiLevelType w:val="hybridMultilevel"/>
    <w:tmpl w:val="58E6C194"/>
    <w:lvl w:ilvl="0" w:tplc="DF6CDD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5D0068"/>
    <w:multiLevelType w:val="hybridMultilevel"/>
    <w:tmpl w:val="5BAA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C053B6"/>
    <w:multiLevelType w:val="hybridMultilevel"/>
    <w:tmpl w:val="94C4BDC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7D22C2C"/>
    <w:multiLevelType w:val="hybridMultilevel"/>
    <w:tmpl w:val="870202AC"/>
    <w:lvl w:ilvl="0" w:tplc="4830B0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E4758B7"/>
    <w:multiLevelType w:val="hybridMultilevel"/>
    <w:tmpl w:val="B730629C"/>
    <w:lvl w:ilvl="0" w:tplc="76D08FE8">
      <w:start w:val="1"/>
      <w:numFmt w:val="lowerLetter"/>
      <w:lvlText w:val="%1."/>
      <w:lvlJc w:val="left"/>
      <w:pPr>
        <w:ind w:left="720" w:hanging="360"/>
      </w:pPr>
      <w:rPr>
        <w:rFonts w:cs="Aria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E72504"/>
    <w:multiLevelType w:val="hybridMultilevel"/>
    <w:tmpl w:val="91387C1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7D9934DC"/>
    <w:multiLevelType w:val="hybridMultilevel"/>
    <w:tmpl w:val="B8B68D88"/>
    <w:lvl w:ilvl="0" w:tplc="040C0019">
      <w:start w:val="1"/>
      <w:numFmt w:val="lowerLetter"/>
      <w:lvlText w:val="%1."/>
      <w:lvlJc w:val="left"/>
      <w:pPr>
        <w:ind w:left="360" w:hanging="360"/>
      </w:pPr>
      <w:rPr>
        <w:rFonts w:hint="default"/>
        <w:b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9"/>
  </w:num>
  <w:num w:numId="2">
    <w:abstractNumId w:val="18"/>
  </w:num>
  <w:num w:numId="3">
    <w:abstractNumId w:val="27"/>
  </w:num>
  <w:num w:numId="4">
    <w:abstractNumId w:val="34"/>
  </w:num>
  <w:num w:numId="5">
    <w:abstractNumId w:val="8"/>
  </w:num>
  <w:num w:numId="6">
    <w:abstractNumId w:val="28"/>
  </w:num>
  <w:num w:numId="7">
    <w:abstractNumId w:val="11"/>
  </w:num>
  <w:num w:numId="8">
    <w:abstractNumId w:val="25"/>
  </w:num>
  <w:num w:numId="9">
    <w:abstractNumId w:val="1"/>
    <w:lvlOverride w:ilvl="0">
      <w:lvl w:ilvl="0">
        <w:numFmt w:val="bullet"/>
        <w:lvlText w:val="•"/>
        <w:legacy w:legacy="1" w:legacySpace="0" w:legacyIndent="0"/>
        <w:lvlJc w:val="left"/>
        <w:rPr>
          <w:rFonts w:ascii="Helv" w:hAnsi="Helv" w:hint="default"/>
        </w:rPr>
      </w:lvl>
    </w:lvlOverride>
  </w:num>
  <w:num w:numId="10">
    <w:abstractNumId w:val="19"/>
  </w:num>
  <w:num w:numId="11">
    <w:abstractNumId w:val="17"/>
  </w:num>
  <w:num w:numId="12">
    <w:abstractNumId w:val="21"/>
  </w:num>
  <w:num w:numId="13">
    <w:abstractNumId w:val="5"/>
  </w:num>
  <w:num w:numId="14">
    <w:abstractNumId w:val="30"/>
  </w:num>
  <w:num w:numId="15">
    <w:abstractNumId w:val="32"/>
  </w:num>
  <w:num w:numId="16">
    <w:abstractNumId w:val="15"/>
  </w:num>
  <w:num w:numId="17">
    <w:abstractNumId w:val="0"/>
  </w:num>
  <w:num w:numId="18">
    <w:abstractNumId w:val="24"/>
  </w:num>
  <w:num w:numId="19">
    <w:abstractNumId w:val="31"/>
  </w:num>
  <w:num w:numId="20">
    <w:abstractNumId w:val="7"/>
  </w:num>
  <w:num w:numId="21">
    <w:abstractNumId w:val="20"/>
  </w:num>
  <w:num w:numId="22">
    <w:abstractNumId w:val="12"/>
  </w:num>
  <w:num w:numId="23">
    <w:abstractNumId w:val="3"/>
  </w:num>
  <w:num w:numId="24">
    <w:abstractNumId w:val="10"/>
  </w:num>
  <w:num w:numId="25">
    <w:abstractNumId w:val="33"/>
  </w:num>
  <w:num w:numId="26">
    <w:abstractNumId w:val="6"/>
  </w:num>
  <w:num w:numId="27">
    <w:abstractNumId w:val="35"/>
  </w:num>
  <w:num w:numId="28">
    <w:abstractNumId w:val="2"/>
  </w:num>
  <w:num w:numId="29">
    <w:abstractNumId w:val="4"/>
  </w:num>
  <w:num w:numId="30">
    <w:abstractNumId w:val="13"/>
  </w:num>
  <w:num w:numId="31">
    <w:abstractNumId w:val="29"/>
  </w:num>
  <w:num w:numId="32">
    <w:abstractNumId w:val="22"/>
  </w:num>
  <w:num w:numId="33">
    <w:abstractNumId w:val="26"/>
  </w:num>
  <w:num w:numId="34">
    <w:abstractNumId w:val="23"/>
  </w:num>
  <w:num w:numId="35">
    <w:abstractNumId w:val="16"/>
    <w:lvlOverride w:ilvl="0">
      <w:startOverride w:val="1"/>
    </w:lvlOverride>
    <w:lvlOverride w:ilvl="1"/>
    <w:lvlOverride w:ilvl="2"/>
    <w:lvlOverride w:ilvl="3"/>
    <w:lvlOverride w:ilvl="4"/>
    <w:lvlOverride w:ilvl="5"/>
    <w:lvlOverride w:ilvl="6"/>
    <w:lvlOverride w:ilvl="7"/>
    <w:lvlOverride w:ilvl="8"/>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ARIN Lucia">
    <w15:presenceInfo w15:providerId="AD" w15:userId="S-1-5-21-185866794-2674911608-285463921-77937"/>
  </w15:person>
  <w15:person w15:author="ABDILLAHI Souleika">
    <w15:presenceInfo w15:providerId="AD" w15:userId="S-1-5-21-185866794-2674911608-285463921-32447"/>
  </w15:person>
  <w15:person w15:author="ABDILLAHI Souleika [2]">
    <w15:presenceInfo w15:providerId="AD" w15:userId="S-1-5-21-185866794-2674911608-285463921-32447"/>
  </w15:person>
  <w15:person w15:author="ABDILLAHI Souleika [3]">
    <w15:presenceInfo w15:providerId="AD" w15:userId="S-1-5-21-185866794-2674911608-285463921-32447"/>
  </w15:person>
  <w15:person w15:author="ABDILLAHI Souleika [4]">
    <w15:presenceInfo w15:providerId="AD" w15:userId="S-1-5-21-185866794-2674911608-285463921-32447"/>
  </w15:person>
  <w15:person w15:author="ABDILLAHI Souleika [5]">
    <w15:presenceInfo w15:providerId="AD" w15:userId="S-1-5-21-185866794-2674911608-285463921-32447"/>
  </w15:person>
  <w15:person w15:author="ABDILLAHI Souleika [6]">
    <w15:presenceInfo w15:providerId="AD" w15:userId="S-1-5-21-185866794-2674911608-285463921-32447"/>
  </w15:person>
  <w15:person w15:author="ABDILLAHI Souleika [7]">
    <w15:presenceInfo w15:providerId="AD" w15:userId="S-1-5-21-185866794-2674911608-285463921-32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E52"/>
    <w:rsid w:val="00053FD6"/>
    <w:rsid w:val="00082DC9"/>
    <w:rsid w:val="000D1EE9"/>
    <w:rsid w:val="001256DD"/>
    <w:rsid w:val="00163D1D"/>
    <w:rsid w:val="00196015"/>
    <w:rsid w:val="001A476F"/>
    <w:rsid w:val="001F599C"/>
    <w:rsid w:val="00235802"/>
    <w:rsid w:val="00275552"/>
    <w:rsid w:val="00284419"/>
    <w:rsid w:val="00305005"/>
    <w:rsid w:val="003707AF"/>
    <w:rsid w:val="00401E2B"/>
    <w:rsid w:val="00484CE1"/>
    <w:rsid w:val="00512C6F"/>
    <w:rsid w:val="005206E0"/>
    <w:rsid w:val="00522247"/>
    <w:rsid w:val="005F7892"/>
    <w:rsid w:val="00620BB5"/>
    <w:rsid w:val="00651E52"/>
    <w:rsid w:val="006814CA"/>
    <w:rsid w:val="00685C01"/>
    <w:rsid w:val="0070293E"/>
    <w:rsid w:val="00710A44"/>
    <w:rsid w:val="00712C00"/>
    <w:rsid w:val="0075799B"/>
    <w:rsid w:val="00761429"/>
    <w:rsid w:val="00764C77"/>
    <w:rsid w:val="00796A15"/>
    <w:rsid w:val="00823799"/>
    <w:rsid w:val="0090600D"/>
    <w:rsid w:val="009154EF"/>
    <w:rsid w:val="0098352A"/>
    <w:rsid w:val="0099010B"/>
    <w:rsid w:val="00A244A3"/>
    <w:rsid w:val="00A24896"/>
    <w:rsid w:val="00A273F1"/>
    <w:rsid w:val="00A41B6E"/>
    <w:rsid w:val="00A76A04"/>
    <w:rsid w:val="00A85FDC"/>
    <w:rsid w:val="00A936AF"/>
    <w:rsid w:val="00AE04B8"/>
    <w:rsid w:val="00AE69D7"/>
    <w:rsid w:val="00AF0D28"/>
    <w:rsid w:val="00AF7AA6"/>
    <w:rsid w:val="00B01F6C"/>
    <w:rsid w:val="00B05FDD"/>
    <w:rsid w:val="00B318E2"/>
    <w:rsid w:val="00C07FD8"/>
    <w:rsid w:val="00C61261"/>
    <w:rsid w:val="00D16BCE"/>
    <w:rsid w:val="00E108FA"/>
    <w:rsid w:val="00EA6658"/>
    <w:rsid w:val="00F25420"/>
    <w:rsid w:val="00FD3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6FB2"/>
  <w15:chartTrackingRefBased/>
  <w15:docId w15:val="{9AD26115-BAA0-445A-BB73-699CE026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E52"/>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qFormat/>
    <w:rsid w:val="00651E52"/>
    <w:pPr>
      <w:keepNext/>
      <w:outlineLvl w:val="0"/>
    </w:pPr>
    <w:rPr>
      <w:rFonts w:ascii="Arial" w:hAnsi="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E52"/>
    <w:rPr>
      <w:rFonts w:ascii="Arial" w:eastAsia="Times New Roman" w:hAnsi="Arial" w:cs="Times New Roman"/>
      <w:b/>
      <w:bCs/>
      <w:sz w:val="16"/>
      <w:szCs w:val="24"/>
      <w:lang w:eastAsia="es-ES"/>
    </w:rPr>
  </w:style>
  <w:style w:type="table" w:styleId="TableGrid">
    <w:name w:val="Table Grid"/>
    <w:basedOn w:val="TableNormal"/>
    <w:rsid w:val="00651E52"/>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1E52"/>
    <w:pPr>
      <w:widowControl w:val="0"/>
      <w:tabs>
        <w:tab w:val="center" w:pos="4320"/>
        <w:tab w:val="right" w:pos="8640"/>
      </w:tabs>
    </w:pPr>
    <w:rPr>
      <w:rFonts w:ascii="Arial" w:hAnsi="Arial"/>
      <w:szCs w:val="20"/>
    </w:rPr>
  </w:style>
  <w:style w:type="character" w:customStyle="1" w:styleId="FooterChar">
    <w:name w:val="Footer Char"/>
    <w:basedOn w:val="DefaultParagraphFont"/>
    <w:link w:val="Footer"/>
    <w:uiPriority w:val="99"/>
    <w:rsid w:val="00651E52"/>
    <w:rPr>
      <w:rFonts w:ascii="Arial" w:eastAsia="Times New Roman" w:hAnsi="Arial" w:cs="Times New Roman"/>
      <w:sz w:val="24"/>
      <w:szCs w:val="20"/>
      <w:lang w:eastAsia="es-ES"/>
    </w:rPr>
  </w:style>
  <w:style w:type="paragraph" w:styleId="Header">
    <w:name w:val="header"/>
    <w:basedOn w:val="Normal"/>
    <w:link w:val="HeaderChar"/>
    <w:rsid w:val="00651E52"/>
    <w:pPr>
      <w:tabs>
        <w:tab w:val="center" w:pos="4320"/>
        <w:tab w:val="right" w:pos="8640"/>
      </w:tabs>
    </w:pPr>
    <w:rPr>
      <w:rFonts w:ascii="Verdana" w:hAnsi="Verdana"/>
      <w:sz w:val="16"/>
      <w:lang w:eastAsia="en-US"/>
    </w:rPr>
  </w:style>
  <w:style w:type="character" w:customStyle="1" w:styleId="HeaderChar">
    <w:name w:val="Header Char"/>
    <w:basedOn w:val="DefaultParagraphFont"/>
    <w:link w:val="Header"/>
    <w:rsid w:val="00651E52"/>
    <w:rPr>
      <w:rFonts w:ascii="Verdana" w:eastAsia="Times New Roman" w:hAnsi="Verdana" w:cs="Times New Roman"/>
      <w:sz w:val="16"/>
      <w:szCs w:val="24"/>
    </w:rPr>
  </w:style>
  <w:style w:type="paragraph" w:styleId="BodyText3">
    <w:name w:val="Body Text 3"/>
    <w:basedOn w:val="Normal"/>
    <w:link w:val="BodyText3Char"/>
    <w:rsid w:val="00651E52"/>
    <w:rPr>
      <w:rFonts w:ascii="Book Antiqua" w:hAnsi="Book Antiqua"/>
      <w:i/>
      <w:iCs/>
      <w:sz w:val="16"/>
      <w:lang w:eastAsia="en-US"/>
    </w:rPr>
  </w:style>
  <w:style w:type="character" w:customStyle="1" w:styleId="BodyText3Char">
    <w:name w:val="Body Text 3 Char"/>
    <w:basedOn w:val="DefaultParagraphFont"/>
    <w:link w:val="BodyText3"/>
    <w:rsid w:val="00651E52"/>
    <w:rPr>
      <w:rFonts w:ascii="Book Antiqua" w:eastAsia="Times New Roman" w:hAnsi="Book Antiqua" w:cs="Times New Roman"/>
      <w:i/>
      <w:iCs/>
      <w:sz w:val="16"/>
      <w:szCs w:val="24"/>
    </w:rPr>
  </w:style>
  <w:style w:type="character" w:styleId="PageNumber">
    <w:name w:val="page number"/>
    <w:basedOn w:val="DefaultParagraphFont"/>
    <w:rsid w:val="00651E52"/>
  </w:style>
  <w:style w:type="paragraph" w:customStyle="1" w:styleId="Car">
    <w:name w:val="Car"/>
    <w:basedOn w:val="Normal"/>
    <w:rsid w:val="00651E52"/>
    <w:rPr>
      <w:lang w:val="pl-PL" w:eastAsia="pl-PL"/>
    </w:rPr>
  </w:style>
  <w:style w:type="paragraph" w:styleId="BalloonText">
    <w:name w:val="Balloon Text"/>
    <w:basedOn w:val="Normal"/>
    <w:link w:val="BalloonTextChar"/>
    <w:semiHidden/>
    <w:rsid w:val="00651E52"/>
    <w:rPr>
      <w:rFonts w:ascii="Tahoma" w:hAnsi="Tahoma"/>
      <w:sz w:val="16"/>
      <w:szCs w:val="16"/>
    </w:rPr>
  </w:style>
  <w:style w:type="character" w:customStyle="1" w:styleId="BalloonTextChar">
    <w:name w:val="Balloon Text Char"/>
    <w:basedOn w:val="DefaultParagraphFont"/>
    <w:link w:val="BalloonText"/>
    <w:semiHidden/>
    <w:rsid w:val="00651E52"/>
    <w:rPr>
      <w:rFonts w:ascii="Tahoma" w:eastAsia="Times New Roman" w:hAnsi="Tahoma" w:cs="Times New Roman"/>
      <w:sz w:val="16"/>
      <w:szCs w:val="16"/>
      <w:lang w:eastAsia="es-ES"/>
    </w:rPr>
  </w:style>
  <w:style w:type="paragraph" w:styleId="Title">
    <w:name w:val="Title"/>
    <w:basedOn w:val="Normal"/>
    <w:link w:val="TitleChar"/>
    <w:qFormat/>
    <w:rsid w:val="00651E52"/>
    <w:pPr>
      <w:jc w:val="center"/>
    </w:pPr>
    <w:rPr>
      <w:rFonts w:ascii="Modern" w:eastAsia="Calibri" w:hAnsi="Modern"/>
      <w:b/>
      <w:smallCaps/>
      <w:sz w:val="32"/>
      <w:szCs w:val="20"/>
      <w:lang w:val="x-none" w:eastAsia="en-US"/>
    </w:rPr>
  </w:style>
  <w:style w:type="character" w:customStyle="1" w:styleId="TitleChar">
    <w:name w:val="Title Char"/>
    <w:basedOn w:val="DefaultParagraphFont"/>
    <w:link w:val="Title"/>
    <w:rsid w:val="00651E52"/>
    <w:rPr>
      <w:rFonts w:ascii="Modern" w:eastAsia="Calibri" w:hAnsi="Modern" w:cs="Times New Roman"/>
      <w:b/>
      <w:smallCaps/>
      <w:sz w:val="32"/>
      <w:szCs w:val="20"/>
      <w:lang w:val="x-none"/>
    </w:rPr>
  </w:style>
  <w:style w:type="paragraph" w:customStyle="1" w:styleId="ListParagraph1">
    <w:name w:val="List Paragraph1"/>
    <w:basedOn w:val="Normal"/>
    <w:rsid w:val="00651E52"/>
    <w:pPr>
      <w:ind w:left="720"/>
      <w:contextualSpacing/>
      <w:jc w:val="both"/>
    </w:pPr>
    <w:rPr>
      <w:rFonts w:ascii="Modern" w:eastAsia="Calibri" w:hAnsi="Modern"/>
      <w:sz w:val="20"/>
      <w:szCs w:val="20"/>
      <w:lang w:val="fr-FR" w:eastAsia="en-US"/>
    </w:rPr>
  </w:style>
  <w:style w:type="character" w:styleId="CommentReference">
    <w:name w:val="annotation reference"/>
    <w:rsid w:val="00651E52"/>
    <w:rPr>
      <w:sz w:val="16"/>
      <w:szCs w:val="16"/>
    </w:rPr>
  </w:style>
  <w:style w:type="paragraph" w:styleId="CommentText">
    <w:name w:val="annotation text"/>
    <w:basedOn w:val="Normal"/>
    <w:link w:val="CommentTextChar"/>
    <w:rsid w:val="00651E52"/>
    <w:rPr>
      <w:sz w:val="20"/>
      <w:szCs w:val="20"/>
    </w:rPr>
  </w:style>
  <w:style w:type="character" w:customStyle="1" w:styleId="CommentTextChar">
    <w:name w:val="Comment Text Char"/>
    <w:basedOn w:val="DefaultParagraphFont"/>
    <w:link w:val="CommentText"/>
    <w:rsid w:val="00651E52"/>
    <w:rPr>
      <w:rFonts w:ascii="Times New Roman" w:eastAsia="Times New Roman" w:hAnsi="Times New Roman" w:cs="Times New Roman"/>
      <w:sz w:val="20"/>
      <w:szCs w:val="20"/>
      <w:lang w:eastAsia="es-ES"/>
    </w:rPr>
  </w:style>
  <w:style w:type="paragraph" w:styleId="CommentSubject">
    <w:name w:val="annotation subject"/>
    <w:basedOn w:val="CommentText"/>
    <w:next w:val="CommentText"/>
    <w:link w:val="CommentSubjectChar"/>
    <w:rsid w:val="00651E52"/>
    <w:rPr>
      <w:b/>
      <w:bCs/>
    </w:rPr>
  </w:style>
  <w:style w:type="character" w:customStyle="1" w:styleId="CommentSubjectChar">
    <w:name w:val="Comment Subject Char"/>
    <w:basedOn w:val="CommentTextChar"/>
    <w:link w:val="CommentSubject"/>
    <w:rsid w:val="00651E52"/>
    <w:rPr>
      <w:rFonts w:ascii="Times New Roman" w:eastAsia="Times New Roman" w:hAnsi="Times New Roman" w:cs="Times New Roman"/>
      <w:b/>
      <w:bCs/>
      <w:sz w:val="20"/>
      <w:szCs w:val="20"/>
      <w:lang w:eastAsia="es-ES"/>
    </w:rPr>
  </w:style>
  <w:style w:type="character" w:customStyle="1" w:styleId="hps">
    <w:name w:val="hps"/>
    <w:rsid w:val="00651E52"/>
  </w:style>
  <w:style w:type="character" w:styleId="Emphasis">
    <w:name w:val="Emphasis"/>
    <w:qFormat/>
    <w:rsid w:val="00651E52"/>
    <w:rPr>
      <w:i/>
      <w:iCs/>
    </w:rPr>
  </w:style>
  <w:style w:type="paragraph" w:customStyle="1" w:styleId="Default">
    <w:name w:val="Default"/>
    <w:rsid w:val="00651E52"/>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ListParagraph">
    <w:name w:val="List Paragraph"/>
    <w:basedOn w:val="Normal"/>
    <w:uiPriority w:val="34"/>
    <w:qFormat/>
    <w:rsid w:val="00651E52"/>
    <w:pPr>
      <w:ind w:left="720"/>
      <w:contextualSpacing/>
    </w:pPr>
  </w:style>
  <w:style w:type="paragraph" w:styleId="Revision">
    <w:name w:val="Revision"/>
    <w:hidden/>
    <w:uiPriority w:val="99"/>
    <w:semiHidden/>
    <w:rsid w:val="00651E5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www.wfp.org/food-security"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F568233DC2D47B2D88B955092CE78" ma:contentTypeVersion="7" ma:contentTypeDescription="Create a new document." ma:contentTypeScope="" ma:versionID="2185dbcca48e44a1dfdacac3c9dbc4bb">
  <xsd:schema xmlns:xsd="http://www.w3.org/2001/XMLSchema" xmlns:xs="http://www.w3.org/2001/XMLSchema" xmlns:p="http://schemas.microsoft.com/office/2006/metadata/properties" xmlns:ns3="e7d0794c-64e4-4afd-aaee-1ea174578c2f" targetNamespace="http://schemas.microsoft.com/office/2006/metadata/properties" ma:root="true" ma:fieldsID="2098964844f61c7f8b4a17bc44980079" ns3:_="">
    <xsd:import namespace="e7d0794c-64e4-4afd-aaee-1ea174578c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0794c-64e4-4afd-aaee-1ea174578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5A1A1-2112-483A-883B-6473B4265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d0794c-64e4-4afd-aaee-1ea174578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0EAC43-16AC-48AD-8FE7-2B3F6D25C84A}">
  <ds:schemaRefs>
    <ds:schemaRef ds:uri="http://schemas.microsoft.com/sharepoint/v3/contenttype/forms"/>
  </ds:schemaRefs>
</ds:datastoreItem>
</file>

<file path=customXml/itemProps3.xml><?xml version="1.0" encoding="utf-8"?>
<ds:datastoreItem xmlns:ds="http://schemas.openxmlformats.org/officeDocument/2006/customXml" ds:itemID="{36ACB68E-4E3F-4356-B479-AAC9367F1783}">
  <ds:schemaRefs>
    <ds:schemaRef ds:uri="http://purl.org/dc/elements/1.1/"/>
    <ds:schemaRef ds:uri="http://schemas.microsoft.com/office/2006/metadata/properties"/>
    <ds:schemaRef ds:uri="e7d0794c-64e4-4afd-aaee-1ea174578c2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C82689ED-FA6D-437B-B812-D3B56E7BD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4909</Words>
  <Characters>27986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Souleika ABDILLAHI</dc:creator>
  <cp:keywords/>
  <dc:description/>
  <cp:lastModifiedBy>Souleika ABDILLAHI</cp:lastModifiedBy>
  <cp:revision>3</cp:revision>
  <cp:lastPrinted>2019-02-12T11:21:00Z</cp:lastPrinted>
  <dcterms:created xsi:type="dcterms:W3CDTF">2019-09-24T12:18:00Z</dcterms:created>
  <dcterms:modified xsi:type="dcterms:W3CDTF">2019-09-25T15:08:00Z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0x0101002C1F568233DC2D47B2D88B955092CE78</vt:lpwstr>
  </property>
</Properties>
</file>